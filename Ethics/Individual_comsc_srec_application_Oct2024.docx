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0CB60" w14:textId="77777777" w:rsidR="00F82FD0" w:rsidRDefault="00F82FD0" w:rsidP="000E4DE9">
      <w:pPr>
        <w:spacing w:after="120"/>
        <w:jc w:val="both"/>
        <w:rPr>
          <w:rFonts w:ascii="Times New Roman" w:hAnsi="Times New Roman" w:cs="Times New Roman"/>
          <w:b/>
          <w:bCs/>
          <w:sz w:val="24"/>
          <w:szCs w:val="24"/>
        </w:rPr>
      </w:pPr>
      <w:r>
        <w:rPr>
          <w:noProof/>
          <w:lang w:eastAsia="en-GB"/>
        </w:rPr>
        <w:drawing>
          <wp:anchor distT="0" distB="0" distL="114300" distR="114300" simplePos="0" relativeHeight="251658240" behindDoc="1" locked="1" layoutInCell="1" allowOverlap="1" wp14:anchorId="10B3D8FE" wp14:editId="5E9850BA">
            <wp:simplePos x="0" y="0"/>
            <wp:positionH relativeFrom="margin">
              <wp:posOffset>-525780</wp:posOffset>
            </wp:positionH>
            <wp:positionV relativeFrom="page">
              <wp:posOffset>365125</wp:posOffset>
            </wp:positionV>
            <wp:extent cx="1064895" cy="1023620"/>
            <wp:effectExtent l="0" t="0" r="1905" b="5080"/>
            <wp:wrapTight wrapText="bothSides">
              <wp:wrapPolygon edited="0">
                <wp:start x="0" y="0"/>
                <wp:lineTo x="0" y="21305"/>
                <wp:lineTo x="21252" y="21305"/>
                <wp:lineTo x="21252" y="0"/>
                <wp:lineTo x="0" y="0"/>
              </wp:wrapPolygon>
            </wp:wrapTight>
            <wp:docPr id="11" name="Picture 11"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ardiff.ac.uk/__data/assets/image/0008/187316/CUident_CMY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4895" cy="1023620"/>
                    </a:xfrm>
                    <a:prstGeom prst="rect">
                      <a:avLst/>
                    </a:prstGeom>
                    <a:noFill/>
                    <a:ln>
                      <a:noFill/>
                    </a:ln>
                  </pic:spPr>
                </pic:pic>
              </a:graphicData>
            </a:graphic>
          </wp:anchor>
        </w:drawing>
      </w:r>
    </w:p>
    <w:p w14:paraId="0406F054" w14:textId="1193655E" w:rsidR="00F82FD0" w:rsidRDefault="00F82FD0" w:rsidP="000E4DE9">
      <w:pPr>
        <w:spacing w:after="120"/>
        <w:jc w:val="both"/>
        <w:rPr>
          <w:rFonts w:ascii="Times New Roman" w:hAnsi="Times New Roman" w:cs="Times New Roman"/>
          <w:b/>
          <w:bCs/>
          <w:sz w:val="24"/>
          <w:szCs w:val="24"/>
        </w:rPr>
      </w:pPr>
    </w:p>
    <w:p w14:paraId="240E598F" w14:textId="66698D8B" w:rsidR="3405E0B6" w:rsidRDefault="3405E0B6" w:rsidP="6D64694F">
      <w:pPr>
        <w:pStyle w:val="ListParagraph"/>
        <w:spacing w:after="120"/>
        <w:ind w:left="567"/>
        <w:jc w:val="center"/>
      </w:pPr>
      <w:r w:rsidRPr="6D64694F">
        <w:rPr>
          <w:rFonts w:ascii="Times New Roman" w:hAnsi="Times New Roman" w:cs="Times New Roman"/>
          <w:b/>
          <w:bCs/>
          <w:sz w:val="24"/>
          <w:szCs w:val="24"/>
        </w:rPr>
        <w:t>SCHOOL OF COMPUTER SCIENCE AND INFORMATICS</w:t>
      </w:r>
    </w:p>
    <w:p w14:paraId="442E9003" w14:textId="77777777" w:rsidR="000F60F9" w:rsidRDefault="00B43A34" w:rsidP="000058CD">
      <w:pPr>
        <w:spacing w:after="0" w:line="240" w:lineRule="auto"/>
        <w:jc w:val="center"/>
        <w:rPr>
          <w:rFonts w:ascii="Times New Roman" w:hAnsi="Times New Roman" w:cs="Times New Roman"/>
          <w:b/>
          <w:sz w:val="24"/>
          <w:szCs w:val="24"/>
        </w:rPr>
      </w:pPr>
      <w:r w:rsidRPr="00B500FE">
        <w:rPr>
          <w:rFonts w:ascii="Times New Roman" w:hAnsi="Times New Roman" w:cs="Times New Roman"/>
          <w:b/>
          <w:sz w:val="24"/>
          <w:szCs w:val="24"/>
        </w:rPr>
        <w:t>APPLICATION FOR ETHICAL REVIEW</w:t>
      </w:r>
    </w:p>
    <w:p w14:paraId="4957A7B8" w14:textId="77777777" w:rsidR="00EC7801" w:rsidRPr="00B500FE" w:rsidRDefault="00EC7801" w:rsidP="00EC7801">
      <w:pPr>
        <w:spacing w:after="0" w:line="240" w:lineRule="auto"/>
        <w:rPr>
          <w:rFonts w:ascii="Times New Roman" w:hAnsi="Times New Roman" w:cs="Times New Roman"/>
          <w:b/>
          <w:sz w:val="24"/>
          <w:szCs w:val="24"/>
        </w:rPr>
      </w:pPr>
    </w:p>
    <w:tbl>
      <w:tblPr>
        <w:tblStyle w:val="TableGrid"/>
        <w:tblW w:w="9351" w:type="dxa"/>
        <w:shd w:val="clear" w:color="auto" w:fill="F2F2F2" w:themeFill="background1" w:themeFillShade="F2"/>
        <w:tblLook w:val="04A0" w:firstRow="1" w:lastRow="0" w:firstColumn="1" w:lastColumn="0" w:noHBand="0" w:noVBand="1"/>
      </w:tblPr>
      <w:tblGrid>
        <w:gridCol w:w="4508"/>
        <w:gridCol w:w="4843"/>
      </w:tblGrid>
      <w:tr w:rsidR="00674B51" w:rsidRPr="00B500FE" w14:paraId="5DA809FF" w14:textId="77777777" w:rsidTr="00225AED">
        <w:tc>
          <w:tcPr>
            <w:tcW w:w="9351" w:type="dxa"/>
            <w:gridSpan w:val="2"/>
            <w:shd w:val="clear" w:color="auto" w:fill="F2F2F2" w:themeFill="background1" w:themeFillShade="F2"/>
          </w:tcPr>
          <w:p w14:paraId="42CA1583" w14:textId="77777777" w:rsidR="00674B51" w:rsidRPr="00B500FE" w:rsidRDefault="00674B51" w:rsidP="00EC7801">
            <w:pPr>
              <w:rPr>
                <w:rFonts w:ascii="Times New Roman" w:hAnsi="Times New Roman" w:cs="Times New Roman"/>
                <w:sz w:val="24"/>
                <w:szCs w:val="24"/>
              </w:rPr>
            </w:pPr>
            <w:r w:rsidRPr="00B500FE">
              <w:rPr>
                <w:rFonts w:ascii="Times New Roman" w:hAnsi="Times New Roman" w:cs="Times New Roman"/>
                <w:sz w:val="24"/>
                <w:szCs w:val="24"/>
              </w:rPr>
              <w:t>For Office Use Only</w:t>
            </w:r>
          </w:p>
        </w:tc>
      </w:tr>
      <w:tr w:rsidR="00674B51" w:rsidRPr="00B500FE" w14:paraId="6C00A7DE" w14:textId="77777777" w:rsidTr="00225AED">
        <w:tc>
          <w:tcPr>
            <w:tcW w:w="4508" w:type="dxa"/>
            <w:shd w:val="clear" w:color="auto" w:fill="F2F2F2" w:themeFill="background1" w:themeFillShade="F2"/>
          </w:tcPr>
          <w:p w14:paraId="12945973" w14:textId="3D9E1E9B" w:rsidR="00674B51" w:rsidRPr="00B500FE" w:rsidRDefault="001B301A" w:rsidP="001B73FE">
            <w:pPr>
              <w:spacing w:line="360" w:lineRule="auto"/>
              <w:rPr>
                <w:rFonts w:ascii="Times New Roman" w:hAnsi="Times New Roman" w:cs="Times New Roman"/>
                <w:sz w:val="24"/>
                <w:szCs w:val="24"/>
              </w:rPr>
            </w:pPr>
            <w:r>
              <w:rPr>
                <w:rFonts w:ascii="Times New Roman" w:hAnsi="Times New Roman" w:cs="Times New Roman"/>
                <w:sz w:val="24"/>
                <w:szCs w:val="24"/>
              </w:rPr>
              <w:t>S</w:t>
            </w:r>
            <w:r w:rsidR="00674B51" w:rsidRPr="00B500FE">
              <w:rPr>
                <w:rFonts w:ascii="Times New Roman" w:hAnsi="Times New Roman" w:cs="Times New Roman"/>
                <w:sz w:val="24"/>
                <w:szCs w:val="24"/>
              </w:rPr>
              <w:t xml:space="preserve">REC Reference: </w:t>
            </w:r>
          </w:p>
        </w:tc>
        <w:tc>
          <w:tcPr>
            <w:tcW w:w="4843" w:type="dxa"/>
            <w:shd w:val="clear" w:color="auto" w:fill="F2F2F2" w:themeFill="background1" w:themeFillShade="F2"/>
          </w:tcPr>
          <w:p w14:paraId="60385423" w14:textId="18250E6C" w:rsidR="00674B51" w:rsidRPr="00B500FE" w:rsidRDefault="00674B51" w:rsidP="001B73FE">
            <w:pPr>
              <w:spacing w:line="360" w:lineRule="auto"/>
              <w:rPr>
                <w:rFonts w:ascii="Times New Roman" w:hAnsi="Times New Roman" w:cs="Times New Roman"/>
                <w:sz w:val="24"/>
                <w:szCs w:val="24"/>
              </w:rPr>
            </w:pPr>
            <w:r w:rsidRPr="00B500FE">
              <w:rPr>
                <w:rFonts w:ascii="Times New Roman" w:hAnsi="Times New Roman" w:cs="Times New Roman"/>
                <w:sz w:val="24"/>
                <w:szCs w:val="24"/>
              </w:rPr>
              <w:t xml:space="preserve">Meeting/Review Date: </w:t>
            </w:r>
          </w:p>
        </w:tc>
      </w:tr>
    </w:tbl>
    <w:p w14:paraId="7034D1BA" w14:textId="77777777" w:rsidR="005A3532" w:rsidRPr="00B500FE" w:rsidRDefault="005A3532" w:rsidP="0008245B">
      <w:pPr>
        <w:rPr>
          <w:rFonts w:ascii="Times New Roman" w:eastAsiaTheme="minorEastAsia" w:hAnsi="Times New Roman" w:cs="Times New Roman"/>
          <w:b/>
          <w:sz w:val="24"/>
          <w:szCs w:val="24"/>
          <w:u w:val="single"/>
        </w:rPr>
      </w:pPr>
    </w:p>
    <w:tbl>
      <w:tblPr>
        <w:tblStyle w:val="TableGrid"/>
        <w:tblW w:w="9473" w:type="dxa"/>
        <w:tblLayout w:type="fixed"/>
        <w:tblLook w:val="04A0" w:firstRow="1" w:lastRow="0" w:firstColumn="1" w:lastColumn="0" w:noHBand="0" w:noVBand="1"/>
      </w:tblPr>
      <w:tblGrid>
        <w:gridCol w:w="415"/>
        <w:gridCol w:w="288"/>
        <w:gridCol w:w="3255"/>
        <w:gridCol w:w="2832"/>
        <w:gridCol w:w="718"/>
        <w:gridCol w:w="284"/>
        <w:gridCol w:w="425"/>
        <w:gridCol w:w="425"/>
        <w:gridCol w:w="141"/>
        <w:gridCol w:w="690"/>
      </w:tblGrid>
      <w:tr w:rsidR="009F79AC" w:rsidRPr="00B500FE" w14:paraId="0F8F68F1" w14:textId="77777777" w:rsidTr="57460AE8">
        <w:tc>
          <w:tcPr>
            <w:tcW w:w="9473" w:type="dxa"/>
            <w:gridSpan w:val="10"/>
            <w:shd w:val="clear" w:color="auto" w:fill="D0CECE" w:themeFill="background2" w:themeFillShade="E6"/>
          </w:tcPr>
          <w:p w14:paraId="355EC3EF" w14:textId="77777777" w:rsidR="009F79AC" w:rsidRPr="00B500FE" w:rsidRDefault="009F79AC" w:rsidP="00A25AB5">
            <w:pPr>
              <w:spacing w:line="360" w:lineRule="auto"/>
              <w:jc w:val="both"/>
              <w:rPr>
                <w:rFonts w:ascii="Times New Roman" w:hAnsi="Times New Roman" w:cs="Times New Roman"/>
                <w:sz w:val="24"/>
                <w:szCs w:val="24"/>
              </w:rPr>
            </w:pPr>
            <w:r w:rsidRPr="00B500FE">
              <w:rPr>
                <w:rFonts w:ascii="Times New Roman" w:eastAsiaTheme="minorEastAsia" w:hAnsi="Times New Roman" w:cs="Times New Roman"/>
                <w:b/>
                <w:sz w:val="24"/>
                <w:szCs w:val="24"/>
              </w:rPr>
              <w:t>SECTION 1. GENERAL INFORMATION</w:t>
            </w:r>
          </w:p>
        </w:tc>
      </w:tr>
      <w:tr w:rsidR="009F79AC" w:rsidRPr="00B500FE" w14:paraId="0092F0B9" w14:textId="77777777" w:rsidTr="57460AE8">
        <w:tc>
          <w:tcPr>
            <w:tcW w:w="3958" w:type="dxa"/>
            <w:gridSpan w:val="3"/>
          </w:tcPr>
          <w:p w14:paraId="0BB9931C" w14:textId="77777777" w:rsidR="009F79AC" w:rsidRPr="00B500FE" w:rsidRDefault="009F79AC" w:rsidP="001B73FE">
            <w:pPr>
              <w:spacing w:line="360" w:lineRule="auto"/>
              <w:rPr>
                <w:rFonts w:ascii="Times New Roman" w:hAnsi="Times New Roman" w:cs="Times New Roman"/>
                <w:sz w:val="24"/>
                <w:szCs w:val="24"/>
              </w:rPr>
            </w:pPr>
            <w:r w:rsidRPr="00B500FE">
              <w:rPr>
                <w:rFonts w:ascii="Times New Roman" w:hAnsi="Times New Roman" w:cs="Times New Roman"/>
                <w:sz w:val="24"/>
                <w:szCs w:val="24"/>
              </w:rPr>
              <w:t>Application Type:</w:t>
            </w:r>
          </w:p>
        </w:tc>
        <w:tc>
          <w:tcPr>
            <w:tcW w:w="5515" w:type="dxa"/>
            <w:gridSpan w:val="7"/>
          </w:tcPr>
          <w:p w14:paraId="694D5D6E" w14:textId="77777777" w:rsidR="009F79AC" w:rsidRPr="00B500FE" w:rsidRDefault="009F79AC" w:rsidP="009F79AC">
            <w:pPr>
              <w:spacing w:line="360" w:lineRule="auto"/>
              <w:rPr>
                <w:rFonts w:ascii="Times New Roman" w:hAnsi="Times New Roman" w:cs="Times New Roman"/>
                <w:sz w:val="24"/>
                <w:szCs w:val="24"/>
              </w:rPr>
            </w:pPr>
            <w:r w:rsidRPr="00B500FE">
              <w:rPr>
                <w:rFonts w:ascii="Wingdings 2" w:eastAsia="Wingdings 2" w:hAnsi="Wingdings 2" w:cs="Wingdings 2"/>
                <w:sz w:val="24"/>
                <w:szCs w:val="24"/>
              </w:rPr>
              <w:t>£</w:t>
            </w:r>
            <w:r w:rsidRPr="00B500FE">
              <w:rPr>
                <w:rFonts w:ascii="Times New Roman" w:hAnsi="Times New Roman" w:cs="Times New Roman"/>
                <w:sz w:val="24"/>
                <w:szCs w:val="24"/>
              </w:rPr>
              <w:t xml:space="preserve"> Staff                                 </w:t>
            </w:r>
            <w:r w:rsidRPr="00B500FE">
              <w:rPr>
                <w:rFonts w:ascii="Wingdings 2" w:eastAsia="Wingdings 2" w:hAnsi="Wingdings 2" w:cs="Wingdings 2"/>
                <w:sz w:val="24"/>
                <w:szCs w:val="24"/>
              </w:rPr>
              <w:t>£</w:t>
            </w:r>
            <w:r w:rsidRPr="00B500FE">
              <w:rPr>
                <w:rFonts w:ascii="Times New Roman" w:hAnsi="Times New Roman" w:cs="Times New Roman"/>
                <w:sz w:val="24"/>
                <w:szCs w:val="24"/>
              </w:rPr>
              <w:t xml:space="preserve"> PGR student         </w:t>
            </w:r>
          </w:p>
          <w:p w14:paraId="58063102" w14:textId="77777777" w:rsidR="009F79AC" w:rsidRPr="00B500FE" w:rsidRDefault="009F79AC" w:rsidP="009F79AC">
            <w:pPr>
              <w:spacing w:line="360" w:lineRule="auto"/>
              <w:rPr>
                <w:rFonts w:ascii="Times New Roman" w:hAnsi="Times New Roman" w:cs="Times New Roman"/>
                <w:sz w:val="24"/>
                <w:szCs w:val="24"/>
              </w:rPr>
            </w:pPr>
            <w:r w:rsidRPr="00B500FE">
              <w:rPr>
                <w:rFonts w:ascii="Wingdings 2" w:eastAsia="Wingdings 2" w:hAnsi="Wingdings 2" w:cs="Wingdings 2"/>
                <w:sz w:val="24"/>
                <w:szCs w:val="24"/>
              </w:rPr>
              <w:t>£</w:t>
            </w:r>
            <w:r w:rsidRPr="00B500FE">
              <w:rPr>
                <w:rFonts w:ascii="Times New Roman" w:hAnsi="Times New Roman" w:cs="Times New Roman"/>
                <w:sz w:val="24"/>
                <w:szCs w:val="24"/>
              </w:rPr>
              <w:t xml:space="preserve"> PGT/</w:t>
            </w:r>
            <w:proofErr w:type="gramStart"/>
            <w:r w:rsidRPr="00B500FE">
              <w:rPr>
                <w:rFonts w:ascii="Times New Roman" w:hAnsi="Times New Roman" w:cs="Times New Roman"/>
                <w:sz w:val="24"/>
                <w:szCs w:val="24"/>
              </w:rPr>
              <w:t>Masters</w:t>
            </w:r>
            <w:proofErr w:type="gramEnd"/>
            <w:r w:rsidRPr="00B500FE">
              <w:rPr>
                <w:rFonts w:ascii="Times New Roman" w:hAnsi="Times New Roman" w:cs="Times New Roman"/>
                <w:sz w:val="24"/>
                <w:szCs w:val="24"/>
              </w:rPr>
              <w:t xml:space="preserve"> Student      </w:t>
            </w:r>
            <w:r w:rsidRPr="006E038E">
              <w:rPr>
                <w:rFonts w:ascii="Wingdings 2" w:eastAsia="Wingdings 2" w:hAnsi="Wingdings 2" w:cs="Wingdings 2"/>
                <w:sz w:val="24"/>
                <w:szCs w:val="24"/>
                <w:shd w:val="clear" w:color="auto" w:fill="2E74B5" w:themeFill="accent1" w:themeFillShade="BF"/>
              </w:rPr>
              <w:t>£</w:t>
            </w:r>
            <w:r w:rsidRPr="00B500FE">
              <w:rPr>
                <w:rFonts w:ascii="Times New Roman" w:hAnsi="Times New Roman" w:cs="Times New Roman"/>
                <w:sz w:val="24"/>
                <w:szCs w:val="24"/>
              </w:rPr>
              <w:t xml:space="preserve"> Undergraduate</w:t>
            </w:r>
          </w:p>
        </w:tc>
      </w:tr>
      <w:tr w:rsidR="009059D2" w:rsidRPr="00B500FE" w14:paraId="3684693B" w14:textId="77777777" w:rsidTr="57460AE8">
        <w:trPr>
          <w:trHeight w:val="340"/>
        </w:trPr>
        <w:tc>
          <w:tcPr>
            <w:tcW w:w="3958" w:type="dxa"/>
            <w:gridSpan w:val="3"/>
          </w:tcPr>
          <w:p w14:paraId="7B736A68" w14:textId="77777777" w:rsidR="009059D2" w:rsidRDefault="00E90593" w:rsidP="00F25A6A">
            <w:pPr>
              <w:rPr>
                <w:rFonts w:ascii="Times New Roman" w:hAnsi="Times New Roman" w:cs="Times New Roman"/>
                <w:sz w:val="24"/>
                <w:szCs w:val="24"/>
              </w:rPr>
            </w:pPr>
            <w:r>
              <w:rPr>
                <w:rFonts w:ascii="Times New Roman" w:hAnsi="Times New Roman" w:cs="Times New Roman"/>
                <w:sz w:val="24"/>
                <w:szCs w:val="24"/>
              </w:rPr>
              <w:t>R</w:t>
            </w:r>
            <w:r w:rsidRPr="00E90593">
              <w:rPr>
                <w:rFonts w:ascii="Times New Roman" w:hAnsi="Times New Roman" w:cs="Times New Roman"/>
                <w:sz w:val="24"/>
                <w:szCs w:val="24"/>
              </w:rPr>
              <w:t xml:space="preserve">esearch </w:t>
            </w:r>
            <w:r w:rsidR="00712DB0" w:rsidRPr="00B500FE">
              <w:rPr>
                <w:rFonts w:ascii="Times New Roman" w:hAnsi="Times New Roman" w:cs="Times New Roman"/>
                <w:sz w:val="24"/>
                <w:szCs w:val="24"/>
              </w:rPr>
              <w:t>Project</w:t>
            </w:r>
            <w:r w:rsidR="009059D2" w:rsidRPr="00B500FE">
              <w:rPr>
                <w:rFonts w:ascii="Times New Roman" w:hAnsi="Times New Roman" w:cs="Times New Roman"/>
                <w:sz w:val="24"/>
                <w:szCs w:val="24"/>
              </w:rPr>
              <w:t xml:space="preserve"> Title:</w:t>
            </w:r>
          </w:p>
          <w:p w14:paraId="20299844" w14:textId="0AE2DFD7" w:rsidR="00FC6A2F" w:rsidRPr="00FC6A2F" w:rsidRDefault="00FC6A2F" w:rsidP="00F25A6A">
            <w:pPr>
              <w:rPr>
                <w:rFonts w:ascii="Times New Roman" w:hAnsi="Times New Roman" w:cs="Times New Roman"/>
                <w:i/>
                <w:iCs/>
                <w:sz w:val="18"/>
                <w:szCs w:val="18"/>
              </w:rPr>
            </w:pPr>
            <w:r w:rsidRPr="00FC6A2F">
              <w:rPr>
                <w:rFonts w:ascii="Times New Roman" w:hAnsi="Times New Roman" w:cs="Times New Roman"/>
                <w:i/>
                <w:iCs/>
                <w:sz w:val="18"/>
                <w:szCs w:val="18"/>
              </w:rPr>
              <w:t>(of the specific study covered in this application)</w:t>
            </w:r>
          </w:p>
        </w:tc>
        <w:tc>
          <w:tcPr>
            <w:tcW w:w="5515" w:type="dxa"/>
            <w:gridSpan w:val="7"/>
          </w:tcPr>
          <w:p w14:paraId="76C31EE0" w14:textId="574B6EC8" w:rsidR="009059D2" w:rsidRPr="00B500FE" w:rsidRDefault="006E038E" w:rsidP="00F25A6A">
            <w:pPr>
              <w:rPr>
                <w:rFonts w:ascii="Times New Roman" w:hAnsi="Times New Roman" w:cs="Times New Roman"/>
                <w:sz w:val="24"/>
                <w:szCs w:val="24"/>
              </w:rPr>
            </w:pPr>
            <w:r w:rsidRPr="006E038E">
              <w:rPr>
                <w:rFonts w:ascii="Times New Roman" w:hAnsi="Times New Roman" w:cs="Times New Roman"/>
                <w:sz w:val="24"/>
                <w:szCs w:val="24"/>
              </w:rPr>
              <w:t>Exploring the impact of Competition and Cooperation on Performance and Engagement in VR Exergaming</w:t>
            </w:r>
          </w:p>
        </w:tc>
      </w:tr>
      <w:tr w:rsidR="009059D2" w:rsidRPr="00B500FE" w14:paraId="62B8679B" w14:textId="77777777" w:rsidTr="57460AE8">
        <w:trPr>
          <w:trHeight w:val="340"/>
        </w:trPr>
        <w:tc>
          <w:tcPr>
            <w:tcW w:w="3958" w:type="dxa"/>
            <w:gridSpan w:val="3"/>
          </w:tcPr>
          <w:p w14:paraId="10C5C33E" w14:textId="77777777" w:rsidR="009059D2" w:rsidRPr="00B500FE" w:rsidRDefault="009059D2" w:rsidP="00F25A6A">
            <w:pPr>
              <w:rPr>
                <w:rFonts w:ascii="Times New Roman" w:hAnsi="Times New Roman" w:cs="Times New Roman"/>
                <w:sz w:val="24"/>
                <w:szCs w:val="24"/>
              </w:rPr>
            </w:pPr>
            <w:r w:rsidRPr="00B500FE">
              <w:rPr>
                <w:rFonts w:ascii="Times New Roman" w:eastAsiaTheme="minorEastAsia" w:hAnsi="Times New Roman" w:cs="Times New Roman"/>
                <w:sz w:val="24"/>
                <w:szCs w:val="24"/>
              </w:rPr>
              <w:t xml:space="preserve">Short Title (where applicable): </w:t>
            </w:r>
          </w:p>
        </w:tc>
        <w:tc>
          <w:tcPr>
            <w:tcW w:w="5515" w:type="dxa"/>
            <w:gridSpan w:val="7"/>
          </w:tcPr>
          <w:p w14:paraId="0DDFEDF4" w14:textId="77777777" w:rsidR="009059D2" w:rsidRPr="00B500FE" w:rsidRDefault="009059D2" w:rsidP="00F25A6A">
            <w:pPr>
              <w:rPr>
                <w:rFonts w:ascii="Times New Roman" w:hAnsi="Times New Roman" w:cs="Times New Roman"/>
                <w:sz w:val="24"/>
                <w:szCs w:val="24"/>
              </w:rPr>
            </w:pPr>
          </w:p>
        </w:tc>
      </w:tr>
      <w:tr w:rsidR="005A3532" w:rsidRPr="00B500FE" w14:paraId="5338B81F" w14:textId="77777777" w:rsidTr="57460AE8">
        <w:tc>
          <w:tcPr>
            <w:tcW w:w="9473" w:type="dxa"/>
            <w:gridSpan w:val="10"/>
            <w:shd w:val="clear" w:color="auto" w:fill="D0CECE" w:themeFill="background2" w:themeFillShade="E6"/>
          </w:tcPr>
          <w:p w14:paraId="576B8777" w14:textId="77777777" w:rsidR="005A3532" w:rsidRPr="00B500FE" w:rsidRDefault="005A3532" w:rsidP="001B73FE">
            <w:pPr>
              <w:spacing w:line="360" w:lineRule="auto"/>
              <w:rPr>
                <w:rFonts w:ascii="Times New Roman" w:hAnsi="Times New Roman" w:cs="Times New Roman"/>
                <w:sz w:val="24"/>
                <w:szCs w:val="24"/>
              </w:rPr>
            </w:pPr>
            <w:r w:rsidRPr="00B500FE">
              <w:rPr>
                <w:rFonts w:ascii="Times New Roman" w:hAnsi="Times New Roman" w:cs="Times New Roman"/>
                <w:sz w:val="24"/>
                <w:szCs w:val="24"/>
              </w:rPr>
              <w:t>For Staff Projects</w:t>
            </w:r>
          </w:p>
        </w:tc>
      </w:tr>
      <w:tr w:rsidR="005A3532" w:rsidRPr="00B500FE" w14:paraId="26BCC8AF" w14:textId="77777777" w:rsidTr="57460AE8">
        <w:trPr>
          <w:trHeight w:val="369"/>
        </w:trPr>
        <w:tc>
          <w:tcPr>
            <w:tcW w:w="3958" w:type="dxa"/>
            <w:gridSpan w:val="3"/>
          </w:tcPr>
          <w:p w14:paraId="41FC5993" w14:textId="77777777" w:rsidR="005A3532" w:rsidRPr="00B500FE" w:rsidRDefault="005A3532" w:rsidP="00F25A6A">
            <w:pPr>
              <w:rPr>
                <w:rFonts w:ascii="Times New Roman" w:hAnsi="Times New Roman" w:cs="Times New Roman"/>
                <w:sz w:val="24"/>
                <w:szCs w:val="24"/>
              </w:rPr>
            </w:pPr>
            <w:r w:rsidRPr="00B500FE">
              <w:rPr>
                <w:rFonts w:ascii="Times New Roman" w:hAnsi="Times New Roman" w:cs="Times New Roman"/>
                <w:sz w:val="24"/>
                <w:szCs w:val="24"/>
              </w:rPr>
              <w:t xml:space="preserve">Name of </w:t>
            </w:r>
            <w:r w:rsidR="009059D2" w:rsidRPr="00B500FE">
              <w:rPr>
                <w:rFonts w:ascii="Times New Roman" w:hAnsi="Times New Roman" w:cs="Times New Roman"/>
                <w:sz w:val="24"/>
                <w:szCs w:val="24"/>
              </w:rPr>
              <w:t>Chief/Principal Investigator</w:t>
            </w:r>
            <w:r w:rsidRPr="00B500FE">
              <w:rPr>
                <w:rFonts w:ascii="Times New Roman" w:hAnsi="Times New Roman" w:cs="Times New Roman"/>
                <w:sz w:val="24"/>
                <w:szCs w:val="24"/>
              </w:rPr>
              <w:t>:</w:t>
            </w:r>
          </w:p>
        </w:tc>
        <w:tc>
          <w:tcPr>
            <w:tcW w:w="5515" w:type="dxa"/>
            <w:gridSpan w:val="7"/>
          </w:tcPr>
          <w:p w14:paraId="09052DDA" w14:textId="2FDDAF25" w:rsidR="005A3532" w:rsidRPr="00B500FE" w:rsidRDefault="005A3532" w:rsidP="00F25A6A">
            <w:pPr>
              <w:rPr>
                <w:rFonts w:ascii="Times New Roman" w:hAnsi="Times New Roman" w:cs="Times New Roman"/>
                <w:sz w:val="24"/>
                <w:szCs w:val="24"/>
              </w:rPr>
            </w:pPr>
          </w:p>
        </w:tc>
      </w:tr>
      <w:tr w:rsidR="005A3532" w:rsidRPr="00B500FE" w14:paraId="66CA4FFC" w14:textId="77777777" w:rsidTr="57460AE8">
        <w:trPr>
          <w:trHeight w:val="369"/>
        </w:trPr>
        <w:tc>
          <w:tcPr>
            <w:tcW w:w="3958" w:type="dxa"/>
            <w:gridSpan w:val="3"/>
          </w:tcPr>
          <w:p w14:paraId="336B95CD" w14:textId="77777777" w:rsidR="005A3532" w:rsidRPr="00B500FE" w:rsidRDefault="005A3532" w:rsidP="00F25A6A">
            <w:pPr>
              <w:rPr>
                <w:rFonts w:ascii="Times New Roman" w:hAnsi="Times New Roman" w:cs="Times New Roman"/>
                <w:sz w:val="24"/>
                <w:szCs w:val="24"/>
              </w:rPr>
            </w:pPr>
            <w:r w:rsidRPr="00B500FE">
              <w:rPr>
                <w:rFonts w:ascii="Times New Roman" w:hAnsi="Times New Roman" w:cs="Times New Roman"/>
                <w:sz w:val="24"/>
                <w:szCs w:val="24"/>
              </w:rPr>
              <w:t>Contact details:</w:t>
            </w:r>
          </w:p>
        </w:tc>
        <w:tc>
          <w:tcPr>
            <w:tcW w:w="5515" w:type="dxa"/>
            <w:gridSpan w:val="7"/>
          </w:tcPr>
          <w:p w14:paraId="415EA41A" w14:textId="77777777" w:rsidR="005A3532" w:rsidRPr="00B500FE" w:rsidRDefault="005A3532" w:rsidP="00F25A6A">
            <w:pPr>
              <w:rPr>
                <w:rFonts w:ascii="Times New Roman" w:hAnsi="Times New Roman" w:cs="Times New Roman"/>
                <w:sz w:val="24"/>
                <w:szCs w:val="24"/>
              </w:rPr>
            </w:pPr>
          </w:p>
        </w:tc>
      </w:tr>
      <w:tr w:rsidR="005A3532" w:rsidRPr="00B500FE" w14:paraId="693F1B2D" w14:textId="77777777" w:rsidTr="57460AE8">
        <w:trPr>
          <w:trHeight w:val="369"/>
        </w:trPr>
        <w:tc>
          <w:tcPr>
            <w:tcW w:w="3958" w:type="dxa"/>
            <w:gridSpan w:val="3"/>
          </w:tcPr>
          <w:p w14:paraId="7A6B6EE1" w14:textId="77777777" w:rsidR="005A3532" w:rsidRPr="00B500FE" w:rsidRDefault="00895608" w:rsidP="00F25A6A">
            <w:pPr>
              <w:rPr>
                <w:rFonts w:ascii="Times New Roman" w:hAnsi="Times New Roman" w:cs="Times New Roman"/>
                <w:sz w:val="24"/>
                <w:szCs w:val="24"/>
              </w:rPr>
            </w:pPr>
            <w:r w:rsidRPr="00B500FE">
              <w:rPr>
                <w:rFonts w:ascii="Times New Roman" w:hAnsi="Times New Roman" w:cs="Times New Roman"/>
                <w:sz w:val="24"/>
                <w:szCs w:val="24"/>
              </w:rPr>
              <w:t>Other m</w:t>
            </w:r>
            <w:r w:rsidR="009739E8" w:rsidRPr="00B500FE">
              <w:rPr>
                <w:rFonts w:ascii="Times New Roman" w:hAnsi="Times New Roman" w:cs="Times New Roman"/>
                <w:sz w:val="24"/>
                <w:szCs w:val="24"/>
              </w:rPr>
              <w:t xml:space="preserve">embers of </w:t>
            </w:r>
            <w:r w:rsidRPr="00B500FE">
              <w:rPr>
                <w:rFonts w:ascii="Times New Roman" w:hAnsi="Times New Roman" w:cs="Times New Roman"/>
                <w:sz w:val="24"/>
                <w:szCs w:val="24"/>
              </w:rPr>
              <w:t>research t</w:t>
            </w:r>
            <w:r w:rsidR="009059D2" w:rsidRPr="00B500FE">
              <w:rPr>
                <w:rFonts w:ascii="Times New Roman" w:hAnsi="Times New Roman" w:cs="Times New Roman"/>
                <w:sz w:val="24"/>
                <w:szCs w:val="24"/>
              </w:rPr>
              <w:t>eam</w:t>
            </w:r>
            <w:r w:rsidR="009739E8" w:rsidRPr="00B500FE">
              <w:rPr>
                <w:rFonts w:ascii="Times New Roman" w:hAnsi="Times New Roman" w:cs="Times New Roman"/>
                <w:sz w:val="24"/>
                <w:szCs w:val="24"/>
              </w:rPr>
              <w:t>:</w:t>
            </w:r>
            <w:r w:rsidR="009059D2" w:rsidRPr="00B500FE">
              <w:rPr>
                <w:rFonts w:ascii="Times New Roman" w:hAnsi="Times New Roman" w:cs="Times New Roman"/>
                <w:sz w:val="24"/>
                <w:szCs w:val="24"/>
              </w:rPr>
              <w:t xml:space="preserve"> </w:t>
            </w:r>
          </w:p>
        </w:tc>
        <w:tc>
          <w:tcPr>
            <w:tcW w:w="5515" w:type="dxa"/>
            <w:gridSpan w:val="7"/>
          </w:tcPr>
          <w:p w14:paraId="0689A301" w14:textId="5144FA0B" w:rsidR="005A3532" w:rsidRPr="00B500FE" w:rsidRDefault="005A3532" w:rsidP="00F25A6A">
            <w:pPr>
              <w:rPr>
                <w:rFonts w:ascii="Times New Roman" w:hAnsi="Times New Roman" w:cs="Times New Roman"/>
                <w:sz w:val="24"/>
                <w:szCs w:val="24"/>
              </w:rPr>
            </w:pPr>
          </w:p>
        </w:tc>
      </w:tr>
      <w:tr w:rsidR="005A3532" w:rsidRPr="00B500FE" w14:paraId="3D259598" w14:textId="77777777" w:rsidTr="57460AE8">
        <w:tc>
          <w:tcPr>
            <w:tcW w:w="9473" w:type="dxa"/>
            <w:gridSpan w:val="10"/>
            <w:shd w:val="clear" w:color="auto" w:fill="D0CECE" w:themeFill="background2" w:themeFillShade="E6"/>
          </w:tcPr>
          <w:p w14:paraId="350287EE" w14:textId="77777777" w:rsidR="005A3532" w:rsidRPr="00B500FE" w:rsidRDefault="005A3532" w:rsidP="001B73FE">
            <w:pPr>
              <w:spacing w:line="360" w:lineRule="auto"/>
              <w:rPr>
                <w:rFonts w:ascii="Times New Roman" w:hAnsi="Times New Roman" w:cs="Times New Roman"/>
                <w:sz w:val="24"/>
                <w:szCs w:val="24"/>
              </w:rPr>
            </w:pPr>
            <w:r w:rsidRPr="00B500FE">
              <w:rPr>
                <w:rFonts w:ascii="Times New Roman" w:hAnsi="Times New Roman" w:cs="Times New Roman"/>
                <w:sz w:val="24"/>
                <w:szCs w:val="24"/>
              </w:rPr>
              <w:t>For Student Projects</w:t>
            </w:r>
          </w:p>
        </w:tc>
      </w:tr>
      <w:tr w:rsidR="005A3532" w:rsidRPr="00B500FE" w14:paraId="2D5E8123" w14:textId="77777777" w:rsidTr="57460AE8">
        <w:trPr>
          <w:trHeight w:val="369"/>
        </w:trPr>
        <w:tc>
          <w:tcPr>
            <w:tcW w:w="3958" w:type="dxa"/>
            <w:gridSpan w:val="3"/>
          </w:tcPr>
          <w:p w14:paraId="65E8C3C7" w14:textId="77777777" w:rsidR="005A3532" w:rsidRPr="00B500FE" w:rsidRDefault="00671CB7" w:rsidP="00F25A6A">
            <w:pPr>
              <w:rPr>
                <w:rFonts w:ascii="Times New Roman" w:hAnsi="Times New Roman" w:cs="Times New Roman"/>
                <w:sz w:val="24"/>
                <w:szCs w:val="24"/>
              </w:rPr>
            </w:pPr>
            <w:r>
              <w:rPr>
                <w:rFonts w:ascii="Times New Roman" w:hAnsi="Times New Roman" w:cs="Times New Roman"/>
                <w:sz w:val="24"/>
                <w:szCs w:val="24"/>
              </w:rPr>
              <w:t>Name of Student</w:t>
            </w:r>
            <w:r w:rsidR="009739E8" w:rsidRPr="00B500FE">
              <w:rPr>
                <w:rFonts w:ascii="Times New Roman" w:hAnsi="Times New Roman" w:cs="Times New Roman"/>
                <w:sz w:val="24"/>
                <w:szCs w:val="24"/>
              </w:rPr>
              <w:t>:</w:t>
            </w:r>
          </w:p>
        </w:tc>
        <w:tc>
          <w:tcPr>
            <w:tcW w:w="5515" w:type="dxa"/>
            <w:gridSpan w:val="7"/>
          </w:tcPr>
          <w:p w14:paraId="2DABA826" w14:textId="3CAF76D8" w:rsidR="005A3532" w:rsidRPr="00B500FE" w:rsidRDefault="006E038E" w:rsidP="00F25A6A">
            <w:pPr>
              <w:rPr>
                <w:rFonts w:ascii="Times New Roman" w:hAnsi="Times New Roman" w:cs="Times New Roman"/>
                <w:sz w:val="24"/>
                <w:szCs w:val="24"/>
              </w:rPr>
            </w:pPr>
            <w:r>
              <w:rPr>
                <w:rFonts w:ascii="Times New Roman" w:hAnsi="Times New Roman" w:cs="Times New Roman"/>
                <w:sz w:val="24"/>
                <w:szCs w:val="24"/>
              </w:rPr>
              <w:t>George Lynch</w:t>
            </w:r>
          </w:p>
        </w:tc>
      </w:tr>
      <w:tr w:rsidR="005A3532" w:rsidRPr="00B500FE" w14:paraId="5ABCA3BD" w14:textId="77777777" w:rsidTr="57460AE8">
        <w:trPr>
          <w:trHeight w:val="369"/>
        </w:trPr>
        <w:tc>
          <w:tcPr>
            <w:tcW w:w="3958" w:type="dxa"/>
            <w:gridSpan w:val="3"/>
          </w:tcPr>
          <w:p w14:paraId="1D8CF28F" w14:textId="77777777" w:rsidR="005A3532" w:rsidRPr="00B500FE" w:rsidRDefault="005A3532" w:rsidP="00F25A6A">
            <w:pPr>
              <w:rPr>
                <w:rFonts w:ascii="Times New Roman" w:hAnsi="Times New Roman" w:cs="Times New Roman"/>
                <w:sz w:val="24"/>
                <w:szCs w:val="24"/>
              </w:rPr>
            </w:pPr>
            <w:r w:rsidRPr="00B500FE">
              <w:rPr>
                <w:rFonts w:ascii="Times New Roman" w:hAnsi="Times New Roman" w:cs="Times New Roman"/>
                <w:sz w:val="24"/>
                <w:szCs w:val="24"/>
              </w:rPr>
              <w:t>Contact details:</w:t>
            </w:r>
          </w:p>
        </w:tc>
        <w:tc>
          <w:tcPr>
            <w:tcW w:w="5515" w:type="dxa"/>
            <w:gridSpan w:val="7"/>
          </w:tcPr>
          <w:p w14:paraId="43421F6E" w14:textId="74D8F64F" w:rsidR="005A3532" w:rsidRPr="00B500FE" w:rsidRDefault="006E038E" w:rsidP="00F25A6A">
            <w:pPr>
              <w:rPr>
                <w:rFonts w:ascii="Times New Roman" w:hAnsi="Times New Roman" w:cs="Times New Roman"/>
                <w:sz w:val="24"/>
                <w:szCs w:val="24"/>
              </w:rPr>
            </w:pPr>
            <w:hyperlink r:id="rId12" w:history="1">
              <w:r w:rsidRPr="009C5914">
                <w:rPr>
                  <w:rStyle w:val="Hyperlink"/>
                  <w:rFonts w:ascii="Times New Roman" w:hAnsi="Times New Roman" w:cs="Times New Roman"/>
                  <w:sz w:val="24"/>
                  <w:szCs w:val="24"/>
                </w:rPr>
                <w:t>LynchG8@cardiff.ac.uk</w:t>
              </w:r>
            </w:hyperlink>
          </w:p>
        </w:tc>
      </w:tr>
      <w:tr w:rsidR="005A3532" w:rsidRPr="00B500FE" w14:paraId="61B91D35" w14:textId="77777777" w:rsidTr="57460AE8">
        <w:trPr>
          <w:trHeight w:val="369"/>
        </w:trPr>
        <w:tc>
          <w:tcPr>
            <w:tcW w:w="3958" w:type="dxa"/>
            <w:gridSpan w:val="3"/>
          </w:tcPr>
          <w:p w14:paraId="11E26F44" w14:textId="77777777" w:rsidR="005A3532" w:rsidRPr="00B500FE" w:rsidRDefault="00FF5260" w:rsidP="00F25A6A">
            <w:pPr>
              <w:rPr>
                <w:rFonts w:ascii="Times New Roman" w:hAnsi="Times New Roman" w:cs="Times New Roman"/>
                <w:sz w:val="24"/>
                <w:szCs w:val="24"/>
              </w:rPr>
            </w:pPr>
            <w:r>
              <w:rPr>
                <w:rFonts w:ascii="Times New Roman" w:hAnsi="Times New Roman" w:cs="Times New Roman"/>
                <w:sz w:val="24"/>
                <w:szCs w:val="24"/>
              </w:rPr>
              <w:t>Name of S</w:t>
            </w:r>
            <w:r w:rsidR="005A3532" w:rsidRPr="00B500FE">
              <w:rPr>
                <w:rFonts w:ascii="Times New Roman" w:hAnsi="Times New Roman" w:cs="Times New Roman"/>
                <w:sz w:val="24"/>
                <w:szCs w:val="24"/>
              </w:rPr>
              <w:t>upervisor</w:t>
            </w:r>
            <w:r w:rsidR="00624E79" w:rsidRPr="00B500FE">
              <w:rPr>
                <w:rFonts w:ascii="Times New Roman" w:hAnsi="Times New Roman" w:cs="Times New Roman"/>
                <w:sz w:val="24"/>
                <w:szCs w:val="24"/>
              </w:rPr>
              <w:t>(s)</w:t>
            </w:r>
            <w:r w:rsidR="009739E8" w:rsidRPr="00B500FE">
              <w:rPr>
                <w:rFonts w:ascii="Times New Roman" w:hAnsi="Times New Roman" w:cs="Times New Roman"/>
                <w:sz w:val="24"/>
                <w:szCs w:val="24"/>
              </w:rPr>
              <w:t>:</w:t>
            </w:r>
          </w:p>
        </w:tc>
        <w:tc>
          <w:tcPr>
            <w:tcW w:w="5515" w:type="dxa"/>
            <w:gridSpan w:val="7"/>
          </w:tcPr>
          <w:p w14:paraId="36D342DE" w14:textId="0B96B79C" w:rsidR="005A3532" w:rsidRPr="00B500FE" w:rsidRDefault="006E038E" w:rsidP="00F25A6A">
            <w:pPr>
              <w:rPr>
                <w:rFonts w:ascii="Times New Roman" w:hAnsi="Times New Roman" w:cs="Times New Roman"/>
                <w:sz w:val="24"/>
                <w:szCs w:val="24"/>
              </w:rPr>
            </w:pPr>
            <w:r>
              <w:rPr>
                <w:rFonts w:ascii="Times New Roman" w:hAnsi="Times New Roman" w:cs="Times New Roman"/>
                <w:sz w:val="24"/>
                <w:szCs w:val="24"/>
              </w:rPr>
              <w:t>Dr Soumya Barathi</w:t>
            </w:r>
          </w:p>
        </w:tc>
      </w:tr>
      <w:tr w:rsidR="005A3532" w:rsidRPr="00B500FE" w14:paraId="34BB1AD1" w14:textId="77777777" w:rsidTr="57460AE8">
        <w:trPr>
          <w:trHeight w:val="369"/>
        </w:trPr>
        <w:tc>
          <w:tcPr>
            <w:tcW w:w="3958" w:type="dxa"/>
            <w:gridSpan w:val="3"/>
          </w:tcPr>
          <w:p w14:paraId="15A25CF0" w14:textId="77777777" w:rsidR="005A3532" w:rsidRPr="00B500FE" w:rsidRDefault="005A3532" w:rsidP="00F25A6A">
            <w:pPr>
              <w:rPr>
                <w:rFonts w:ascii="Times New Roman" w:hAnsi="Times New Roman" w:cs="Times New Roman"/>
                <w:sz w:val="24"/>
                <w:szCs w:val="24"/>
              </w:rPr>
            </w:pPr>
            <w:r w:rsidRPr="00B500FE">
              <w:rPr>
                <w:rFonts w:ascii="Times New Roman" w:hAnsi="Times New Roman" w:cs="Times New Roman"/>
                <w:sz w:val="24"/>
                <w:szCs w:val="24"/>
              </w:rPr>
              <w:t>Contact details:</w:t>
            </w:r>
          </w:p>
        </w:tc>
        <w:tc>
          <w:tcPr>
            <w:tcW w:w="5515" w:type="dxa"/>
            <w:gridSpan w:val="7"/>
          </w:tcPr>
          <w:p w14:paraId="10D41F22" w14:textId="47D69F5D" w:rsidR="005A3532" w:rsidRPr="00B500FE" w:rsidRDefault="006E038E" w:rsidP="00F25A6A">
            <w:pPr>
              <w:rPr>
                <w:rFonts w:ascii="Times New Roman" w:hAnsi="Times New Roman" w:cs="Times New Roman"/>
                <w:sz w:val="24"/>
                <w:szCs w:val="24"/>
              </w:rPr>
            </w:pPr>
            <w:r>
              <w:rPr>
                <w:rFonts w:ascii="Times New Roman" w:hAnsi="Times New Roman" w:cs="Times New Roman"/>
                <w:sz w:val="24"/>
                <w:szCs w:val="24"/>
              </w:rPr>
              <w:t>BarathiS@cardiff.ac.uk</w:t>
            </w:r>
          </w:p>
        </w:tc>
      </w:tr>
      <w:tr w:rsidR="009739E8" w:rsidRPr="00B500FE" w14:paraId="39D8462F" w14:textId="77777777" w:rsidTr="57460AE8">
        <w:trPr>
          <w:trHeight w:val="369"/>
        </w:trPr>
        <w:tc>
          <w:tcPr>
            <w:tcW w:w="3958" w:type="dxa"/>
            <w:gridSpan w:val="3"/>
          </w:tcPr>
          <w:p w14:paraId="09009800" w14:textId="77777777" w:rsidR="009739E8" w:rsidRPr="00B500FE" w:rsidRDefault="00895608" w:rsidP="00F25A6A">
            <w:pPr>
              <w:rPr>
                <w:rFonts w:ascii="Times New Roman" w:hAnsi="Times New Roman" w:cs="Times New Roman"/>
                <w:sz w:val="24"/>
                <w:szCs w:val="24"/>
              </w:rPr>
            </w:pPr>
            <w:r w:rsidRPr="00B500FE">
              <w:rPr>
                <w:rFonts w:ascii="Times New Roman" w:hAnsi="Times New Roman" w:cs="Times New Roman"/>
                <w:sz w:val="24"/>
                <w:szCs w:val="24"/>
              </w:rPr>
              <w:t>Other members of research t</w:t>
            </w:r>
            <w:r w:rsidR="009739E8" w:rsidRPr="00B500FE">
              <w:rPr>
                <w:rFonts w:ascii="Times New Roman" w:hAnsi="Times New Roman" w:cs="Times New Roman"/>
                <w:sz w:val="24"/>
                <w:szCs w:val="24"/>
              </w:rPr>
              <w:t>eam:</w:t>
            </w:r>
          </w:p>
        </w:tc>
        <w:tc>
          <w:tcPr>
            <w:tcW w:w="5515" w:type="dxa"/>
            <w:gridSpan w:val="7"/>
          </w:tcPr>
          <w:p w14:paraId="76D3E3D4" w14:textId="77777777" w:rsidR="009739E8" w:rsidRPr="00B500FE" w:rsidRDefault="009739E8" w:rsidP="00F25A6A">
            <w:pPr>
              <w:rPr>
                <w:rFonts w:ascii="Times New Roman" w:hAnsi="Times New Roman" w:cs="Times New Roman"/>
                <w:sz w:val="24"/>
                <w:szCs w:val="24"/>
              </w:rPr>
            </w:pPr>
          </w:p>
        </w:tc>
      </w:tr>
      <w:tr w:rsidR="009F79AC" w:rsidRPr="00B500FE" w14:paraId="356E304D" w14:textId="77777777" w:rsidTr="57460AE8">
        <w:trPr>
          <w:trHeight w:val="421"/>
        </w:trPr>
        <w:tc>
          <w:tcPr>
            <w:tcW w:w="9473" w:type="dxa"/>
            <w:gridSpan w:val="10"/>
            <w:shd w:val="clear" w:color="auto" w:fill="D0CECE" w:themeFill="background2" w:themeFillShade="E6"/>
          </w:tcPr>
          <w:p w14:paraId="390950D1" w14:textId="10524FE9" w:rsidR="00912342" w:rsidRPr="00BE74D6" w:rsidRDefault="009F79AC" w:rsidP="44EB0A92">
            <w:pPr>
              <w:spacing w:line="276" w:lineRule="auto"/>
              <w:jc w:val="both"/>
              <w:rPr>
                <w:rFonts w:ascii="Times New Roman" w:eastAsiaTheme="minorEastAsia" w:hAnsi="Times New Roman" w:cs="Times New Roman"/>
                <w:b/>
                <w:sz w:val="24"/>
                <w:szCs w:val="24"/>
              </w:rPr>
            </w:pPr>
            <w:r w:rsidRPr="00B500FE">
              <w:rPr>
                <w:rFonts w:ascii="Times New Roman" w:eastAsiaTheme="minorEastAsia" w:hAnsi="Times New Roman" w:cs="Times New Roman"/>
                <w:b/>
                <w:sz w:val="24"/>
                <w:szCs w:val="24"/>
              </w:rPr>
              <w:t>SECTION 2. SCREENING QUESTIONS</w:t>
            </w:r>
          </w:p>
        </w:tc>
      </w:tr>
      <w:tr w:rsidR="00CC4C5F" w:rsidRPr="00B500FE" w14:paraId="66673CEC" w14:textId="77777777" w:rsidTr="007C0CA5">
        <w:tc>
          <w:tcPr>
            <w:tcW w:w="703" w:type="dxa"/>
            <w:gridSpan w:val="2"/>
          </w:tcPr>
          <w:p w14:paraId="5F3FD3A9" w14:textId="77777777" w:rsidR="009F79AC" w:rsidRPr="009E78E9" w:rsidRDefault="009F79AC" w:rsidP="0008245B">
            <w:pPr>
              <w:rPr>
                <w:rFonts w:ascii="Times New Roman" w:eastAsiaTheme="minorEastAsia" w:hAnsi="Times New Roman" w:cs="Times New Roman"/>
                <w:sz w:val="24"/>
                <w:szCs w:val="24"/>
              </w:rPr>
            </w:pPr>
          </w:p>
        </w:tc>
        <w:tc>
          <w:tcPr>
            <w:tcW w:w="7514" w:type="dxa"/>
            <w:gridSpan w:val="5"/>
          </w:tcPr>
          <w:p w14:paraId="2EA7E47F" w14:textId="77777777" w:rsidR="009F79AC" w:rsidRPr="009E78E9" w:rsidRDefault="009F79AC" w:rsidP="00C2730A">
            <w:pPr>
              <w:rPr>
                <w:rFonts w:ascii="Times New Roman" w:eastAsia="Calibri" w:hAnsi="Times New Roman" w:cs="Times New Roman"/>
                <w:sz w:val="24"/>
                <w:szCs w:val="24"/>
              </w:rPr>
            </w:pPr>
          </w:p>
        </w:tc>
        <w:tc>
          <w:tcPr>
            <w:tcW w:w="566" w:type="dxa"/>
            <w:gridSpan w:val="2"/>
          </w:tcPr>
          <w:p w14:paraId="79F59767" w14:textId="77777777" w:rsidR="009F79AC" w:rsidRPr="00B500FE" w:rsidRDefault="009F79AC" w:rsidP="0008245B">
            <w:pPr>
              <w:rPr>
                <w:rFonts w:ascii="Times New Roman" w:eastAsiaTheme="minorEastAsia" w:hAnsi="Times New Roman" w:cs="Times New Roman"/>
                <w:sz w:val="24"/>
                <w:szCs w:val="24"/>
              </w:rPr>
            </w:pPr>
            <w:r w:rsidRPr="00B500FE">
              <w:rPr>
                <w:rFonts w:ascii="Times New Roman" w:eastAsiaTheme="minorEastAsia" w:hAnsi="Times New Roman" w:cs="Times New Roman"/>
                <w:b/>
                <w:sz w:val="24"/>
                <w:szCs w:val="24"/>
              </w:rPr>
              <w:t>Yes</w:t>
            </w:r>
          </w:p>
        </w:tc>
        <w:tc>
          <w:tcPr>
            <w:tcW w:w="690" w:type="dxa"/>
          </w:tcPr>
          <w:p w14:paraId="5DBE3E41" w14:textId="77777777" w:rsidR="009F79AC" w:rsidRPr="00B500FE" w:rsidRDefault="009F79AC" w:rsidP="0008245B">
            <w:pPr>
              <w:rPr>
                <w:rFonts w:ascii="Times New Roman" w:eastAsiaTheme="minorEastAsia" w:hAnsi="Times New Roman" w:cs="Times New Roman"/>
                <w:sz w:val="24"/>
                <w:szCs w:val="24"/>
              </w:rPr>
            </w:pPr>
            <w:r w:rsidRPr="00B500FE">
              <w:rPr>
                <w:rFonts w:ascii="Times New Roman" w:eastAsiaTheme="minorEastAsia" w:hAnsi="Times New Roman" w:cs="Times New Roman"/>
                <w:b/>
                <w:sz w:val="24"/>
                <w:szCs w:val="24"/>
              </w:rPr>
              <w:t>No</w:t>
            </w:r>
          </w:p>
        </w:tc>
      </w:tr>
      <w:tr w:rsidR="00CC4C5F" w:rsidRPr="00B500FE" w14:paraId="063417A1" w14:textId="77777777" w:rsidTr="007C0CA5">
        <w:tc>
          <w:tcPr>
            <w:tcW w:w="703" w:type="dxa"/>
            <w:gridSpan w:val="2"/>
          </w:tcPr>
          <w:p w14:paraId="2199067F" w14:textId="39ABD0DD" w:rsidR="00715AE1" w:rsidRPr="009E78E9" w:rsidRDefault="0F5EE88C" w:rsidP="6D64694F">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2.</w:t>
            </w:r>
            <w:r w:rsidR="550AB255" w:rsidRPr="6D64694F">
              <w:rPr>
                <w:rFonts w:ascii="Times New Roman" w:eastAsiaTheme="minorEastAsia" w:hAnsi="Times New Roman" w:cs="Times New Roman"/>
                <w:sz w:val="24"/>
                <w:szCs w:val="24"/>
              </w:rPr>
              <w:t>1</w:t>
            </w:r>
          </w:p>
        </w:tc>
        <w:tc>
          <w:tcPr>
            <w:tcW w:w="7514" w:type="dxa"/>
            <w:gridSpan w:val="5"/>
          </w:tcPr>
          <w:p w14:paraId="069B0B09" w14:textId="1500BC79" w:rsidR="00715AE1" w:rsidRPr="009E78E9" w:rsidRDefault="00715AE1" w:rsidP="00B500FE">
            <w:pPr>
              <w:jc w:val="both"/>
              <w:rPr>
                <w:rFonts w:ascii="Times New Roman" w:eastAsia="Calibri" w:hAnsi="Times New Roman" w:cs="Times New Roman"/>
                <w:sz w:val="24"/>
                <w:szCs w:val="24"/>
              </w:rPr>
            </w:pPr>
            <w:r w:rsidRPr="009E78E9">
              <w:rPr>
                <w:rFonts w:ascii="Times New Roman" w:eastAsia="Calibri" w:hAnsi="Times New Roman" w:cs="Times New Roman"/>
                <w:sz w:val="24"/>
                <w:szCs w:val="24"/>
              </w:rPr>
              <w:t xml:space="preserve">Is </w:t>
            </w:r>
            <w:r w:rsidR="00343C14" w:rsidRPr="009E78E9">
              <w:rPr>
                <w:rFonts w:ascii="Times New Roman" w:eastAsia="Calibri" w:hAnsi="Times New Roman" w:cs="Times New Roman"/>
                <w:sz w:val="24"/>
                <w:szCs w:val="24"/>
              </w:rPr>
              <w:t>the</w:t>
            </w:r>
            <w:r w:rsidRPr="009E78E9">
              <w:rPr>
                <w:rFonts w:ascii="Times New Roman" w:eastAsia="Calibri" w:hAnsi="Times New Roman" w:cs="Times New Roman"/>
                <w:sz w:val="24"/>
                <w:szCs w:val="24"/>
              </w:rPr>
              <w:t xml:space="preserve"> </w:t>
            </w:r>
            <w:r w:rsidR="00E90593" w:rsidRPr="009E78E9">
              <w:rPr>
                <w:rFonts w:ascii="Times New Roman" w:eastAsia="Calibri" w:hAnsi="Times New Roman" w:cs="Times New Roman"/>
                <w:sz w:val="24"/>
                <w:szCs w:val="24"/>
              </w:rPr>
              <w:t xml:space="preserve">research </w:t>
            </w:r>
            <w:r w:rsidR="00712DB0" w:rsidRPr="009E78E9">
              <w:rPr>
                <w:rFonts w:ascii="Times New Roman" w:eastAsia="Calibri" w:hAnsi="Times New Roman" w:cs="Times New Roman"/>
                <w:sz w:val="24"/>
                <w:szCs w:val="24"/>
              </w:rPr>
              <w:t>project</w:t>
            </w:r>
            <w:r w:rsidR="001B301A" w:rsidRPr="009E78E9">
              <w:rPr>
                <w:rFonts w:ascii="Times New Roman" w:eastAsia="Calibri" w:hAnsi="Times New Roman" w:cs="Times New Roman"/>
                <w:sz w:val="24"/>
                <w:szCs w:val="24"/>
              </w:rPr>
              <w:t xml:space="preserve"> categorised as</w:t>
            </w:r>
            <w:r w:rsidR="006F6DFC" w:rsidRPr="009E78E9">
              <w:rPr>
                <w:rFonts w:ascii="Times New Roman" w:eastAsia="Calibri" w:hAnsi="Times New Roman" w:cs="Times New Roman"/>
                <w:sz w:val="24"/>
                <w:szCs w:val="24"/>
              </w:rPr>
              <w:t xml:space="preserve"> ‘Research’</w:t>
            </w:r>
            <w:r w:rsidRPr="009E78E9">
              <w:rPr>
                <w:rFonts w:ascii="Times New Roman" w:eastAsia="Calibri" w:hAnsi="Times New Roman" w:cs="Times New Roman"/>
                <w:sz w:val="24"/>
                <w:szCs w:val="24"/>
              </w:rPr>
              <w:t xml:space="preserve"> </w:t>
            </w:r>
            <w:r w:rsidR="006F6DFC" w:rsidRPr="009E78E9">
              <w:rPr>
                <w:rFonts w:ascii="Times New Roman" w:eastAsia="Calibri" w:hAnsi="Times New Roman" w:cs="Times New Roman"/>
                <w:sz w:val="24"/>
                <w:szCs w:val="24"/>
              </w:rPr>
              <w:t>(</w:t>
            </w:r>
            <w:r w:rsidRPr="009E78E9">
              <w:rPr>
                <w:rFonts w:ascii="Times New Roman" w:eastAsia="Calibri" w:hAnsi="Times New Roman" w:cs="Times New Roman"/>
                <w:sz w:val="24"/>
                <w:szCs w:val="24"/>
              </w:rPr>
              <w:t xml:space="preserve">as defined in the Cardiff University </w:t>
            </w:r>
            <w:hyperlink r:id="rId13" w:history="1">
              <w:r w:rsidRPr="009E78E9">
                <w:rPr>
                  <w:rStyle w:val="Hyperlink"/>
                  <w:rFonts w:ascii="Times New Roman" w:eastAsia="Calibri" w:hAnsi="Times New Roman" w:cs="Times New Roman"/>
                  <w:sz w:val="24"/>
                  <w:szCs w:val="24"/>
                </w:rPr>
                <w:t>Policy on the Ethical Conduct of Research involving Human Participants, Human Material or Human Data</w:t>
              </w:r>
            </w:hyperlink>
            <w:r w:rsidR="0094519C" w:rsidRPr="009E78E9">
              <w:rPr>
                <w:rFonts w:ascii="Times New Roman" w:eastAsia="Calibri" w:hAnsi="Times New Roman" w:cs="Times New Roman"/>
                <w:sz w:val="24"/>
                <w:szCs w:val="24"/>
              </w:rPr>
              <w:t xml:space="preserve"> (Ethics Policy)</w:t>
            </w:r>
            <w:r w:rsidR="006F6DFC" w:rsidRPr="009E78E9">
              <w:rPr>
                <w:rFonts w:ascii="Times New Roman" w:eastAsia="Calibri" w:hAnsi="Times New Roman" w:cs="Times New Roman"/>
                <w:sz w:val="24"/>
                <w:szCs w:val="24"/>
              </w:rPr>
              <w:t>)</w:t>
            </w:r>
            <w:r w:rsidRPr="009E78E9">
              <w:rPr>
                <w:rFonts w:ascii="Times New Roman" w:eastAsia="Calibri" w:hAnsi="Times New Roman" w:cs="Times New Roman"/>
                <w:sz w:val="24"/>
                <w:szCs w:val="24"/>
              </w:rPr>
              <w:t>?</w:t>
            </w:r>
          </w:p>
          <w:p w14:paraId="05030408" w14:textId="77777777" w:rsidR="00715AE1" w:rsidRPr="009E78E9" w:rsidRDefault="00715AE1" w:rsidP="00B500FE">
            <w:pPr>
              <w:jc w:val="both"/>
              <w:rPr>
                <w:rFonts w:ascii="Times New Roman" w:eastAsia="Calibri" w:hAnsi="Times New Roman" w:cs="Times New Roman"/>
                <w:sz w:val="24"/>
                <w:szCs w:val="24"/>
              </w:rPr>
            </w:pPr>
          </w:p>
          <w:p w14:paraId="5FBE5D61" w14:textId="1665CFE6" w:rsidR="00715AE1" w:rsidRPr="009E78E9" w:rsidRDefault="1087F0B8" w:rsidP="16988E63">
            <w:pPr>
              <w:jc w:val="both"/>
              <w:rPr>
                <w:rFonts w:ascii="Times New Roman" w:eastAsia="Calibri" w:hAnsi="Times New Roman" w:cs="Times New Roman"/>
                <w:i/>
                <w:iCs/>
              </w:rPr>
            </w:pPr>
            <w:r w:rsidRPr="16988E63">
              <w:rPr>
                <w:rFonts w:ascii="Times New Roman" w:eastAsia="Calibri" w:hAnsi="Times New Roman" w:cs="Times New Roman"/>
                <w:i/>
                <w:iCs/>
              </w:rPr>
              <w:t xml:space="preserve">If </w:t>
            </w:r>
            <w:r w:rsidRPr="16988E63">
              <w:rPr>
                <w:rFonts w:ascii="Times New Roman" w:eastAsia="Calibri" w:hAnsi="Times New Roman" w:cs="Times New Roman"/>
                <w:b/>
                <w:bCs/>
                <w:i/>
                <w:iCs/>
              </w:rPr>
              <w:t>no</w:t>
            </w:r>
            <w:r w:rsidR="34E04C8C" w:rsidRPr="16988E63">
              <w:rPr>
                <w:rFonts w:ascii="Times New Roman" w:eastAsia="Calibri" w:hAnsi="Times New Roman" w:cs="Times New Roman"/>
                <w:b/>
                <w:bCs/>
                <w:i/>
                <w:iCs/>
              </w:rPr>
              <w:t xml:space="preserve"> </w:t>
            </w:r>
            <w:r w:rsidR="34E04C8C" w:rsidRPr="16988E63">
              <w:rPr>
                <w:rFonts w:ascii="Times New Roman" w:eastAsia="Calibri" w:hAnsi="Times New Roman" w:cs="Times New Roman"/>
                <w:i/>
                <w:iCs/>
              </w:rPr>
              <w:t xml:space="preserve">(i.e. the </w:t>
            </w:r>
            <w:r w:rsidR="2FCDFD54" w:rsidRPr="16988E63">
              <w:rPr>
                <w:rFonts w:ascii="Times New Roman" w:eastAsia="Calibri" w:hAnsi="Times New Roman" w:cs="Times New Roman"/>
                <w:i/>
                <w:iCs/>
              </w:rPr>
              <w:t xml:space="preserve">research </w:t>
            </w:r>
            <w:r w:rsidR="5128F2CF" w:rsidRPr="16988E63">
              <w:rPr>
                <w:rFonts w:ascii="Times New Roman" w:eastAsia="Calibri" w:hAnsi="Times New Roman" w:cs="Times New Roman"/>
                <w:i/>
                <w:iCs/>
              </w:rPr>
              <w:t>project</w:t>
            </w:r>
            <w:r w:rsidR="34E04C8C" w:rsidRPr="16988E63">
              <w:rPr>
                <w:rFonts w:ascii="Times New Roman" w:eastAsia="Calibri" w:hAnsi="Times New Roman" w:cs="Times New Roman"/>
                <w:i/>
                <w:iCs/>
              </w:rPr>
              <w:t xml:space="preserve"> is a Service Evaluation or Audit)</w:t>
            </w:r>
            <w:r w:rsidRPr="16988E63">
              <w:rPr>
                <w:rFonts w:ascii="Times New Roman" w:eastAsia="Calibri" w:hAnsi="Times New Roman" w:cs="Times New Roman"/>
                <w:i/>
                <w:iCs/>
              </w:rPr>
              <w:t xml:space="preserve">, the Committee is not required to conduct a review of </w:t>
            </w:r>
            <w:r w:rsidR="3F59EFD7" w:rsidRPr="16988E63">
              <w:rPr>
                <w:rFonts w:ascii="Times New Roman" w:eastAsia="Calibri" w:hAnsi="Times New Roman" w:cs="Times New Roman"/>
                <w:i/>
                <w:iCs/>
              </w:rPr>
              <w:t xml:space="preserve">the </w:t>
            </w:r>
            <w:r w:rsidRPr="16988E63">
              <w:rPr>
                <w:rFonts w:ascii="Times New Roman" w:eastAsia="Calibri" w:hAnsi="Times New Roman" w:cs="Times New Roman"/>
                <w:i/>
                <w:iCs/>
              </w:rPr>
              <w:t xml:space="preserve">proposal but may choose to do so.  </w:t>
            </w:r>
            <w:r w:rsidRPr="16988E63">
              <w:rPr>
                <w:rFonts w:ascii="Times New Roman" w:eastAsia="Calibri" w:hAnsi="Times New Roman" w:cs="Times New Roman"/>
                <w:b/>
                <w:bCs/>
                <w:i/>
                <w:iCs/>
              </w:rPr>
              <w:t xml:space="preserve">Please contact </w:t>
            </w:r>
            <w:r w:rsidR="5FE943F5" w:rsidRPr="16988E63">
              <w:rPr>
                <w:rFonts w:ascii="Times New Roman" w:eastAsia="Calibri" w:hAnsi="Times New Roman" w:cs="Times New Roman"/>
                <w:b/>
                <w:bCs/>
                <w:i/>
                <w:iCs/>
              </w:rPr>
              <w:t>Committee (comsc-ethics@cardiff.ac.uk)</w:t>
            </w:r>
            <w:r w:rsidRPr="16988E63">
              <w:rPr>
                <w:rFonts w:ascii="Times New Roman" w:eastAsia="Calibri" w:hAnsi="Times New Roman" w:cs="Times New Roman"/>
                <w:b/>
                <w:bCs/>
                <w:i/>
                <w:iCs/>
              </w:rPr>
              <w:t xml:space="preserve"> to seek advice before proceeding with this application.</w:t>
            </w:r>
            <w:r w:rsidRPr="16988E63">
              <w:rPr>
                <w:rFonts w:ascii="Times New Roman" w:eastAsia="Calibri" w:hAnsi="Times New Roman" w:cs="Times New Roman"/>
                <w:i/>
                <w:iCs/>
              </w:rPr>
              <w:t xml:space="preserve"> </w:t>
            </w:r>
          </w:p>
        </w:tc>
        <w:tc>
          <w:tcPr>
            <w:tcW w:w="566" w:type="dxa"/>
            <w:gridSpan w:val="2"/>
          </w:tcPr>
          <w:p w14:paraId="25112E1A" w14:textId="614B34A1" w:rsidR="00715AE1" w:rsidRPr="00B500FE" w:rsidRDefault="00931188" w:rsidP="000824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1F226973" w14:textId="77777777" w:rsidR="00715AE1" w:rsidRPr="00B500FE" w:rsidRDefault="00715AE1" w:rsidP="0008245B">
            <w:pPr>
              <w:rPr>
                <w:rFonts w:ascii="Times New Roman" w:eastAsiaTheme="minorEastAsia" w:hAnsi="Times New Roman" w:cs="Times New Roman"/>
                <w:sz w:val="24"/>
                <w:szCs w:val="24"/>
              </w:rPr>
            </w:pPr>
          </w:p>
        </w:tc>
      </w:tr>
      <w:tr w:rsidR="00CC4C5F" w:rsidRPr="00B500FE" w14:paraId="1B4A0560" w14:textId="77777777" w:rsidTr="007C0CA5">
        <w:tc>
          <w:tcPr>
            <w:tcW w:w="703" w:type="dxa"/>
            <w:gridSpan w:val="2"/>
          </w:tcPr>
          <w:p w14:paraId="177B2D78" w14:textId="7BA3100E" w:rsidR="00DC0530" w:rsidRPr="009E78E9" w:rsidRDefault="009101FD" w:rsidP="0008245B">
            <w:pPr>
              <w:rPr>
                <w:rFonts w:ascii="Times New Roman" w:eastAsiaTheme="minorEastAsia" w:hAnsi="Times New Roman" w:cs="Times New Roman"/>
                <w:sz w:val="24"/>
                <w:szCs w:val="24"/>
              </w:rPr>
            </w:pPr>
            <w:r w:rsidRPr="009E78E9">
              <w:rPr>
                <w:rFonts w:ascii="Times New Roman" w:eastAsiaTheme="minorEastAsia" w:hAnsi="Times New Roman" w:cs="Times New Roman"/>
                <w:sz w:val="24"/>
                <w:szCs w:val="24"/>
              </w:rPr>
              <w:t>2.</w:t>
            </w:r>
            <w:r w:rsidR="00510EA6" w:rsidRPr="009E78E9">
              <w:rPr>
                <w:rFonts w:ascii="Times New Roman" w:eastAsiaTheme="minorEastAsia" w:hAnsi="Times New Roman" w:cs="Times New Roman"/>
                <w:sz w:val="24"/>
                <w:szCs w:val="24"/>
              </w:rPr>
              <w:t>2</w:t>
            </w:r>
          </w:p>
        </w:tc>
        <w:tc>
          <w:tcPr>
            <w:tcW w:w="7514" w:type="dxa"/>
            <w:gridSpan w:val="5"/>
          </w:tcPr>
          <w:p w14:paraId="6B8C0DFD" w14:textId="26539C83" w:rsidR="00C2730A" w:rsidRPr="009E78E9" w:rsidRDefault="00C2730A" w:rsidP="00B500FE">
            <w:pPr>
              <w:jc w:val="both"/>
              <w:rPr>
                <w:rFonts w:ascii="Times New Roman" w:eastAsia="Calibri" w:hAnsi="Times New Roman" w:cs="Times New Roman"/>
                <w:sz w:val="24"/>
                <w:szCs w:val="24"/>
              </w:rPr>
            </w:pPr>
            <w:r w:rsidRPr="009E78E9">
              <w:rPr>
                <w:rFonts w:ascii="Times New Roman" w:eastAsia="Calibri" w:hAnsi="Times New Roman" w:cs="Times New Roman"/>
                <w:sz w:val="24"/>
                <w:szCs w:val="24"/>
              </w:rPr>
              <w:t xml:space="preserve">Does </w:t>
            </w:r>
            <w:r w:rsidR="00343C14" w:rsidRPr="009E78E9">
              <w:rPr>
                <w:rFonts w:ascii="Times New Roman" w:eastAsia="Calibri" w:hAnsi="Times New Roman" w:cs="Times New Roman"/>
                <w:sz w:val="24"/>
                <w:szCs w:val="24"/>
              </w:rPr>
              <w:t>the research</w:t>
            </w:r>
            <w:r w:rsidR="00E90593" w:rsidRPr="009E78E9">
              <w:rPr>
                <w:rFonts w:ascii="Times New Roman" w:eastAsia="Calibri" w:hAnsi="Times New Roman" w:cs="Times New Roman"/>
                <w:sz w:val="24"/>
                <w:szCs w:val="24"/>
              </w:rPr>
              <w:t xml:space="preserve"> </w:t>
            </w:r>
            <w:r w:rsidR="00712DB0"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 involve human participants, human material or human data (as defined in the </w:t>
            </w:r>
            <w:hyperlink r:id="rId14" w:history="1">
              <w:r w:rsidR="0094519C" w:rsidRPr="009E78E9">
                <w:rPr>
                  <w:rStyle w:val="Hyperlink"/>
                  <w:rFonts w:ascii="Times New Roman" w:eastAsia="Calibri" w:hAnsi="Times New Roman" w:cs="Times New Roman"/>
                  <w:sz w:val="24"/>
                  <w:szCs w:val="24"/>
                </w:rPr>
                <w:t>Ethics Policy</w:t>
              </w:r>
            </w:hyperlink>
            <w:r w:rsidRPr="009E78E9">
              <w:rPr>
                <w:rFonts w:ascii="Times New Roman" w:eastAsia="Calibri" w:hAnsi="Times New Roman" w:cs="Times New Roman"/>
                <w:sz w:val="24"/>
                <w:szCs w:val="24"/>
              </w:rPr>
              <w:t>)?</w:t>
            </w:r>
          </w:p>
          <w:p w14:paraId="770181FE" w14:textId="77777777" w:rsidR="00C2730A" w:rsidRPr="009E78E9" w:rsidRDefault="00C2730A" w:rsidP="00B500FE">
            <w:pPr>
              <w:jc w:val="both"/>
              <w:rPr>
                <w:rFonts w:ascii="Times New Roman" w:eastAsia="Calibri" w:hAnsi="Times New Roman" w:cs="Times New Roman"/>
                <w:i/>
                <w:sz w:val="24"/>
                <w:szCs w:val="24"/>
              </w:rPr>
            </w:pPr>
          </w:p>
          <w:p w14:paraId="0FE4DA72" w14:textId="01FAF1E3" w:rsidR="00DC0530" w:rsidRPr="009E78E9" w:rsidRDefault="0A8049D5" w:rsidP="16988E63">
            <w:pPr>
              <w:jc w:val="both"/>
              <w:rPr>
                <w:rFonts w:ascii="Times New Roman" w:eastAsia="Calibri" w:hAnsi="Times New Roman" w:cs="Times New Roman"/>
                <w:b/>
                <w:bCs/>
                <w:i/>
                <w:iCs/>
              </w:rPr>
            </w:pPr>
            <w:r w:rsidRPr="16988E63">
              <w:rPr>
                <w:rFonts w:ascii="Times New Roman" w:eastAsia="Calibri" w:hAnsi="Times New Roman" w:cs="Times New Roman"/>
                <w:i/>
                <w:iCs/>
              </w:rPr>
              <w:t xml:space="preserve">If </w:t>
            </w:r>
            <w:r w:rsidRPr="16988E63">
              <w:rPr>
                <w:rFonts w:ascii="Times New Roman" w:eastAsia="Calibri" w:hAnsi="Times New Roman" w:cs="Times New Roman"/>
                <w:b/>
                <w:bCs/>
                <w:i/>
                <w:iCs/>
              </w:rPr>
              <w:t>no</w:t>
            </w:r>
            <w:r w:rsidRPr="16988E63">
              <w:rPr>
                <w:rFonts w:ascii="Times New Roman" w:eastAsia="Calibri" w:hAnsi="Times New Roman" w:cs="Times New Roman"/>
                <w:i/>
                <w:iCs/>
              </w:rPr>
              <w:t xml:space="preserve">, you are not required to submit </w:t>
            </w:r>
            <w:r w:rsidR="3F59EFD7" w:rsidRPr="16988E63">
              <w:rPr>
                <w:rFonts w:ascii="Times New Roman" w:eastAsia="Calibri" w:hAnsi="Times New Roman" w:cs="Times New Roman"/>
                <w:i/>
                <w:iCs/>
              </w:rPr>
              <w:t>the research</w:t>
            </w:r>
            <w:r w:rsidRPr="16988E63">
              <w:rPr>
                <w:rFonts w:ascii="Times New Roman" w:eastAsia="Calibri" w:hAnsi="Times New Roman" w:cs="Times New Roman"/>
                <w:i/>
                <w:iCs/>
              </w:rPr>
              <w:t xml:space="preserve"> proposal to th</w:t>
            </w:r>
            <w:r w:rsidR="66036917" w:rsidRPr="16988E63">
              <w:rPr>
                <w:rFonts w:ascii="Times New Roman" w:eastAsia="Calibri" w:hAnsi="Times New Roman" w:cs="Times New Roman"/>
                <w:i/>
                <w:iCs/>
              </w:rPr>
              <w:t xml:space="preserve">is </w:t>
            </w:r>
            <w:r w:rsidRPr="16988E63">
              <w:rPr>
                <w:rFonts w:ascii="Times New Roman" w:eastAsia="Calibri" w:hAnsi="Times New Roman" w:cs="Times New Roman"/>
                <w:i/>
                <w:iCs/>
              </w:rPr>
              <w:t>Committee.</w:t>
            </w:r>
            <w:r w:rsidR="3C3692FC" w:rsidRPr="16988E63">
              <w:rPr>
                <w:rFonts w:ascii="Times New Roman" w:eastAsia="Calibri" w:hAnsi="Times New Roman" w:cs="Times New Roman"/>
                <w:i/>
                <w:iCs/>
              </w:rPr>
              <w:t xml:space="preserve">  </w:t>
            </w:r>
            <w:r w:rsidR="3C3692FC" w:rsidRPr="16988E63">
              <w:rPr>
                <w:rFonts w:ascii="Times New Roman" w:eastAsia="Calibri" w:hAnsi="Times New Roman" w:cs="Times New Roman"/>
                <w:b/>
                <w:bCs/>
                <w:i/>
                <w:iCs/>
              </w:rPr>
              <w:t>Please do not continue with this application.</w:t>
            </w:r>
          </w:p>
        </w:tc>
        <w:tc>
          <w:tcPr>
            <w:tcW w:w="566" w:type="dxa"/>
            <w:gridSpan w:val="2"/>
          </w:tcPr>
          <w:p w14:paraId="599D13EA" w14:textId="47636BFA" w:rsidR="00DC0530" w:rsidRPr="00B500FE" w:rsidRDefault="00931188" w:rsidP="000824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7A11E34D" w14:textId="77777777" w:rsidR="00DC0530" w:rsidRPr="00B500FE" w:rsidRDefault="00DC0530" w:rsidP="0008245B">
            <w:pPr>
              <w:rPr>
                <w:rFonts w:ascii="Times New Roman" w:eastAsiaTheme="minorEastAsia" w:hAnsi="Times New Roman" w:cs="Times New Roman"/>
                <w:sz w:val="24"/>
                <w:szCs w:val="24"/>
              </w:rPr>
            </w:pPr>
          </w:p>
        </w:tc>
      </w:tr>
      <w:tr w:rsidR="00CC4C5F" w:rsidRPr="00B500FE" w14:paraId="13E5EB33" w14:textId="77777777" w:rsidTr="007C0CA5">
        <w:tc>
          <w:tcPr>
            <w:tcW w:w="703" w:type="dxa"/>
            <w:gridSpan w:val="2"/>
          </w:tcPr>
          <w:p w14:paraId="01BCE5DB" w14:textId="7A111016" w:rsidR="00510EA6" w:rsidRPr="009E78E9" w:rsidRDefault="009101FD" w:rsidP="00510EA6">
            <w:pPr>
              <w:rPr>
                <w:rFonts w:ascii="Times New Roman" w:eastAsiaTheme="minorEastAsia" w:hAnsi="Times New Roman" w:cs="Times New Roman"/>
                <w:sz w:val="24"/>
                <w:szCs w:val="24"/>
              </w:rPr>
            </w:pPr>
            <w:r w:rsidRPr="009E78E9">
              <w:rPr>
                <w:rFonts w:ascii="Times New Roman" w:eastAsiaTheme="minorEastAsia" w:hAnsi="Times New Roman" w:cs="Times New Roman"/>
                <w:sz w:val="24"/>
                <w:szCs w:val="24"/>
              </w:rPr>
              <w:lastRenderedPageBreak/>
              <w:t>2.</w:t>
            </w:r>
            <w:r w:rsidR="00510EA6" w:rsidRPr="009E78E9">
              <w:rPr>
                <w:rFonts w:ascii="Times New Roman" w:eastAsiaTheme="minorEastAsia" w:hAnsi="Times New Roman" w:cs="Times New Roman"/>
                <w:sz w:val="24"/>
                <w:szCs w:val="24"/>
              </w:rPr>
              <w:t>3</w:t>
            </w:r>
          </w:p>
        </w:tc>
        <w:tc>
          <w:tcPr>
            <w:tcW w:w="7514" w:type="dxa"/>
            <w:gridSpan w:val="5"/>
          </w:tcPr>
          <w:p w14:paraId="46CABBF4" w14:textId="089973E6" w:rsidR="00510EA6" w:rsidRPr="009E78E9" w:rsidRDefault="00510EA6" w:rsidP="00B500FE">
            <w:pPr>
              <w:jc w:val="both"/>
              <w:rPr>
                <w:rFonts w:ascii="Times New Roman" w:eastAsia="Calibri" w:hAnsi="Times New Roman" w:cs="Times New Roman"/>
                <w:sz w:val="24"/>
                <w:szCs w:val="24"/>
              </w:rPr>
            </w:pPr>
            <w:r w:rsidRPr="009E78E9">
              <w:rPr>
                <w:rFonts w:ascii="Times New Roman" w:eastAsia="Calibri" w:hAnsi="Times New Roman" w:cs="Times New Roman"/>
                <w:sz w:val="24"/>
                <w:szCs w:val="24"/>
              </w:rPr>
              <w:t xml:space="preserve">Does </w:t>
            </w:r>
            <w:r w:rsidR="00343C14" w:rsidRPr="009E78E9">
              <w:rPr>
                <w:rFonts w:ascii="Times New Roman" w:eastAsia="Calibri" w:hAnsi="Times New Roman" w:cs="Times New Roman"/>
                <w:sz w:val="24"/>
                <w:szCs w:val="24"/>
              </w:rPr>
              <w:t>the</w:t>
            </w:r>
            <w:r w:rsidRPr="009E78E9">
              <w:rPr>
                <w:rFonts w:ascii="Times New Roman" w:eastAsia="Calibri" w:hAnsi="Times New Roman" w:cs="Times New Roman"/>
                <w:sz w:val="24"/>
                <w:szCs w:val="24"/>
              </w:rPr>
              <w:t xml:space="preserve"> </w:t>
            </w:r>
            <w:r w:rsidR="00E90593" w:rsidRPr="009E78E9">
              <w:rPr>
                <w:rFonts w:ascii="Times New Roman" w:eastAsia="Calibri" w:hAnsi="Times New Roman" w:cs="Times New Roman"/>
                <w:sz w:val="24"/>
                <w:szCs w:val="24"/>
              </w:rPr>
              <w:t xml:space="preserve">research </w:t>
            </w:r>
            <w:r w:rsidR="00712DB0"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 require review by an external ethics committee (refer to Appendix 1 of the </w:t>
            </w:r>
            <w:hyperlink r:id="rId15" w:history="1">
              <w:r w:rsidR="0094519C" w:rsidRPr="009E78E9">
                <w:rPr>
                  <w:rStyle w:val="Hyperlink"/>
                  <w:rFonts w:ascii="Times New Roman" w:eastAsia="Calibri" w:hAnsi="Times New Roman" w:cs="Times New Roman"/>
                  <w:sz w:val="24"/>
                  <w:szCs w:val="24"/>
                </w:rPr>
                <w:t>Ethics Policy</w:t>
              </w:r>
            </w:hyperlink>
            <w:r w:rsidRPr="009E78E9">
              <w:rPr>
                <w:rFonts w:ascii="Times New Roman" w:eastAsia="Calibri" w:hAnsi="Times New Roman" w:cs="Times New Roman"/>
                <w:sz w:val="24"/>
                <w:szCs w:val="24"/>
              </w:rPr>
              <w:t>)?  Please no</w:t>
            </w:r>
            <w:r w:rsidR="009C00E5" w:rsidRPr="009E78E9">
              <w:rPr>
                <w:rFonts w:ascii="Times New Roman" w:eastAsia="Calibri" w:hAnsi="Times New Roman" w:cs="Times New Roman"/>
                <w:sz w:val="24"/>
                <w:szCs w:val="24"/>
              </w:rPr>
              <w:t xml:space="preserve">te that this includes all </w:t>
            </w:r>
            <w:r w:rsidR="00E90593" w:rsidRPr="009E78E9">
              <w:rPr>
                <w:rFonts w:ascii="Times New Roman" w:eastAsia="Calibri" w:hAnsi="Times New Roman" w:cs="Times New Roman"/>
                <w:sz w:val="24"/>
                <w:szCs w:val="24"/>
              </w:rPr>
              <w:t xml:space="preserve">research </w:t>
            </w:r>
            <w:r w:rsidR="009C00E5"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s involving participants who lack the capacity to consent.  </w:t>
            </w:r>
          </w:p>
          <w:p w14:paraId="6A995EBA" w14:textId="77777777" w:rsidR="00510EA6" w:rsidRPr="009E78E9" w:rsidRDefault="00510EA6" w:rsidP="00B500FE">
            <w:pPr>
              <w:jc w:val="both"/>
              <w:rPr>
                <w:rFonts w:ascii="Times New Roman" w:eastAsia="Calibri" w:hAnsi="Times New Roman" w:cs="Times New Roman"/>
                <w:i/>
                <w:sz w:val="24"/>
                <w:szCs w:val="24"/>
              </w:rPr>
            </w:pPr>
          </w:p>
          <w:p w14:paraId="18D3E34F" w14:textId="79FEE991" w:rsidR="00510EA6" w:rsidRPr="009E78E9" w:rsidRDefault="1DB2C2A7" w:rsidP="16988E63">
            <w:pPr>
              <w:jc w:val="both"/>
              <w:rPr>
                <w:rFonts w:ascii="Times New Roman" w:eastAsia="Calibri" w:hAnsi="Times New Roman" w:cs="Times New Roman"/>
                <w:b/>
                <w:bCs/>
                <w:i/>
                <w:iCs/>
              </w:rPr>
            </w:pPr>
            <w:r w:rsidRPr="16988E63">
              <w:rPr>
                <w:rFonts w:ascii="Times New Roman" w:eastAsia="Calibri" w:hAnsi="Times New Roman" w:cs="Times New Roman"/>
                <w:i/>
                <w:iCs/>
              </w:rPr>
              <w:t xml:space="preserve">If </w:t>
            </w:r>
            <w:r w:rsidRPr="16988E63">
              <w:rPr>
                <w:rFonts w:ascii="Times New Roman" w:eastAsia="Calibri" w:hAnsi="Times New Roman" w:cs="Times New Roman"/>
                <w:b/>
                <w:bCs/>
                <w:i/>
                <w:iCs/>
              </w:rPr>
              <w:t>yes</w:t>
            </w:r>
            <w:r w:rsidRPr="16988E63">
              <w:rPr>
                <w:rFonts w:ascii="Times New Roman" w:eastAsia="Calibri" w:hAnsi="Times New Roman" w:cs="Times New Roman"/>
                <w:i/>
                <w:iCs/>
              </w:rPr>
              <w:t xml:space="preserve">, </w:t>
            </w:r>
            <w:r w:rsidR="3F59EFD7" w:rsidRPr="16988E63">
              <w:rPr>
                <w:rFonts w:ascii="Times New Roman" w:eastAsia="Calibri" w:hAnsi="Times New Roman" w:cs="Times New Roman"/>
                <w:i/>
                <w:iCs/>
              </w:rPr>
              <w:t>the research</w:t>
            </w:r>
            <w:r w:rsidR="2FCDFD54" w:rsidRPr="16988E63">
              <w:rPr>
                <w:rFonts w:ascii="Times New Roman" w:eastAsia="Calibri" w:hAnsi="Times New Roman" w:cs="Times New Roman"/>
                <w:i/>
                <w:iCs/>
              </w:rPr>
              <w:t xml:space="preserve"> </w:t>
            </w:r>
            <w:r w:rsidR="5128F2CF" w:rsidRPr="16988E63">
              <w:rPr>
                <w:rFonts w:ascii="Times New Roman" w:eastAsia="Calibri" w:hAnsi="Times New Roman" w:cs="Times New Roman"/>
                <w:i/>
                <w:iCs/>
              </w:rPr>
              <w:t>project</w:t>
            </w:r>
            <w:r w:rsidRPr="16988E63">
              <w:rPr>
                <w:rFonts w:ascii="Times New Roman" w:eastAsia="Calibri" w:hAnsi="Times New Roman" w:cs="Times New Roman"/>
                <w:i/>
                <w:iCs/>
              </w:rPr>
              <w:t xml:space="preserve"> should be submitted to the relevant external ethics committee for review and does not fall within the remit of this Committee.  Please contact the </w:t>
            </w:r>
            <w:hyperlink r:id="rId16">
              <w:r w:rsidRPr="16988E63">
                <w:rPr>
                  <w:rStyle w:val="Hyperlink"/>
                  <w:rFonts w:ascii="Times New Roman" w:eastAsia="Calibri" w:hAnsi="Times New Roman" w:cs="Times New Roman"/>
                  <w:i/>
                  <w:iCs/>
                </w:rPr>
                <w:t>Research Governance Team</w:t>
              </w:r>
            </w:hyperlink>
            <w:r w:rsidRPr="16988E63">
              <w:rPr>
                <w:rFonts w:ascii="Times New Roman" w:eastAsia="Calibri" w:hAnsi="Times New Roman" w:cs="Times New Roman"/>
                <w:i/>
                <w:iCs/>
              </w:rPr>
              <w:t xml:space="preserve"> for further advice.  </w:t>
            </w:r>
            <w:r w:rsidRPr="16988E63">
              <w:rPr>
                <w:rFonts w:ascii="Times New Roman" w:eastAsia="Calibri" w:hAnsi="Times New Roman" w:cs="Times New Roman"/>
                <w:b/>
                <w:bCs/>
                <w:i/>
                <w:iCs/>
              </w:rPr>
              <w:t>Please do not continue with this application.</w:t>
            </w:r>
          </w:p>
        </w:tc>
        <w:tc>
          <w:tcPr>
            <w:tcW w:w="566" w:type="dxa"/>
            <w:gridSpan w:val="2"/>
          </w:tcPr>
          <w:p w14:paraId="13C40A18"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62C3FDA1" w14:textId="101F6514"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3E2F2EBF" w14:textId="77777777" w:rsidTr="007C0CA5">
        <w:tc>
          <w:tcPr>
            <w:tcW w:w="703" w:type="dxa"/>
            <w:gridSpan w:val="2"/>
          </w:tcPr>
          <w:p w14:paraId="767CB19B" w14:textId="386E49C6" w:rsidR="00510EA6" w:rsidRPr="009E78E9" w:rsidRDefault="009101FD" w:rsidP="00510EA6">
            <w:pPr>
              <w:rPr>
                <w:rFonts w:ascii="Times New Roman" w:eastAsiaTheme="minorEastAsia" w:hAnsi="Times New Roman" w:cs="Times New Roman"/>
                <w:sz w:val="24"/>
                <w:szCs w:val="24"/>
              </w:rPr>
            </w:pPr>
            <w:r w:rsidRPr="009E78E9">
              <w:rPr>
                <w:rFonts w:ascii="Times New Roman" w:eastAsiaTheme="minorEastAsia" w:hAnsi="Times New Roman" w:cs="Times New Roman"/>
                <w:sz w:val="24"/>
                <w:szCs w:val="24"/>
              </w:rPr>
              <w:t>2.</w:t>
            </w:r>
            <w:r w:rsidR="00510EA6" w:rsidRPr="009E78E9">
              <w:rPr>
                <w:rFonts w:ascii="Times New Roman" w:eastAsiaTheme="minorEastAsia" w:hAnsi="Times New Roman" w:cs="Times New Roman"/>
                <w:sz w:val="24"/>
                <w:szCs w:val="24"/>
              </w:rPr>
              <w:t>4</w:t>
            </w:r>
          </w:p>
        </w:tc>
        <w:tc>
          <w:tcPr>
            <w:tcW w:w="7514" w:type="dxa"/>
            <w:gridSpan w:val="5"/>
          </w:tcPr>
          <w:p w14:paraId="28B67C59" w14:textId="77777777" w:rsidR="00510EA6" w:rsidRPr="009E78E9" w:rsidRDefault="00510EA6" w:rsidP="00B500FE">
            <w:pPr>
              <w:jc w:val="both"/>
              <w:rPr>
                <w:rFonts w:ascii="Times New Roman" w:eastAsia="Calibri" w:hAnsi="Times New Roman" w:cs="Times New Roman"/>
                <w:sz w:val="24"/>
                <w:szCs w:val="24"/>
              </w:rPr>
            </w:pPr>
            <w:r w:rsidRPr="009E78E9">
              <w:rPr>
                <w:rFonts w:ascii="Times New Roman" w:eastAsia="Calibri" w:hAnsi="Times New Roman" w:cs="Times New Roman"/>
                <w:sz w:val="24"/>
                <w:szCs w:val="24"/>
              </w:rPr>
              <w:t xml:space="preserve">Has </w:t>
            </w:r>
            <w:r w:rsidR="00343C14" w:rsidRPr="009E78E9">
              <w:rPr>
                <w:rFonts w:ascii="Times New Roman" w:eastAsia="Calibri" w:hAnsi="Times New Roman" w:cs="Times New Roman"/>
                <w:sz w:val="24"/>
                <w:szCs w:val="24"/>
              </w:rPr>
              <w:t>the research</w:t>
            </w:r>
            <w:r w:rsidR="00E90593" w:rsidRPr="009E78E9">
              <w:rPr>
                <w:rFonts w:ascii="Times New Roman" w:eastAsia="Calibri" w:hAnsi="Times New Roman" w:cs="Times New Roman"/>
                <w:sz w:val="24"/>
                <w:szCs w:val="24"/>
              </w:rPr>
              <w:t xml:space="preserve"> </w:t>
            </w:r>
            <w:r w:rsidR="00712DB0"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 been</w:t>
            </w:r>
            <w:r w:rsidR="007C5BA5" w:rsidRPr="009E78E9">
              <w:rPr>
                <w:rFonts w:ascii="Times New Roman" w:eastAsia="Calibri" w:hAnsi="Times New Roman" w:cs="Times New Roman"/>
                <w:sz w:val="24"/>
                <w:szCs w:val="24"/>
              </w:rPr>
              <w:t xml:space="preserve"> ethically reviewed by another u</w:t>
            </w:r>
            <w:r w:rsidRPr="009E78E9">
              <w:rPr>
                <w:rFonts w:ascii="Times New Roman" w:eastAsia="Calibri" w:hAnsi="Times New Roman" w:cs="Times New Roman"/>
                <w:sz w:val="24"/>
                <w:szCs w:val="24"/>
              </w:rPr>
              <w:t xml:space="preserve">niversity or research institution (for example, where the Chief/Principal Investigator for the </w:t>
            </w:r>
            <w:r w:rsidR="00E90593" w:rsidRPr="009E78E9">
              <w:rPr>
                <w:rFonts w:ascii="Times New Roman" w:eastAsia="Calibri" w:hAnsi="Times New Roman" w:cs="Times New Roman"/>
                <w:sz w:val="24"/>
                <w:szCs w:val="24"/>
              </w:rPr>
              <w:t xml:space="preserve">research </w:t>
            </w:r>
            <w:r w:rsidR="00712DB0"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 is based at another institution)?</w:t>
            </w:r>
          </w:p>
          <w:p w14:paraId="7BCD31AE" w14:textId="77777777" w:rsidR="00510EA6" w:rsidRPr="009E78E9" w:rsidRDefault="00510EA6" w:rsidP="00B500FE">
            <w:pPr>
              <w:jc w:val="both"/>
              <w:rPr>
                <w:rFonts w:ascii="Times New Roman" w:eastAsia="Calibri" w:hAnsi="Times New Roman" w:cs="Times New Roman"/>
                <w:i/>
                <w:iCs/>
                <w:sz w:val="24"/>
                <w:szCs w:val="24"/>
              </w:rPr>
            </w:pPr>
          </w:p>
          <w:p w14:paraId="09F7C7C4" w14:textId="342D70C7" w:rsidR="00510EA6" w:rsidRPr="009E78E9" w:rsidRDefault="1DB2C2A7" w:rsidP="16988E63">
            <w:pPr>
              <w:jc w:val="both"/>
              <w:rPr>
                <w:rFonts w:ascii="Times New Roman" w:eastAsia="Calibri" w:hAnsi="Times New Roman" w:cs="Times New Roman"/>
                <w:b/>
                <w:bCs/>
                <w:i/>
                <w:iCs/>
              </w:rPr>
            </w:pPr>
            <w:r w:rsidRPr="16988E63">
              <w:rPr>
                <w:rFonts w:ascii="Times New Roman" w:eastAsia="Calibri" w:hAnsi="Times New Roman" w:cs="Times New Roman"/>
                <w:i/>
                <w:iCs/>
              </w:rPr>
              <w:t xml:space="preserve">If </w:t>
            </w:r>
            <w:r w:rsidRPr="16988E63">
              <w:rPr>
                <w:rFonts w:ascii="Times New Roman" w:eastAsia="Calibri" w:hAnsi="Times New Roman" w:cs="Times New Roman"/>
                <w:b/>
                <w:bCs/>
                <w:i/>
                <w:iCs/>
              </w:rPr>
              <w:t xml:space="preserve">yes, </w:t>
            </w:r>
            <w:r w:rsidRPr="16988E63">
              <w:rPr>
                <w:rFonts w:ascii="Times New Roman" w:eastAsia="Calibri" w:hAnsi="Times New Roman" w:cs="Times New Roman"/>
                <w:i/>
                <w:iCs/>
              </w:rPr>
              <w:t>please provide evidence of the review conducted (such as an outcome letter or communication) a</w:t>
            </w:r>
            <w:r w:rsidR="64E2C0C5" w:rsidRPr="16988E63">
              <w:rPr>
                <w:rFonts w:ascii="Times New Roman" w:eastAsia="Calibri" w:hAnsi="Times New Roman" w:cs="Times New Roman"/>
                <w:i/>
                <w:iCs/>
              </w:rPr>
              <w:t>nd</w:t>
            </w:r>
            <w:r w:rsidRPr="16988E63">
              <w:rPr>
                <w:rFonts w:ascii="Times New Roman" w:eastAsia="Calibri" w:hAnsi="Times New Roman" w:cs="Times New Roman"/>
                <w:i/>
                <w:iCs/>
              </w:rPr>
              <w:t xml:space="preserve"> the ethical review policy of the relevant institution or committee.</w:t>
            </w:r>
            <w:r w:rsidR="7769828B" w:rsidRPr="16988E63">
              <w:rPr>
                <w:rFonts w:ascii="Times New Roman" w:eastAsia="Calibri" w:hAnsi="Times New Roman" w:cs="Times New Roman"/>
                <w:i/>
                <w:iCs/>
              </w:rPr>
              <w:t xml:space="preserve">  </w:t>
            </w:r>
            <w:r w:rsidRPr="16988E63">
              <w:rPr>
                <w:rFonts w:ascii="Times New Roman" w:eastAsia="Calibri" w:hAnsi="Times New Roman" w:cs="Times New Roman"/>
                <w:b/>
                <w:bCs/>
                <w:i/>
                <w:iCs/>
              </w:rPr>
              <w:t>Please do not continue with this application.</w:t>
            </w:r>
          </w:p>
        </w:tc>
        <w:tc>
          <w:tcPr>
            <w:tcW w:w="566" w:type="dxa"/>
            <w:gridSpan w:val="2"/>
          </w:tcPr>
          <w:p w14:paraId="01B75EE2"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72BFABD0" w14:textId="01DA7D19"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42DF99D0" w14:textId="77777777" w:rsidTr="007C0CA5">
        <w:tc>
          <w:tcPr>
            <w:tcW w:w="703" w:type="dxa"/>
            <w:gridSpan w:val="2"/>
          </w:tcPr>
          <w:p w14:paraId="33211A3F" w14:textId="536DDAC3" w:rsidR="00510EA6" w:rsidRPr="009E78E9" w:rsidRDefault="009101FD" w:rsidP="00510EA6">
            <w:pPr>
              <w:rPr>
                <w:rFonts w:ascii="Times New Roman" w:eastAsiaTheme="minorEastAsia" w:hAnsi="Times New Roman" w:cs="Times New Roman"/>
                <w:sz w:val="24"/>
                <w:szCs w:val="24"/>
              </w:rPr>
            </w:pPr>
            <w:r w:rsidRPr="009E78E9">
              <w:rPr>
                <w:rFonts w:ascii="Times New Roman" w:eastAsiaTheme="minorEastAsia" w:hAnsi="Times New Roman" w:cs="Times New Roman"/>
                <w:sz w:val="24"/>
                <w:szCs w:val="24"/>
              </w:rPr>
              <w:t>2.</w:t>
            </w:r>
            <w:r w:rsidR="00510EA6" w:rsidRPr="009E78E9">
              <w:rPr>
                <w:rFonts w:ascii="Times New Roman" w:eastAsiaTheme="minorEastAsia" w:hAnsi="Times New Roman" w:cs="Times New Roman"/>
                <w:sz w:val="24"/>
                <w:szCs w:val="24"/>
              </w:rPr>
              <w:t>5</w:t>
            </w:r>
          </w:p>
        </w:tc>
        <w:tc>
          <w:tcPr>
            <w:tcW w:w="7514" w:type="dxa"/>
            <w:gridSpan w:val="5"/>
          </w:tcPr>
          <w:p w14:paraId="268B780A" w14:textId="4BF7CCE4" w:rsidR="70144B3F" w:rsidRDefault="70144B3F" w:rsidP="6D64694F">
            <w:pPr>
              <w:jc w:val="both"/>
              <w:rPr>
                <w:rFonts w:ascii="Times New Roman" w:eastAsia="Calibri" w:hAnsi="Times New Roman" w:cs="Times New Roman"/>
                <w:sz w:val="24"/>
                <w:szCs w:val="24"/>
              </w:rPr>
            </w:pPr>
            <w:r w:rsidRPr="41AD3A06">
              <w:rPr>
                <w:rFonts w:ascii="Times New Roman" w:eastAsia="Calibri" w:hAnsi="Times New Roman" w:cs="Times New Roman"/>
                <w:sz w:val="24"/>
                <w:szCs w:val="24"/>
              </w:rPr>
              <w:t>Is</w:t>
            </w:r>
            <w:r w:rsidR="38720A6B" w:rsidRPr="41AD3A06">
              <w:rPr>
                <w:rFonts w:ascii="Times New Roman" w:eastAsia="Calibri" w:hAnsi="Times New Roman" w:cs="Times New Roman"/>
                <w:sz w:val="24"/>
                <w:szCs w:val="24"/>
              </w:rPr>
              <w:t xml:space="preserve"> </w:t>
            </w:r>
            <w:r w:rsidR="00343C14" w:rsidRPr="41AD3A06">
              <w:rPr>
                <w:rFonts w:ascii="Times New Roman" w:eastAsia="Calibri" w:hAnsi="Times New Roman" w:cs="Times New Roman"/>
                <w:sz w:val="24"/>
                <w:szCs w:val="24"/>
              </w:rPr>
              <w:t>the research</w:t>
            </w:r>
            <w:r w:rsidR="41A82198" w:rsidRPr="41AD3A06">
              <w:rPr>
                <w:rFonts w:ascii="Times New Roman" w:eastAsia="Calibri" w:hAnsi="Times New Roman" w:cs="Times New Roman"/>
                <w:sz w:val="24"/>
                <w:szCs w:val="24"/>
              </w:rPr>
              <w:t xml:space="preserve"> </w:t>
            </w:r>
            <w:r w:rsidR="239785C1" w:rsidRPr="41AD3A06">
              <w:rPr>
                <w:rFonts w:ascii="Times New Roman" w:eastAsia="Calibri" w:hAnsi="Times New Roman" w:cs="Times New Roman"/>
                <w:sz w:val="24"/>
                <w:szCs w:val="24"/>
              </w:rPr>
              <w:t>project</w:t>
            </w:r>
            <w:r w:rsidR="2DC17135" w:rsidRPr="41AD3A06">
              <w:rPr>
                <w:rFonts w:ascii="Times New Roman" w:eastAsia="Calibri" w:hAnsi="Times New Roman" w:cs="Times New Roman"/>
                <w:sz w:val="24"/>
                <w:szCs w:val="24"/>
              </w:rPr>
              <w:t xml:space="preserve"> </w:t>
            </w:r>
            <w:r w:rsidRPr="41AD3A06">
              <w:rPr>
                <w:rFonts w:ascii="Times New Roman" w:eastAsia="Calibri" w:hAnsi="Times New Roman" w:cs="Times New Roman"/>
                <w:sz w:val="24"/>
                <w:szCs w:val="24"/>
                <w:u w:val="single"/>
              </w:rPr>
              <w:t>exempt</w:t>
            </w:r>
            <w:r w:rsidRPr="41AD3A06">
              <w:rPr>
                <w:rFonts w:ascii="Times New Roman" w:eastAsia="Calibri" w:hAnsi="Times New Roman" w:cs="Times New Roman"/>
                <w:sz w:val="24"/>
                <w:szCs w:val="24"/>
              </w:rPr>
              <w:t xml:space="preserve"> from ethical review under the University’s framework for the ‘</w:t>
            </w:r>
            <w:bookmarkStart w:id="0" w:name="_Hlk73098880"/>
            <w:r w:rsidRPr="41AD3A06">
              <w:rPr>
                <w:rFonts w:ascii="Times New Roman" w:eastAsia="Calibri" w:hAnsi="Times New Roman" w:cs="Times New Roman"/>
                <w:sz w:val="24"/>
                <w:szCs w:val="24"/>
              </w:rPr>
              <w:fldChar w:fldCharType="begin"/>
            </w:r>
            <w:r w:rsidRPr="41AD3A06">
              <w:rPr>
                <w:rFonts w:ascii="Times New Roman" w:eastAsia="Calibri" w:hAnsi="Times New Roman" w:cs="Times New Roman"/>
                <w:sz w:val="24"/>
                <w:szCs w:val="24"/>
              </w:rPr>
              <w:instrText xml:space="preserve"> HYPERLINK "https://intranet.cardiff.ac.uk/students/study/postgraduate-research-support/integrity-and-governance/research-ethics" </w:instrText>
            </w:r>
            <w:r w:rsidRPr="41AD3A06">
              <w:rPr>
                <w:rFonts w:ascii="Times New Roman" w:eastAsia="Calibri" w:hAnsi="Times New Roman" w:cs="Times New Roman"/>
                <w:sz w:val="24"/>
                <w:szCs w:val="24"/>
              </w:rPr>
            </w:r>
            <w:r w:rsidRPr="41AD3A06">
              <w:rPr>
                <w:rFonts w:ascii="Times New Roman" w:eastAsia="Calibri" w:hAnsi="Times New Roman" w:cs="Times New Roman"/>
                <w:sz w:val="24"/>
                <w:szCs w:val="24"/>
              </w:rPr>
              <w:fldChar w:fldCharType="separate"/>
            </w:r>
            <w:r w:rsidRPr="41AD3A06">
              <w:rPr>
                <w:rStyle w:val="Hyperlink"/>
                <w:rFonts w:ascii="Times New Roman" w:eastAsia="Calibri" w:hAnsi="Times New Roman" w:cs="Times New Roman"/>
                <w:sz w:val="24"/>
                <w:szCs w:val="24"/>
              </w:rPr>
              <w:t>Ethical Review of Research using Secondary Data and/or Publicly Available information only’</w:t>
            </w:r>
            <w:bookmarkEnd w:id="0"/>
            <w:r w:rsidRPr="41AD3A06">
              <w:rPr>
                <w:rFonts w:ascii="Times New Roman" w:eastAsia="Calibri" w:hAnsi="Times New Roman" w:cs="Times New Roman"/>
                <w:sz w:val="24"/>
                <w:szCs w:val="24"/>
              </w:rPr>
              <w:fldChar w:fldCharType="end"/>
            </w:r>
            <w:r w:rsidRPr="41AD3A06">
              <w:rPr>
                <w:rFonts w:ascii="Times New Roman" w:eastAsia="Calibri" w:hAnsi="Times New Roman" w:cs="Times New Roman"/>
                <w:sz w:val="24"/>
                <w:szCs w:val="24"/>
              </w:rPr>
              <w:t xml:space="preserve">? This framework allows certain research projects using only secondary data and/or publicly available information to proceed without ethical review by a SREC </w:t>
            </w:r>
            <w:r w:rsidRPr="41AD3A06">
              <w:rPr>
                <w:rFonts w:ascii="Times New Roman" w:eastAsia="Calibri" w:hAnsi="Times New Roman" w:cs="Times New Roman"/>
                <w:sz w:val="24"/>
                <w:szCs w:val="24"/>
                <w:u w:val="single"/>
              </w:rPr>
              <w:t>provided</w:t>
            </w:r>
            <w:r w:rsidRPr="41AD3A06">
              <w:rPr>
                <w:rFonts w:ascii="Times New Roman" w:eastAsia="Calibri" w:hAnsi="Times New Roman" w:cs="Times New Roman"/>
                <w:sz w:val="24"/>
                <w:szCs w:val="24"/>
              </w:rPr>
              <w:t xml:space="preserve"> certain conditions are met.  </w:t>
            </w:r>
          </w:p>
          <w:p w14:paraId="634FDBE2" w14:textId="477B7E33" w:rsidR="6D64694F" w:rsidRDefault="6D64694F" w:rsidP="6D64694F">
            <w:pPr>
              <w:jc w:val="both"/>
              <w:rPr>
                <w:rFonts w:ascii="Times New Roman" w:eastAsia="Calibri" w:hAnsi="Times New Roman" w:cs="Times New Roman"/>
                <w:sz w:val="24"/>
                <w:szCs w:val="24"/>
              </w:rPr>
            </w:pPr>
          </w:p>
          <w:p w14:paraId="24423860" w14:textId="11EB7B90" w:rsidR="3C091CAF" w:rsidRDefault="460A2DBE" w:rsidP="6D64694F">
            <w:pPr>
              <w:jc w:val="both"/>
              <w:rPr>
                <w:rFonts w:ascii="Times New Roman" w:eastAsia="Calibri" w:hAnsi="Times New Roman" w:cs="Times New Roman"/>
                <w:sz w:val="24"/>
                <w:szCs w:val="24"/>
              </w:rPr>
            </w:pPr>
            <w:r w:rsidRPr="41AD3A06">
              <w:rPr>
                <w:rFonts w:ascii="Times New Roman" w:eastAsia="Calibri" w:hAnsi="Times New Roman" w:cs="Times New Roman"/>
                <w:sz w:val="24"/>
                <w:szCs w:val="24"/>
              </w:rPr>
              <w:t xml:space="preserve">The framework is outlined in the Appendices of the </w:t>
            </w:r>
            <w:hyperlink r:id="rId17">
              <w:r w:rsidRPr="41AD3A06">
                <w:rPr>
                  <w:rStyle w:val="Hyperlink"/>
                  <w:rFonts w:ascii="Times New Roman" w:eastAsia="Calibri" w:hAnsi="Times New Roman" w:cs="Times New Roman"/>
                  <w:sz w:val="24"/>
                  <w:szCs w:val="24"/>
                </w:rPr>
                <w:t>Ethics Policy.</w:t>
              </w:r>
            </w:hyperlink>
            <w:r w:rsidR="3D0A65A0" w:rsidRPr="41AD3A06">
              <w:rPr>
                <w:rFonts w:ascii="Times New Roman" w:eastAsia="Calibri" w:hAnsi="Times New Roman" w:cs="Times New Roman"/>
                <w:sz w:val="24"/>
                <w:szCs w:val="24"/>
              </w:rPr>
              <w:t xml:space="preserve"> </w:t>
            </w:r>
            <w:r w:rsidRPr="41AD3A06">
              <w:rPr>
                <w:rFonts w:ascii="Times New Roman" w:eastAsia="Calibri" w:hAnsi="Times New Roman" w:cs="Times New Roman"/>
                <w:sz w:val="24"/>
                <w:szCs w:val="24"/>
              </w:rPr>
              <w:t>For the avoidance of doubt, p</w:t>
            </w:r>
            <w:r w:rsidR="084408DD" w:rsidRPr="41AD3A06">
              <w:rPr>
                <w:rFonts w:ascii="Times New Roman" w:eastAsia="Calibri" w:hAnsi="Times New Roman" w:cs="Times New Roman"/>
                <w:sz w:val="24"/>
                <w:szCs w:val="24"/>
              </w:rPr>
              <w:t xml:space="preserve">rojects that involve the collection/use of data from social media </w:t>
            </w:r>
            <w:r w:rsidR="2F341DF1" w:rsidRPr="41AD3A06">
              <w:rPr>
                <w:rFonts w:ascii="Times New Roman" w:eastAsia="Calibri" w:hAnsi="Times New Roman" w:cs="Times New Roman"/>
                <w:sz w:val="24"/>
                <w:szCs w:val="24"/>
              </w:rPr>
              <w:t xml:space="preserve">platforms </w:t>
            </w:r>
            <w:r w:rsidR="084408DD" w:rsidRPr="41AD3A06">
              <w:rPr>
                <w:rFonts w:ascii="Times New Roman" w:eastAsia="Calibri" w:hAnsi="Times New Roman" w:cs="Times New Roman"/>
                <w:sz w:val="24"/>
                <w:szCs w:val="24"/>
              </w:rPr>
              <w:t>(or similar platforms) MUST be subject to ethical review.</w:t>
            </w:r>
            <w:r w:rsidR="530349A9" w:rsidRPr="41AD3A06">
              <w:rPr>
                <w:rFonts w:ascii="Times New Roman" w:eastAsia="Calibri" w:hAnsi="Times New Roman" w:cs="Times New Roman"/>
                <w:sz w:val="24"/>
                <w:szCs w:val="24"/>
              </w:rPr>
              <w:t xml:space="preserve"> </w:t>
            </w:r>
          </w:p>
          <w:p w14:paraId="71D5A7D5" w14:textId="4F2A9328" w:rsidR="6D64694F" w:rsidRDefault="6D64694F" w:rsidP="6D64694F">
            <w:pPr>
              <w:jc w:val="both"/>
              <w:rPr>
                <w:rFonts w:ascii="Times New Roman" w:eastAsia="Calibri" w:hAnsi="Times New Roman" w:cs="Times New Roman"/>
                <w:sz w:val="24"/>
                <w:szCs w:val="24"/>
              </w:rPr>
            </w:pPr>
          </w:p>
          <w:p w14:paraId="4C0EBEF5" w14:textId="2E1620AE" w:rsidR="00510EA6" w:rsidRPr="009E78E9" w:rsidRDefault="2DC17135" w:rsidP="6D64694F">
            <w:pPr>
              <w:jc w:val="both"/>
              <w:rPr>
                <w:rFonts w:ascii="Times New Roman" w:eastAsia="Calibri" w:hAnsi="Times New Roman" w:cs="Times New Roman"/>
              </w:rPr>
            </w:pPr>
            <w:r w:rsidRPr="6D64694F">
              <w:rPr>
                <w:rFonts w:ascii="Times New Roman" w:eastAsia="Calibri" w:hAnsi="Times New Roman" w:cs="Times New Roman"/>
                <w:i/>
                <w:iCs/>
              </w:rPr>
              <w:t>If</w:t>
            </w:r>
            <w:r w:rsidRPr="6D64694F">
              <w:rPr>
                <w:rFonts w:ascii="Times New Roman" w:eastAsia="Calibri" w:hAnsi="Times New Roman" w:cs="Times New Roman"/>
                <w:b/>
                <w:bCs/>
                <w:i/>
                <w:iCs/>
              </w:rPr>
              <w:t xml:space="preserve"> yes</w:t>
            </w:r>
            <w:r w:rsidRPr="6D64694F">
              <w:rPr>
                <w:rFonts w:ascii="Times New Roman" w:eastAsia="Calibri" w:hAnsi="Times New Roman" w:cs="Times New Roman"/>
                <w:i/>
                <w:iCs/>
              </w:rPr>
              <w:t>,</w:t>
            </w:r>
            <w:r w:rsidRPr="6D64694F">
              <w:rPr>
                <w:rFonts w:ascii="Times New Roman" w:eastAsia="Calibri" w:hAnsi="Times New Roman" w:cs="Times New Roman"/>
              </w:rPr>
              <w:t xml:space="preserve"> </w:t>
            </w:r>
            <w:r w:rsidR="70144B3F" w:rsidRPr="6D64694F">
              <w:rPr>
                <w:rFonts w:ascii="Times New Roman" w:eastAsia="Calibri" w:hAnsi="Times New Roman" w:cs="Times New Roman"/>
              </w:rPr>
              <w:t xml:space="preserve">you are not required to submit the research proposal to this Committee.  </w:t>
            </w:r>
            <w:r w:rsidR="70144B3F" w:rsidRPr="6D64694F">
              <w:rPr>
                <w:rFonts w:ascii="Times New Roman" w:eastAsia="Calibri" w:hAnsi="Times New Roman" w:cs="Times New Roman"/>
                <w:b/>
                <w:bCs/>
              </w:rPr>
              <w:t>Please do not continue with this application</w:t>
            </w:r>
            <w:r w:rsidR="70144B3F" w:rsidRPr="6D64694F">
              <w:rPr>
                <w:rFonts w:ascii="Times New Roman" w:eastAsia="Calibri" w:hAnsi="Times New Roman" w:cs="Times New Roman"/>
              </w:rPr>
              <w:t xml:space="preserve">.  If in doubt, </w:t>
            </w:r>
            <w:r w:rsidR="48F32310" w:rsidRPr="6D64694F">
              <w:rPr>
                <w:rFonts w:ascii="Times New Roman" w:eastAsia="Calibri" w:hAnsi="Times New Roman" w:cs="Times New Roman"/>
              </w:rPr>
              <w:t xml:space="preserve">please seek advice from the </w:t>
            </w:r>
            <w:r w:rsidR="17408EA8" w:rsidRPr="6D64694F">
              <w:rPr>
                <w:rFonts w:ascii="Times New Roman" w:eastAsia="Calibri" w:hAnsi="Times New Roman" w:cs="Times New Roman"/>
              </w:rPr>
              <w:t>committee (</w:t>
            </w:r>
            <w:hyperlink r:id="rId18">
              <w:r w:rsidR="17408EA8" w:rsidRPr="6D64694F">
                <w:rPr>
                  <w:rStyle w:val="Hyperlink"/>
                  <w:rFonts w:ascii="Times New Roman" w:eastAsia="Calibri" w:hAnsi="Times New Roman" w:cs="Times New Roman"/>
                </w:rPr>
                <w:t>comsc-ethics@cardiff.ac.uk</w:t>
              </w:r>
            </w:hyperlink>
            <w:r w:rsidR="17408EA8" w:rsidRPr="6D64694F">
              <w:rPr>
                <w:rFonts w:ascii="Times New Roman" w:eastAsia="Calibri" w:hAnsi="Times New Roman" w:cs="Times New Roman"/>
              </w:rPr>
              <w:t>).</w:t>
            </w:r>
          </w:p>
        </w:tc>
        <w:tc>
          <w:tcPr>
            <w:tcW w:w="566" w:type="dxa"/>
            <w:gridSpan w:val="2"/>
          </w:tcPr>
          <w:p w14:paraId="6CC0A3BA"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355617E6" w14:textId="55D44FB6"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04CD0EC5" w14:textId="77777777" w:rsidTr="007C0CA5">
        <w:tc>
          <w:tcPr>
            <w:tcW w:w="703" w:type="dxa"/>
            <w:gridSpan w:val="2"/>
          </w:tcPr>
          <w:p w14:paraId="171C9070" w14:textId="77777777" w:rsidR="00510EA6" w:rsidRPr="009E78E9" w:rsidRDefault="009101FD" w:rsidP="00510EA6">
            <w:pPr>
              <w:rPr>
                <w:rFonts w:ascii="Times New Roman" w:eastAsiaTheme="minorEastAsia" w:hAnsi="Times New Roman" w:cs="Times New Roman"/>
                <w:sz w:val="24"/>
                <w:szCs w:val="24"/>
              </w:rPr>
            </w:pPr>
            <w:r w:rsidRPr="009E78E9">
              <w:rPr>
                <w:rFonts w:ascii="Times New Roman" w:eastAsiaTheme="minorEastAsia" w:hAnsi="Times New Roman" w:cs="Times New Roman"/>
                <w:sz w:val="24"/>
                <w:szCs w:val="24"/>
              </w:rPr>
              <w:t>2.</w:t>
            </w:r>
            <w:r w:rsidR="00510EA6" w:rsidRPr="009E78E9">
              <w:rPr>
                <w:rFonts w:ascii="Times New Roman" w:eastAsiaTheme="minorEastAsia" w:hAnsi="Times New Roman" w:cs="Times New Roman"/>
                <w:sz w:val="24"/>
                <w:szCs w:val="24"/>
              </w:rPr>
              <w:t>6</w:t>
            </w:r>
          </w:p>
        </w:tc>
        <w:tc>
          <w:tcPr>
            <w:tcW w:w="7514" w:type="dxa"/>
            <w:gridSpan w:val="5"/>
          </w:tcPr>
          <w:p w14:paraId="3DDDE44A" w14:textId="77777777" w:rsidR="00510EA6" w:rsidRPr="009E78E9" w:rsidRDefault="00510EA6" w:rsidP="00B500FE">
            <w:pPr>
              <w:jc w:val="both"/>
              <w:rPr>
                <w:rFonts w:ascii="Times New Roman" w:hAnsi="Times New Roman" w:cs="Times New Roman"/>
                <w:bCs/>
                <w:sz w:val="24"/>
                <w:szCs w:val="24"/>
                <w:u w:val="single"/>
              </w:rPr>
            </w:pPr>
            <w:r w:rsidRPr="009E78E9">
              <w:rPr>
                <w:rFonts w:ascii="Times New Roman" w:eastAsia="Calibri" w:hAnsi="Times New Roman" w:cs="Times New Roman"/>
                <w:sz w:val="24"/>
                <w:szCs w:val="24"/>
              </w:rPr>
              <w:t xml:space="preserve">Does </w:t>
            </w:r>
            <w:r w:rsidR="00343C14" w:rsidRPr="009E78E9">
              <w:rPr>
                <w:rFonts w:ascii="Times New Roman" w:eastAsia="Calibri" w:hAnsi="Times New Roman" w:cs="Times New Roman"/>
                <w:sz w:val="24"/>
                <w:szCs w:val="24"/>
              </w:rPr>
              <w:t>the research</w:t>
            </w:r>
            <w:r w:rsidR="00E90593" w:rsidRPr="009E78E9">
              <w:rPr>
                <w:rFonts w:ascii="Times New Roman" w:eastAsia="Calibri" w:hAnsi="Times New Roman" w:cs="Times New Roman"/>
                <w:sz w:val="24"/>
                <w:szCs w:val="24"/>
              </w:rPr>
              <w:t xml:space="preserve"> </w:t>
            </w:r>
            <w:r w:rsidR="00712DB0" w:rsidRPr="009E78E9">
              <w:rPr>
                <w:rFonts w:ascii="Times New Roman" w:eastAsia="Calibri" w:hAnsi="Times New Roman" w:cs="Times New Roman"/>
                <w:sz w:val="24"/>
                <w:szCs w:val="24"/>
              </w:rPr>
              <w:t>project</w:t>
            </w:r>
            <w:r w:rsidRPr="009E78E9">
              <w:rPr>
                <w:rFonts w:ascii="Times New Roman" w:eastAsia="Calibri" w:hAnsi="Times New Roman" w:cs="Times New Roman"/>
                <w:sz w:val="24"/>
                <w:szCs w:val="24"/>
              </w:rPr>
              <w:t xml:space="preserve"> fall within the scope of the</w:t>
            </w:r>
            <w:r w:rsidRPr="009E78E9">
              <w:rPr>
                <w:rFonts w:ascii="Times New Roman" w:hAnsi="Times New Roman" w:cs="Times New Roman"/>
                <w:bCs/>
                <w:sz w:val="24"/>
                <w:szCs w:val="24"/>
              </w:rPr>
              <w:t xml:space="preserve"> </w:t>
            </w:r>
            <w:hyperlink r:id="rId19" w:history="1">
              <w:r w:rsidRPr="009E78E9">
                <w:rPr>
                  <w:rStyle w:val="Hyperlink"/>
                  <w:rFonts w:ascii="Times New Roman" w:hAnsi="Times New Roman" w:cs="Times New Roman"/>
                  <w:bCs/>
                  <w:sz w:val="24"/>
                  <w:szCs w:val="24"/>
                </w:rPr>
                <w:t>UK Policy Framework for Health and Social Care Research</w:t>
              </w:r>
            </w:hyperlink>
            <w:r w:rsidRPr="009E78E9">
              <w:rPr>
                <w:rFonts w:ascii="Times New Roman" w:hAnsi="Times New Roman" w:cs="Times New Roman"/>
                <w:bCs/>
                <w:sz w:val="24"/>
                <w:szCs w:val="24"/>
              </w:rPr>
              <w:t xml:space="preserve">? This Framework broadly applies to research taking place within, or involving, the health and social care systems. </w:t>
            </w:r>
          </w:p>
          <w:p w14:paraId="048BCF4A" w14:textId="77777777" w:rsidR="00510EA6" w:rsidRPr="009E78E9" w:rsidRDefault="00510EA6" w:rsidP="00B500FE">
            <w:pPr>
              <w:jc w:val="both"/>
              <w:rPr>
                <w:rFonts w:ascii="Times New Roman" w:hAnsi="Times New Roman" w:cs="Times New Roman"/>
                <w:bCs/>
                <w:i/>
                <w:sz w:val="24"/>
                <w:szCs w:val="24"/>
              </w:rPr>
            </w:pPr>
          </w:p>
          <w:p w14:paraId="029C0CA6" w14:textId="77777777" w:rsidR="00510EA6" w:rsidRPr="009E78E9" w:rsidRDefault="00510EA6" w:rsidP="00012262">
            <w:pPr>
              <w:jc w:val="both"/>
              <w:rPr>
                <w:rFonts w:ascii="Times New Roman" w:eastAsiaTheme="minorEastAsia" w:hAnsi="Times New Roman" w:cs="Times New Roman"/>
              </w:rPr>
            </w:pPr>
            <w:r w:rsidRPr="009E78E9">
              <w:rPr>
                <w:rFonts w:ascii="Times New Roman" w:hAnsi="Times New Roman" w:cs="Times New Roman"/>
                <w:bCs/>
                <w:i/>
              </w:rPr>
              <w:t xml:space="preserve">If </w:t>
            </w:r>
            <w:r w:rsidRPr="009E78E9">
              <w:rPr>
                <w:rFonts w:ascii="Times New Roman" w:hAnsi="Times New Roman" w:cs="Times New Roman"/>
                <w:b/>
                <w:bCs/>
                <w:i/>
              </w:rPr>
              <w:t>yes</w:t>
            </w:r>
            <w:r w:rsidRPr="009E78E9">
              <w:rPr>
                <w:rFonts w:ascii="Times New Roman" w:hAnsi="Times New Roman" w:cs="Times New Roman"/>
                <w:bCs/>
                <w:i/>
              </w:rPr>
              <w:t xml:space="preserve">, you will need to apply to </w:t>
            </w:r>
            <w:r w:rsidRPr="009E78E9">
              <w:rPr>
                <w:rFonts w:ascii="Times New Roman" w:eastAsia="Calibri" w:hAnsi="Times New Roman" w:cs="Times New Roman"/>
                <w:i/>
              </w:rPr>
              <w:t xml:space="preserve">the </w:t>
            </w:r>
            <w:hyperlink r:id="rId20" w:history="1">
              <w:r w:rsidRPr="009E78E9">
                <w:rPr>
                  <w:rStyle w:val="Hyperlink"/>
                  <w:rFonts w:ascii="Times New Roman" w:eastAsia="Calibri" w:hAnsi="Times New Roman" w:cs="Times New Roman"/>
                  <w:i/>
                </w:rPr>
                <w:t>Research Governance Team</w:t>
              </w:r>
            </w:hyperlink>
            <w:r w:rsidRPr="009E78E9">
              <w:rPr>
                <w:rFonts w:ascii="Times New Roman" w:hAnsi="Times New Roman" w:cs="Times New Roman"/>
                <w:bCs/>
                <w:i/>
              </w:rPr>
              <w:t xml:space="preserve"> for Sponsorship using the </w:t>
            </w:r>
            <w:r w:rsidRPr="009E78E9">
              <w:rPr>
                <w:rFonts w:ascii="Times New Roman" w:hAnsi="Times New Roman" w:cs="Times New Roman"/>
                <w:i/>
              </w:rPr>
              <w:t xml:space="preserve">Advanced Project Information Proforma (APIP) (available on the </w:t>
            </w:r>
            <w:r w:rsidR="0068199D" w:rsidRPr="009E78E9">
              <w:rPr>
                <w:rFonts w:ascii="Times New Roman" w:hAnsi="Times New Roman" w:cs="Times New Roman"/>
                <w:i/>
              </w:rPr>
              <w:t>Cardiff University i</w:t>
            </w:r>
            <w:r w:rsidRPr="009E78E9">
              <w:rPr>
                <w:rFonts w:ascii="Times New Roman" w:hAnsi="Times New Roman" w:cs="Times New Roman"/>
                <w:i/>
              </w:rPr>
              <w:t>ntranet)</w:t>
            </w:r>
            <w:r w:rsidRPr="009E78E9">
              <w:rPr>
                <w:rFonts w:ascii="Times New Roman" w:hAnsi="Times New Roman" w:cs="Times New Roman"/>
              </w:rPr>
              <w:t xml:space="preserve">. </w:t>
            </w:r>
            <w:r w:rsidRPr="009E78E9">
              <w:rPr>
                <w:rFonts w:ascii="Times New Roman" w:hAnsi="Times New Roman" w:cs="Times New Roman"/>
                <w:bCs/>
                <w:i/>
              </w:rPr>
              <w:t>T</w:t>
            </w:r>
            <w:r w:rsidRPr="009E78E9">
              <w:rPr>
                <w:rFonts w:ascii="Times New Roman" w:eastAsia="Calibri" w:hAnsi="Times New Roman" w:cs="Times New Roman"/>
                <w:i/>
              </w:rPr>
              <w:t xml:space="preserve">he Research Governance Team </w:t>
            </w:r>
            <w:r w:rsidRPr="009E78E9">
              <w:rPr>
                <w:rFonts w:ascii="Times New Roman" w:hAnsi="Times New Roman" w:cs="Times New Roman"/>
                <w:bCs/>
                <w:i/>
              </w:rPr>
              <w:t xml:space="preserve">will advise you on </w:t>
            </w:r>
            <w:r w:rsidR="00012262" w:rsidRPr="009E78E9">
              <w:rPr>
                <w:rFonts w:ascii="Times New Roman" w:hAnsi="Times New Roman" w:cs="Times New Roman"/>
                <w:bCs/>
                <w:i/>
              </w:rPr>
              <w:t xml:space="preserve">the </w:t>
            </w:r>
            <w:r w:rsidRPr="009E78E9">
              <w:rPr>
                <w:rFonts w:ascii="Times New Roman" w:hAnsi="Times New Roman" w:cs="Times New Roman"/>
                <w:bCs/>
                <w:i/>
              </w:rPr>
              <w:t xml:space="preserve">approvals </w:t>
            </w:r>
            <w:r w:rsidR="00012262" w:rsidRPr="009E78E9">
              <w:rPr>
                <w:rFonts w:ascii="Times New Roman" w:hAnsi="Times New Roman" w:cs="Times New Roman"/>
                <w:bCs/>
                <w:i/>
              </w:rPr>
              <w:t xml:space="preserve">that </w:t>
            </w:r>
            <w:r w:rsidRPr="009E78E9">
              <w:rPr>
                <w:rFonts w:ascii="Times New Roman" w:hAnsi="Times New Roman" w:cs="Times New Roman"/>
                <w:bCs/>
                <w:i/>
              </w:rPr>
              <w:t xml:space="preserve">are required for </w:t>
            </w:r>
            <w:r w:rsidR="00343C14" w:rsidRPr="009E78E9">
              <w:rPr>
                <w:rFonts w:ascii="Times New Roman" w:hAnsi="Times New Roman" w:cs="Times New Roman"/>
                <w:bCs/>
                <w:i/>
              </w:rPr>
              <w:t>the research</w:t>
            </w:r>
            <w:r w:rsidR="00E90593" w:rsidRPr="009E78E9">
              <w:rPr>
                <w:rFonts w:ascii="Times New Roman" w:hAnsi="Times New Roman" w:cs="Times New Roman"/>
                <w:bCs/>
                <w:i/>
              </w:rPr>
              <w:t xml:space="preserve"> </w:t>
            </w:r>
            <w:r w:rsidR="00712DB0" w:rsidRPr="009E78E9">
              <w:rPr>
                <w:rFonts w:ascii="Times New Roman" w:hAnsi="Times New Roman" w:cs="Times New Roman"/>
                <w:bCs/>
                <w:i/>
              </w:rPr>
              <w:t>project</w:t>
            </w:r>
            <w:r w:rsidRPr="009E78E9">
              <w:rPr>
                <w:rFonts w:ascii="Times New Roman" w:hAnsi="Times New Roman" w:cs="Times New Roman"/>
                <w:bCs/>
                <w:i/>
              </w:rPr>
              <w:t xml:space="preserve"> </w:t>
            </w:r>
            <w:r w:rsidR="00012262" w:rsidRPr="009E78E9">
              <w:rPr>
                <w:rFonts w:ascii="Times New Roman" w:hAnsi="Times New Roman" w:cs="Times New Roman"/>
                <w:bCs/>
                <w:i/>
              </w:rPr>
              <w:t>after it has</w:t>
            </w:r>
            <w:r w:rsidRPr="009E78E9">
              <w:rPr>
                <w:rFonts w:ascii="Times New Roman" w:hAnsi="Times New Roman" w:cs="Times New Roman"/>
                <w:bCs/>
                <w:i/>
              </w:rPr>
              <w:t xml:space="preserve"> conducted a review of </w:t>
            </w:r>
            <w:r w:rsidR="00343C14" w:rsidRPr="009E78E9">
              <w:rPr>
                <w:rFonts w:ascii="Times New Roman" w:hAnsi="Times New Roman" w:cs="Times New Roman"/>
                <w:bCs/>
                <w:i/>
              </w:rPr>
              <w:t xml:space="preserve">the </w:t>
            </w:r>
            <w:r w:rsidRPr="009E78E9">
              <w:rPr>
                <w:rFonts w:ascii="Times New Roman" w:hAnsi="Times New Roman" w:cs="Times New Roman"/>
                <w:bCs/>
                <w:i/>
              </w:rPr>
              <w:t>APIP and supporting document</w:t>
            </w:r>
            <w:r w:rsidR="00012262" w:rsidRPr="009E78E9">
              <w:rPr>
                <w:rFonts w:ascii="Times New Roman" w:hAnsi="Times New Roman" w:cs="Times New Roman"/>
                <w:bCs/>
                <w:i/>
              </w:rPr>
              <w:t>ation</w:t>
            </w:r>
            <w:r w:rsidRPr="009E78E9">
              <w:rPr>
                <w:rFonts w:ascii="Times New Roman" w:hAnsi="Times New Roman" w:cs="Times New Roman"/>
                <w:bCs/>
                <w:i/>
              </w:rPr>
              <w:t xml:space="preserve">.  </w:t>
            </w:r>
            <w:r w:rsidRPr="009E78E9">
              <w:rPr>
                <w:rFonts w:ascii="Times New Roman" w:eastAsia="Calibri" w:hAnsi="Times New Roman" w:cs="Times New Roman"/>
                <w:b/>
                <w:i/>
              </w:rPr>
              <w:t>Please do not continue with this application until you have sought advice from the Research Governance Team.</w:t>
            </w:r>
          </w:p>
        </w:tc>
        <w:tc>
          <w:tcPr>
            <w:tcW w:w="566" w:type="dxa"/>
            <w:gridSpan w:val="2"/>
          </w:tcPr>
          <w:p w14:paraId="379DE9B6"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401BC7CE" w14:textId="33CB023E"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7373D637" w14:textId="77777777" w:rsidTr="007C0CA5">
        <w:tc>
          <w:tcPr>
            <w:tcW w:w="703" w:type="dxa"/>
            <w:gridSpan w:val="2"/>
          </w:tcPr>
          <w:p w14:paraId="49BC4261" w14:textId="77777777" w:rsidR="00510EA6" w:rsidRPr="00B500FE" w:rsidRDefault="009101FD" w:rsidP="00510EA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2.7</w:t>
            </w:r>
          </w:p>
        </w:tc>
        <w:tc>
          <w:tcPr>
            <w:tcW w:w="7514" w:type="dxa"/>
            <w:gridSpan w:val="5"/>
          </w:tcPr>
          <w:p w14:paraId="564B6086" w14:textId="77777777" w:rsidR="00510EA6" w:rsidRPr="00B500FE" w:rsidRDefault="00510EA6" w:rsidP="00B500FE">
            <w:pPr>
              <w:jc w:val="both"/>
              <w:rPr>
                <w:rFonts w:ascii="Times New Roman" w:eastAsia="Calibri" w:hAnsi="Times New Roman" w:cs="Times New Roman"/>
                <w:sz w:val="24"/>
                <w:szCs w:val="24"/>
              </w:rPr>
            </w:pPr>
            <w:r w:rsidRPr="00B500FE">
              <w:rPr>
                <w:rFonts w:ascii="Times New Roman" w:eastAsia="Calibri" w:hAnsi="Times New Roman" w:cs="Times New Roman"/>
                <w:sz w:val="24"/>
                <w:szCs w:val="24"/>
              </w:rPr>
              <w:t xml:space="preserve">Does </w:t>
            </w:r>
            <w:r w:rsidR="00343C14">
              <w:rPr>
                <w:rFonts w:ascii="Times New Roman" w:eastAsia="Calibri" w:hAnsi="Times New Roman" w:cs="Times New Roman"/>
                <w:sz w:val="24"/>
                <w:szCs w:val="24"/>
              </w:rPr>
              <w:t>the research</w:t>
            </w:r>
            <w:r w:rsidR="00E90593" w:rsidRPr="00E90593">
              <w:rPr>
                <w:rFonts w:ascii="Times New Roman" w:eastAsia="Calibri" w:hAnsi="Times New Roman" w:cs="Times New Roman"/>
                <w:sz w:val="24"/>
                <w:szCs w:val="24"/>
              </w:rPr>
              <w:t xml:space="preserve"> </w:t>
            </w:r>
            <w:r w:rsidR="00712DB0" w:rsidRPr="00B500FE">
              <w:rPr>
                <w:rFonts w:ascii="Times New Roman" w:eastAsia="Calibri" w:hAnsi="Times New Roman" w:cs="Times New Roman"/>
                <w:sz w:val="24"/>
                <w:szCs w:val="24"/>
              </w:rPr>
              <w:t>project</w:t>
            </w:r>
            <w:r w:rsidRPr="00B500FE">
              <w:rPr>
                <w:rFonts w:ascii="Times New Roman" w:eastAsia="Calibri" w:hAnsi="Times New Roman" w:cs="Times New Roman"/>
                <w:sz w:val="24"/>
                <w:szCs w:val="24"/>
              </w:rPr>
              <w:t xml:space="preserve"> involve the collection or use of Human Tissue (including, but not limited to, blood, saliva and bodily waste fluids)?</w:t>
            </w:r>
          </w:p>
          <w:p w14:paraId="24C2D3FE" w14:textId="77777777" w:rsidR="00510EA6" w:rsidRPr="00B500FE" w:rsidRDefault="00510EA6" w:rsidP="00B500FE">
            <w:pPr>
              <w:jc w:val="both"/>
              <w:rPr>
                <w:rFonts w:ascii="Times New Roman" w:eastAsia="Calibri" w:hAnsi="Times New Roman" w:cs="Times New Roman"/>
                <w:i/>
                <w:sz w:val="24"/>
                <w:szCs w:val="24"/>
              </w:rPr>
            </w:pPr>
          </w:p>
          <w:p w14:paraId="614B6C8C" w14:textId="05EB708E" w:rsidR="00510EA6" w:rsidRPr="00052371" w:rsidRDefault="00510EA6" w:rsidP="00B500FE">
            <w:pPr>
              <w:jc w:val="both"/>
              <w:rPr>
                <w:rFonts w:ascii="Times New Roman" w:eastAsiaTheme="minorEastAsia" w:hAnsi="Times New Roman" w:cs="Times New Roman"/>
              </w:rPr>
            </w:pPr>
            <w:r w:rsidRPr="00052371">
              <w:rPr>
                <w:rFonts w:ascii="Times New Roman" w:eastAsia="Calibri" w:hAnsi="Times New Roman" w:cs="Times New Roman"/>
                <w:i/>
              </w:rPr>
              <w:t xml:space="preserve">If </w:t>
            </w:r>
            <w:r w:rsidRPr="00052371">
              <w:rPr>
                <w:rFonts w:ascii="Times New Roman" w:eastAsia="Calibri" w:hAnsi="Times New Roman" w:cs="Times New Roman"/>
                <w:b/>
                <w:i/>
              </w:rPr>
              <w:t>yes</w:t>
            </w:r>
            <w:r w:rsidRPr="00052371">
              <w:rPr>
                <w:rFonts w:ascii="Times New Roman" w:eastAsia="Calibri" w:hAnsi="Times New Roman" w:cs="Times New Roman"/>
                <w:i/>
              </w:rPr>
              <w:t xml:space="preserve">, </w:t>
            </w:r>
            <w:r w:rsidR="00343C14" w:rsidRPr="00052371">
              <w:rPr>
                <w:rFonts w:ascii="Times New Roman" w:eastAsia="Calibri" w:hAnsi="Times New Roman" w:cs="Times New Roman"/>
                <w:i/>
              </w:rPr>
              <w:t>the research</w:t>
            </w:r>
            <w:r w:rsidR="00E90593" w:rsidRPr="00052371">
              <w:rPr>
                <w:rFonts w:ascii="Times New Roman" w:eastAsia="Calibri" w:hAnsi="Times New Roman" w:cs="Times New Roman"/>
                <w:i/>
              </w:rPr>
              <w:t xml:space="preserve"> </w:t>
            </w:r>
            <w:r w:rsidR="00712DB0" w:rsidRPr="00052371">
              <w:rPr>
                <w:rFonts w:ascii="Times New Roman" w:eastAsia="Calibri" w:hAnsi="Times New Roman" w:cs="Times New Roman"/>
                <w:i/>
              </w:rPr>
              <w:t>project</w:t>
            </w:r>
            <w:r w:rsidRPr="00052371">
              <w:rPr>
                <w:rFonts w:ascii="Times New Roman" w:eastAsia="Calibri" w:hAnsi="Times New Roman" w:cs="Times New Roman"/>
                <w:i/>
              </w:rPr>
              <w:t xml:space="preserve"> should be submitted to the </w:t>
            </w:r>
            <w:hyperlink r:id="rId21" w:history="1">
              <w:r w:rsidRPr="00052371">
                <w:rPr>
                  <w:rStyle w:val="Hyperlink"/>
                  <w:rFonts w:ascii="Times New Roman" w:eastAsia="Calibri" w:hAnsi="Times New Roman" w:cs="Times New Roman"/>
                  <w:i/>
                </w:rPr>
                <w:t>Human Tissue Act Compliance Team</w:t>
              </w:r>
            </w:hyperlink>
            <w:r w:rsidRPr="00052371">
              <w:rPr>
                <w:rFonts w:ascii="Times New Roman" w:eastAsia="Calibri" w:hAnsi="Times New Roman" w:cs="Times New Roman"/>
                <w:i/>
              </w:rPr>
              <w:t xml:space="preserve"> (HTACT) prior to submission to an ethics committee.  </w:t>
            </w:r>
            <w:r w:rsidR="00A142D3" w:rsidRPr="008506E9">
              <w:rPr>
                <w:rFonts w:ascii="Times New Roman" w:eastAsia="Calibri" w:hAnsi="Times New Roman" w:cs="Times New Roman"/>
                <w:b/>
                <w:bCs/>
                <w:i/>
              </w:rPr>
              <w:t>Please note</w:t>
            </w:r>
            <w:r w:rsidR="00324889">
              <w:rPr>
                <w:rFonts w:ascii="Times New Roman" w:eastAsia="Calibri" w:hAnsi="Times New Roman" w:cs="Times New Roman"/>
                <w:b/>
                <w:bCs/>
                <w:i/>
              </w:rPr>
              <w:t xml:space="preserve"> that submission of a research protocol/proposal to</w:t>
            </w:r>
            <w:r w:rsidR="00A142D3" w:rsidRPr="008506E9">
              <w:rPr>
                <w:rFonts w:ascii="Times New Roman" w:eastAsia="Calibri" w:hAnsi="Times New Roman" w:cs="Times New Roman"/>
                <w:b/>
                <w:bCs/>
                <w:i/>
              </w:rPr>
              <w:t xml:space="preserve"> </w:t>
            </w:r>
            <w:r w:rsidR="00324889">
              <w:rPr>
                <w:rFonts w:ascii="Times New Roman" w:eastAsia="Calibri" w:hAnsi="Times New Roman" w:cs="Times New Roman"/>
                <w:b/>
                <w:bCs/>
                <w:i/>
              </w:rPr>
              <w:t>HTACT is essential for all projects involving the collection or use of Human Tissue</w:t>
            </w:r>
            <w:r w:rsidR="00A142D3" w:rsidRPr="008506E9">
              <w:rPr>
                <w:rFonts w:ascii="Times New Roman" w:eastAsia="Calibri" w:hAnsi="Times New Roman" w:cs="Times New Roman"/>
                <w:b/>
                <w:bCs/>
                <w:i/>
              </w:rPr>
              <w:t xml:space="preserve">.  </w:t>
            </w:r>
            <w:r w:rsidRPr="00A142D3">
              <w:rPr>
                <w:rFonts w:ascii="Times New Roman" w:eastAsia="Calibri" w:hAnsi="Times New Roman" w:cs="Times New Roman"/>
                <w:b/>
                <w:bCs/>
                <w:i/>
              </w:rPr>
              <w:t>Please</w:t>
            </w:r>
            <w:r w:rsidRPr="00052371">
              <w:rPr>
                <w:rFonts w:ascii="Times New Roman" w:eastAsia="Calibri" w:hAnsi="Times New Roman" w:cs="Times New Roman"/>
                <w:b/>
                <w:i/>
              </w:rPr>
              <w:t xml:space="preserve"> do not continue with this application until you have sought advice from HTACT. </w:t>
            </w:r>
            <w:r w:rsidRPr="00052371">
              <w:rPr>
                <w:rFonts w:ascii="Times New Roman" w:eastAsia="Calibri" w:hAnsi="Times New Roman" w:cs="Times New Roman"/>
                <w:i/>
              </w:rPr>
              <w:t xml:space="preserve"> </w:t>
            </w:r>
          </w:p>
        </w:tc>
        <w:tc>
          <w:tcPr>
            <w:tcW w:w="566" w:type="dxa"/>
            <w:gridSpan w:val="2"/>
          </w:tcPr>
          <w:p w14:paraId="25901652"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23B50B00" w14:textId="09FF1A25"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60635888" w14:textId="77777777" w:rsidTr="007C0CA5">
        <w:tc>
          <w:tcPr>
            <w:tcW w:w="703" w:type="dxa"/>
            <w:gridSpan w:val="2"/>
          </w:tcPr>
          <w:p w14:paraId="3DEDE64E" w14:textId="77777777" w:rsidR="00510EA6" w:rsidRPr="00B500FE" w:rsidRDefault="009101FD" w:rsidP="00510EA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2.</w:t>
            </w:r>
            <w:r w:rsidR="00510EA6" w:rsidRPr="00B500FE">
              <w:rPr>
                <w:rFonts w:ascii="Times New Roman" w:eastAsiaTheme="minorEastAsia" w:hAnsi="Times New Roman" w:cs="Times New Roman"/>
                <w:sz w:val="24"/>
                <w:szCs w:val="24"/>
              </w:rPr>
              <w:t>8</w:t>
            </w:r>
          </w:p>
        </w:tc>
        <w:tc>
          <w:tcPr>
            <w:tcW w:w="7514" w:type="dxa"/>
            <w:gridSpan w:val="5"/>
          </w:tcPr>
          <w:p w14:paraId="6AA90E95" w14:textId="783D9A95" w:rsidR="00510EA6" w:rsidRPr="00B500FE" w:rsidRDefault="00510EA6" w:rsidP="00B500FE">
            <w:pPr>
              <w:jc w:val="both"/>
              <w:rPr>
                <w:rFonts w:ascii="Times New Roman" w:eastAsia="Calibri" w:hAnsi="Times New Roman" w:cs="Times New Roman"/>
                <w:sz w:val="24"/>
                <w:szCs w:val="24"/>
              </w:rPr>
            </w:pPr>
            <w:r w:rsidRPr="00B500FE">
              <w:rPr>
                <w:rFonts w:ascii="Times New Roman" w:eastAsia="Calibri" w:hAnsi="Times New Roman" w:cs="Times New Roman"/>
                <w:sz w:val="24"/>
                <w:szCs w:val="24"/>
              </w:rPr>
              <w:t xml:space="preserve">Does </w:t>
            </w:r>
            <w:r w:rsidR="00343C14">
              <w:rPr>
                <w:rFonts w:ascii="Times New Roman" w:eastAsia="Calibri" w:hAnsi="Times New Roman" w:cs="Times New Roman"/>
                <w:sz w:val="24"/>
                <w:szCs w:val="24"/>
              </w:rPr>
              <w:t>the research</w:t>
            </w:r>
            <w:r w:rsidR="00E90593" w:rsidRPr="00E90593">
              <w:rPr>
                <w:rFonts w:ascii="Times New Roman" w:eastAsia="Calibri" w:hAnsi="Times New Roman" w:cs="Times New Roman"/>
                <w:sz w:val="24"/>
                <w:szCs w:val="24"/>
              </w:rPr>
              <w:t xml:space="preserve"> </w:t>
            </w:r>
            <w:r w:rsidR="00712DB0" w:rsidRPr="00B500FE">
              <w:rPr>
                <w:rFonts w:ascii="Times New Roman" w:eastAsia="Calibri" w:hAnsi="Times New Roman" w:cs="Times New Roman"/>
                <w:sz w:val="24"/>
                <w:szCs w:val="24"/>
              </w:rPr>
              <w:t>project</w:t>
            </w:r>
            <w:r w:rsidRPr="00B500FE">
              <w:rPr>
                <w:rFonts w:ascii="Times New Roman" w:eastAsia="Calibri" w:hAnsi="Times New Roman" w:cs="Times New Roman"/>
                <w:sz w:val="24"/>
                <w:szCs w:val="24"/>
              </w:rPr>
              <w:t xml:space="preserve"> fall within the scope of the University’s </w:t>
            </w:r>
            <w:hyperlink r:id="rId22" w:history="1">
              <w:r w:rsidRPr="00F67D74">
                <w:rPr>
                  <w:rStyle w:val="Hyperlink"/>
                  <w:rFonts w:ascii="Times New Roman" w:eastAsia="Calibri" w:hAnsi="Times New Roman" w:cs="Times New Roman"/>
                  <w:sz w:val="24"/>
                  <w:szCs w:val="24"/>
                </w:rPr>
                <w:t>Security-sensitive Research Policy</w:t>
              </w:r>
            </w:hyperlink>
            <w:r w:rsidRPr="00B500FE">
              <w:rPr>
                <w:rFonts w:ascii="Times New Roman" w:eastAsia="Calibri" w:hAnsi="Times New Roman" w:cs="Times New Roman"/>
                <w:sz w:val="24"/>
                <w:szCs w:val="24"/>
              </w:rPr>
              <w:t xml:space="preserve">? This Policy broadly applies to research involving terrorism, extremism or radicalisation (or access to materials of such a nature). </w:t>
            </w:r>
          </w:p>
          <w:p w14:paraId="72A15892" w14:textId="77777777" w:rsidR="00510EA6" w:rsidRPr="00B500FE" w:rsidRDefault="00510EA6" w:rsidP="00B500FE">
            <w:pPr>
              <w:jc w:val="both"/>
              <w:rPr>
                <w:rFonts w:ascii="Times New Roman" w:eastAsia="Calibri" w:hAnsi="Times New Roman" w:cs="Times New Roman"/>
                <w:i/>
                <w:sz w:val="24"/>
                <w:szCs w:val="24"/>
              </w:rPr>
            </w:pPr>
          </w:p>
          <w:p w14:paraId="32CFCF34" w14:textId="77777777" w:rsidR="00510EA6" w:rsidRPr="00052371" w:rsidRDefault="00510EA6" w:rsidP="00B500FE">
            <w:pPr>
              <w:jc w:val="both"/>
              <w:rPr>
                <w:rFonts w:ascii="Times New Roman" w:eastAsiaTheme="minorEastAsia" w:hAnsi="Times New Roman" w:cs="Times New Roman"/>
              </w:rPr>
            </w:pPr>
            <w:r w:rsidRPr="00052371">
              <w:rPr>
                <w:rFonts w:ascii="Times New Roman" w:eastAsia="Calibri" w:hAnsi="Times New Roman" w:cs="Times New Roman"/>
                <w:i/>
              </w:rPr>
              <w:t xml:space="preserve">If </w:t>
            </w:r>
            <w:r w:rsidRPr="00052371">
              <w:rPr>
                <w:rFonts w:ascii="Times New Roman" w:eastAsia="Calibri" w:hAnsi="Times New Roman" w:cs="Times New Roman"/>
                <w:b/>
                <w:i/>
              </w:rPr>
              <w:t>yes</w:t>
            </w:r>
            <w:r w:rsidRPr="00052371">
              <w:rPr>
                <w:rFonts w:ascii="Times New Roman" w:eastAsia="Calibri" w:hAnsi="Times New Roman" w:cs="Times New Roman"/>
                <w:i/>
              </w:rPr>
              <w:t xml:space="preserve">, </w:t>
            </w:r>
            <w:r w:rsidRPr="00052371">
              <w:rPr>
                <w:rFonts w:ascii="Times New Roman" w:hAnsi="Times New Roman" w:cs="Times New Roman"/>
                <w:i/>
                <w:color w:val="000000"/>
              </w:rPr>
              <w:t xml:space="preserve">you </w:t>
            </w:r>
            <w:r w:rsidRPr="00052371">
              <w:rPr>
                <w:rFonts w:ascii="Times New Roman" w:eastAsia="Calibri" w:hAnsi="Times New Roman" w:cs="Times New Roman"/>
                <w:i/>
              </w:rPr>
              <w:t xml:space="preserve">must register </w:t>
            </w:r>
            <w:r w:rsidR="00343C14" w:rsidRPr="00052371">
              <w:rPr>
                <w:rFonts w:ascii="Times New Roman" w:eastAsia="Calibri" w:hAnsi="Times New Roman" w:cs="Times New Roman"/>
                <w:i/>
              </w:rPr>
              <w:t>the research</w:t>
            </w:r>
            <w:r w:rsidRPr="00052371">
              <w:rPr>
                <w:rFonts w:ascii="Times New Roman" w:eastAsia="Calibri" w:hAnsi="Times New Roman" w:cs="Times New Roman"/>
                <w:i/>
              </w:rPr>
              <w:t xml:space="preserve"> in accordance with the Policy and comply with the IT and security arrangements contained in the Policy.  </w:t>
            </w:r>
          </w:p>
        </w:tc>
        <w:tc>
          <w:tcPr>
            <w:tcW w:w="566" w:type="dxa"/>
            <w:gridSpan w:val="2"/>
          </w:tcPr>
          <w:p w14:paraId="694CC299" w14:textId="77777777" w:rsidR="00510EA6" w:rsidRPr="00B500FE" w:rsidRDefault="00510EA6" w:rsidP="00510EA6">
            <w:pPr>
              <w:rPr>
                <w:rFonts w:ascii="Times New Roman" w:eastAsiaTheme="minorEastAsia" w:hAnsi="Times New Roman" w:cs="Times New Roman"/>
                <w:sz w:val="24"/>
                <w:szCs w:val="24"/>
              </w:rPr>
            </w:pPr>
          </w:p>
        </w:tc>
        <w:tc>
          <w:tcPr>
            <w:tcW w:w="690" w:type="dxa"/>
          </w:tcPr>
          <w:p w14:paraId="40D25713" w14:textId="625254E9"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C4C5F" w:rsidRPr="00B500FE" w14:paraId="6CE474EB" w14:textId="77777777" w:rsidTr="007C0CA5">
        <w:tc>
          <w:tcPr>
            <w:tcW w:w="703" w:type="dxa"/>
            <w:gridSpan w:val="2"/>
          </w:tcPr>
          <w:p w14:paraId="5E483112" w14:textId="77777777" w:rsidR="00510EA6" w:rsidRPr="00B500FE" w:rsidRDefault="009101FD"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w:t>
            </w:r>
            <w:r w:rsidR="00510EA6" w:rsidRPr="41AD3A06">
              <w:rPr>
                <w:rFonts w:ascii="Times New Roman" w:eastAsiaTheme="minorEastAsia" w:hAnsi="Times New Roman" w:cs="Times New Roman"/>
                <w:sz w:val="24"/>
                <w:szCs w:val="24"/>
              </w:rPr>
              <w:t>9</w:t>
            </w:r>
          </w:p>
        </w:tc>
        <w:tc>
          <w:tcPr>
            <w:tcW w:w="7514" w:type="dxa"/>
            <w:gridSpan w:val="5"/>
          </w:tcPr>
          <w:p w14:paraId="128F6D50" w14:textId="77777777" w:rsidR="00510EA6" w:rsidRPr="00B500FE" w:rsidRDefault="00510EA6" w:rsidP="00B500FE">
            <w:pPr>
              <w:jc w:val="both"/>
              <w:rPr>
                <w:rFonts w:ascii="Times New Roman" w:hAnsi="Times New Roman" w:cs="Times New Roman"/>
                <w:sz w:val="24"/>
                <w:szCs w:val="24"/>
              </w:rPr>
            </w:pPr>
            <w:r w:rsidRPr="00B500FE">
              <w:rPr>
                <w:rFonts w:ascii="Times New Roman" w:hAnsi="Times New Roman" w:cs="Times New Roman"/>
                <w:sz w:val="24"/>
                <w:szCs w:val="24"/>
              </w:rPr>
              <w:t xml:space="preserve">Has </w:t>
            </w:r>
            <w:r w:rsidR="00343C14">
              <w:rPr>
                <w:rFonts w:ascii="Times New Roman" w:hAnsi="Times New Roman" w:cs="Times New Roman"/>
                <w:sz w:val="24"/>
                <w:szCs w:val="24"/>
              </w:rPr>
              <w:t>the research</w:t>
            </w:r>
            <w:r w:rsidR="00E90593" w:rsidRPr="00E90593">
              <w:rPr>
                <w:rFonts w:ascii="Times New Roman" w:hAnsi="Times New Roman" w:cs="Times New Roman"/>
                <w:sz w:val="24"/>
                <w:szCs w:val="24"/>
              </w:rPr>
              <w:t xml:space="preserve"> </w:t>
            </w:r>
            <w:r w:rsidR="00712DB0" w:rsidRPr="00B500FE">
              <w:rPr>
                <w:rFonts w:ascii="Times New Roman" w:hAnsi="Times New Roman" w:cs="Times New Roman"/>
                <w:sz w:val="24"/>
                <w:szCs w:val="24"/>
              </w:rPr>
              <w:t>project</w:t>
            </w:r>
            <w:r w:rsidRPr="00B500FE">
              <w:rPr>
                <w:rFonts w:ascii="Times New Roman" w:hAnsi="Times New Roman" w:cs="Times New Roman"/>
                <w:sz w:val="24"/>
                <w:szCs w:val="24"/>
              </w:rPr>
              <w:t xml:space="preserve"> received </w:t>
            </w:r>
            <w:r w:rsidR="00C668C2">
              <w:rPr>
                <w:rFonts w:ascii="Times New Roman" w:hAnsi="Times New Roman" w:cs="Times New Roman"/>
                <w:sz w:val="24"/>
                <w:szCs w:val="24"/>
              </w:rPr>
              <w:t>appropriate peer/</w:t>
            </w:r>
            <w:r w:rsidRPr="00B500FE">
              <w:rPr>
                <w:rFonts w:ascii="Times New Roman" w:hAnsi="Times New Roman" w:cs="Times New Roman"/>
                <w:sz w:val="24"/>
                <w:szCs w:val="24"/>
              </w:rPr>
              <w:t xml:space="preserve">scientific review? </w:t>
            </w:r>
            <w:r w:rsidR="004771E9" w:rsidRPr="00B500FE">
              <w:rPr>
                <w:rFonts w:ascii="Times New Roman" w:hAnsi="Times New Roman" w:cs="Times New Roman"/>
                <w:sz w:val="24"/>
                <w:szCs w:val="24"/>
              </w:rPr>
              <w:t xml:space="preserve">(For student </w:t>
            </w:r>
            <w:r w:rsidR="00E90593" w:rsidRPr="00E90593">
              <w:rPr>
                <w:rFonts w:ascii="Times New Roman" w:hAnsi="Times New Roman" w:cs="Times New Roman"/>
                <w:sz w:val="24"/>
                <w:szCs w:val="24"/>
              </w:rPr>
              <w:t xml:space="preserve">research </w:t>
            </w:r>
            <w:r w:rsidR="004771E9" w:rsidRPr="00B500FE">
              <w:rPr>
                <w:rFonts w:ascii="Times New Roman" w:hAnsi="Times New Roman" w:cs="Times New Roman"/>
                <w:sz w:val="24"/>
                <w:szCs w:val="24"/>
              </w:rPr>
              <w:t>projects</w:t>
            </w:r>
            <w:r w:rsidR="000F2DC2" w:rsidRPr="00B500FE">
              <w:rPr>
                <w:rFonts w:ascii="Times New Roman" w:hAnsi="Times New Roman" w:cs="Times New Roman"/>
                <w:sz w:val="24"/>
                <w:szCs w:val="24"/>
              </w:rPr>
              <w:t>,</w:t>
            </w:r>
            <w:r w:rsidR="00353F10" w:rsidRPr="00B500FE">
              <w:rPr>
                <w:rFonts w:ascii="Times New Roman" w:hAnsi="Times New Roman" w:cs="Times New Roman"/>
                <w:sz w:val="24"/>
                <w:szCs w:val="24"/>
              </w:rPr>
              <w:t xml:space="preserve"> </w:t>
            </w:r>
            <w:r w:rsidR="004771E9" w:rsidRPr="00B500FE">
              <w:rPr>
                <w:rFonts w:ascii="Times New Roman" w:hAnsi="Times New Roman" w:cs="Times New Roman"/>
                <w:sz w:val="24"/>
                <w:szCs w:val="24"/>
              </w:rPr>
              <w:t xml:space="preserve">review by the </w:t>
            </w:r>
            <w:r w:rsidR="00E90593" w:rsidRPr="00E90593">
              <w:rPr>
                <w:rFonts w:ascii="Times New Roman" w:hAnsi="Times New Roman" w:cs="Times New Roman"/>
                <w:sz w:val="24"/>
                <w:szCs w:val="24"/>
              </w:rPr>
              <w:t xml:space="preserve">research </w:t>
            </w:r>
            <w:r w:rsidR="004771E9" w:rsidRPr="00B500FE">
              <w:rPr>
                <w:rFonts w:ascii="Times New Roman" w:hAnsi="Times New Roman" w:cs="Times New Roman"/>
                <w:sz w:val="24"/>
                <w:szCs w:val="24"/>
              </w:rPr>
              <w:t xml:space="preserve">project supervisor is </w:t>
            </w:r>
            <w:r w:rsidR="00353F10" w:rsidRPr="00B500FE">
              <w:rPr>
                <w:rFonts w:ascii="Times New Roman" w:hAnsi="Times New Roman" w:cs="Times New Roman"/>
                <w:sz w:val="24"/>
                <w:szCs w:val="24"/>
              </w:rPr>
              <w:t xml:space="preserve">an </w:t>
            </w:r>
            <w:r w:rsidR="004771E9" w:rsidRPr="00B500FE">
              <w:rPr>
                <w:rFonts w:ascii="Times New Roman" w:hAnsi="Times New Roman" w:cs="Times New Roman"/>
                <w:sz w:val="24"/>
                <w:szCs w:val="24"/>
              </w:rPr>
              <w:t xml:space="preserve">acceptable </w:t>
            </w:r>
            <w:r w:rsidR="00353F10" w:rsidRPr="00B500FE">
              <w:rPr>
                <w:rFonts w:ascii="Times New Roman" w:hAnsi="Times New Roman" w:cs="Times New Roman"/>
                <w:sz w:val="24"/>
                <w:szCs w:val="24"/>
              </w:rPr>
              <w:t>form of</w:t>
            </w:r>
            <w:r w:rsidR="004771E9" w:rsidRPr="00B500FE">
              <w:rPr>
                <w:rFonts w:ascii="Times New Roman" w:hAnsi="Times New Roman" w:cs="Times New Roman"/>
                <w:sz w:val="24"/>
                <w:szCs w:val="24"/>
              </w:rPr>
              <w:t xml:space="preserve"> scientific review)</w:t>
            </w:r>
          </w:p>
          <w:p w14:paraId="23614D83" w14:textId="77777777" w:rsidR="00510EA6" w:rsidRPr="00B500FE" w:rsidRDefault="00510EA6" w:rsidP="00B500FE">
            <w:pPr>
              <w:jc w:val="both"/>
              <w:rPr>
                <w:rFonts w:ascii="Times New Roman" w:hAnsi="Times New Roman" w:cs="Times New Roman"/>
                <w:i/>
                <w:sz w:val="24"/>
                <w:szCs w:val="24"/>
              </w:rPr>
            </w:pPr>
          </w:p>
          <w:p w14:paraId="66E75DF3" w14:textId="05B5B7CE" w:rsidR="00510EA6" w:rsidRPr="00052371" w:rsidRDefault="00510EA6" w:rsidP="00B500FE">
            <w:pPr>
              <w:jc w:val="both"/>
              <w:rPr>
                <w:rFonts w:ascii="Times New Roman" w:hAnsi="Times New Roman" w:cs="Times New Roman"/>
                <w:i/>
              </w:rPr>
            </w:pPr>
            <w:r w:rsidRPr="00052371">
              <w:rPr>
                <w:rFonts w:ascii="Times New Roman" w:hAnsi="Times New Roman" w:cs="Times New Roman"/>
                <w:i/>
              </w:rPr>
              <w:t xml:space="preserve">If </w:t>
            </w:r>
            <w:r w:rsidRPr="00052371">
              <w:rPr>
                <w:rFonts w:ascii="Times New Roman" w:hAnsi="Times New Roman" w:cs="Times New Roman"/>
                <w:b/>
                <w:i/>
              </w:rPr>
              <w:t>no</w:t>
            </w:r>
            <w:r w:rsidRPr="00052371">
              <w:rPr>
                <w:rFonts w:ascii="Times New Roman" w:hAnsi="Times New Roman" w:cs="Times New Roman"/>
                <w:i/>
              </w:rPr>
              <w:t xml:space="preserve">, please obtain appropriate </w:t>
            </w:r>
            <w:r w:rsidR="006F60F1" w:rsidRPr="00052371">
              <w:rPr>
                <w:rFonts w:ascii="Times New Roman" w:hAnsi="Times New Roman" w:cs="Times New Roman"/>
                <w:i/>
              </w:rPr>
              <w:t>peer/</w:t>
            </w:r>
            <w:r w:rsidRPr="00052371">
              <w:rPr>
                <w:rFonts w:ascii="Times New Roman" w:hAnsi="Times New Roman" w:cs="Times New Roman"/>
                <w:i/>
              </w:rPr>
              <w:t xml:space="preserve">scientific review before submitting </w:t>
            </w:r>
            <w:r w:rsidR="00343C14" w:rsidRPr="00052371">
              <w:rPr>
                <w:rFonts w:ascii="Times New Roman" w:hAnsi="Times New Roman" w:cs="Times New Roman"/>
                <w:i/>
              </w:rPr>
              <w:t>the</w:t>
            </w:r>
            <w:r w:rsidR="0096603D">
              <w:rPr>
                <w:rFonts w:ascii="Times New Roman" w:hAnsi="Times New Roman" w:cs="Times New Roman"/>
                <w:i/>
              </w:rPr>
              <w:t xml:space="preserve"> </w:t>
            </w:r>
            <w:r w:rsidRPr="00052371">
              <w:rPr>
                <w:rFonts w:ascii="Times New Roman" w:hAnsi="Times New Roman" w:cs="Times New Roman"/>
                <w:i/>
              </w:rPr>
              <w:t xml:space="preserve">application to this Committee. </w:t>
            </w:r>
          </w:p>
        </w:tc>
        <w:tc>
          <w:tcPr>
            <w:tcW w:w="566" w:type="dxa"/>
            <w:gridSpan w:val="2"/>
          </w:tcPr>
          <w:p w14:paraId="550C186E" w14:textId="04682280"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4C12160B" w14:textId="77777777" w:rsidR="00510EA6" w:rsidRPr="00B500FE" w:rsidRDefault="00510EA6" w:rsidP="00510EA6">
            <w:pPr>
              <w:rPr>
                <w:rFonts w:ascii="Times New Roman" w:eastAsiaTheme="minorEastAsia" w:hAnsi="Times New Roman" w:cs="Times New Roman"/>
                <w:sz w:val="24"/>
                <w:szCs w:val="24"/>
              </w:rPr>
            </w:pPr>
          </w:p>
        </w:tc>
      </w:tr>
      <w:tr w:rsidR="00CC4C5F" w:rsidRPr="00B500FE" w14:paraId="2C8AB722" w14:textId="77777777" w:rsidTr="007C0CA5">
        <w:tc>
          <w:tcPr>
            <w:tcW w:w="703" w:type="dxa"/>
            <w:gridSpan w:val="2"/>
          </w:tcPr>
          <w:p w14:paraId="13663BCF" w14:textId="77777777" w:rsidR="00510EA6" w:rsidRPr="00B500FE" w:rsidRDefault="009101FD"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w:t>
            </w:r>
            <w:r w:rsidR="00510EA6" w:rsidRPr="41AD3A06">
              <w:rPr>
                <w:rFonts w:ascii="Times New Roman" w:eastAsiaTheme="minorEastAsia" w:hAnsi="Times New Roman" w:cs="Times New Roman"/>
                <w:sz w:val="24"/>
                <w:szCs w:val="24"/>
              </w:rPr>
              <w:t>10</w:t>
            </w:r>
          </w:p>
        </w:tc>
        <w:tc>
          <w:tcPr>
            <w:tcW w:w="7514" w:type="dxa"/>
            <w:gridSpan w:val="5"/>
          </w:tcPr>
          <w:p w14:paraId="54111EFB" w14:textId="0A68C338" w:rsidR="00510EA6" w:rsidRDefault="48F32310" w:rsidP="00B500FE">
            <w:pPr>
              <w:jc w:val="both"/>
              <w:rPr>
                <w:rFonts w:ascii="Times New Roman" w:hAnsi="Times New Roman" w:cs="Times New Roman"/>
                <w:sz w:val="24"/>
                <w:szCs w:val="24"/>
              </w:rPr>
            </w:pPr>
            <w:r w:rsidRPr="6D64694F">
              <w:rPr>
                <w:rFonts w:ascii="Times New Roman" w:hAnsi="Times New Roman" w:cs="Times New Roman"/>
                <w:sz w:val="24"/>
                <w:szCs w:val="24"/>
              </w:rPr>
              <w:t xml:space="preserve">Have you </w:t>
            </w:r>
            <w:r w:rsidR="639932D1" w:rsidRPr="6D64694F">
              <w:rPr>
                <w:rFonts w:ascii="Times New Roman" w:hAnsi="Times New Roman" w:cs="Times New Roman"/>
                <w:sz w:val="24"/>
                <w:szCs w:val="24"/>
                <w:u w:val="single"/>
              </w:rPr>
              <w:t>and</w:t>
            </w:r>
            <w:r w:rsidR="639932D1" w:rsidRPr="6D64694F">
              <w:rPr>
                <w:rFonts w:ascii="Times New Roman" w:hAnsi="Times New Roman" w:cs="Times New Roman"/>
                <w:sz w:val="24"/>
                <w:szCs w:val="24"/>
              </w:rPr>
              <w:t xml:space="preserve"> all other Cardiff University co-applicants</w:t>
            </w:r>
            <w:r w:rsidR="6D8F095B" w:rsidRPr="6D64694F">
              <w:rPr>
                <w:rFonts w:ascii="Times New Roman" w:hAnsi="Times New Roman" w:cs="Times New Roman"/>
                <w:sz w:val="24"/>
                <w:szCs w:val="24"/>
              </w:rPr>
              <w:t>/</w:t>
            </w:r>
            <w:r w:rsidR="639932D1" w:rsidRPr="6D64694F">
              <w:rPr>
                <w:rFonts w:ascii="Times New Roman" w:hAnsi="Times New Roman" w:cs="Times New Roman"/>
                <w:sz w:val="24"/>
                <w:szCs w:val="24"/>
              </w:rPr>
              <w:t xml:space="preserve"> /Supervisors/Members of the research team (as listed in Section 1) </w:t>
            </w:r>
            <w:r w:rsidRPr="6D64694F">
              <w:rPr>
                <w:rFonts w:ascii="Times New Roman" w:hAnsi="Times New Roman" w:cs="Times New Roman"/>
                <w:sz w:val="24"/>
                <w:szCs w:val="24"/>
              </w:rPr>
              <w:t xml:space="preserve">completed the University’s </w:t>
            </w:r>
            <w:hyperlink r:id="rId23">
              <w:r w:rsidRPr="6D64694F">
                <w:rPr>
                  <w:rStyle w:val="Hyperlink"/>
                  <w:rFonts w:ascii="Times New Roman" w:hAnsi="Times New Roman" w:cs="Times New Roman"/>
                  <w:sz w:val="24"/>
                  <w:szCs w:val="24"/>
                </w:rPr>
                <w:t>Research Integrity Online Training Programme</w:t>
              </w:r>
              <w:r w:rsidR="3638A029" w:rsidRPr="6D64694F">
                <w:rPr>
                  <w:rStyle w:val="Hyperlink"/>
                  <w:rFonts w:ascii="Times New Roman" w:hAnsi="Times New Roman" w:cs="Times New Roman"/>
                  <w:sz w:val="24"/>
                  <w:szCs w:val="24"/>
                </w:rPr>
                <w:t>.</w:t>
              </w:r>
            </w:hyperlink>
            <w:r w:rsidR="00381ED9">
              <w:rPr>
                <w:rStyle w:val="Hyperlink"/>
                <w:rFonts w:ascii="Times New Roman" w:hAnsi="Times New Roman" w:cs="Times New Roman"/>
                <w:sz w:val="24"/>
                <w:szCs w:val="24"/>
              </w:rPr>
              <w:t>?</w:t>
            </w:r>
          </w:p>
          <w:p w14:paraId="3759D8EC" w14:textId="0CE3B220" w:rsidR="00EA7746" w:rsidRDefault="00EA7746" w:rsidP="00B500FE">
            <w:pPr>
              <w:jc w:val="both"/>
              <w:rPr>
                <w:rFonts w:ascii="Times New Roman" w:hAnsi="Times New Roman" w:cs="Times New Roman"/>
                <w:sz w:val="24"/>
                <w:szCs w:val="24"/>
              </w:rPr>
            </w:pPr>
          </w:p>
          <w:p w14:paraId="2FDE7886" w14:textId="32D9EFAE" w:rsidR="00510EA6" w:rsidRPr="00912342" w:rsidRDefault="00EA7746" w:rsidP="00EA7746">
            <w:pPr>
              <w:jc w:val="both"/>
              <w:rPr>
                <w:rFonts w:ascii="Times New Roman" w:eastAsiaTheme="minorEastAsia" w:hAnsi="Times New Roman" w:cs="Times New Roman"/>
                <w:i/>
                <w:iCs/>
              </w:rPr>
            </w:pPr>
            <w:r w:rsidRPr="00912342">
              <w:rPr>
                <w:rFonts w:ascii="Times New Roman" w:hAnsi="Times New Roman" w:cs="Times New Roman"/>
                <w:i/>
                <w:iCs/>
              </w:rPr>
              <w:t xml:space="preserve">If </w:t>
            </w:r>
            <w:r w:rsidRPr="00912342">
              <w:rPr>
                <w:rFonts w:ascii="Times New Roman" w:hAnsi="Times New Roman" w:cs="Times New Roman"/>
                <w:b/>
                <w:bCs/>
                <w:i/>
                <w:iCs/>
              </w:rPr>
              <w:t>no</w:t>
            </w:r>
            <w:r w:rsidRPr="00912342">
              <w:rPr>
                <w:rFonts w:ascii="Times New Roman" w:hAnsi="Times New Roman" w:cs="Times New Roman"/>
                <w:i/>
                <w:iCs/>
              </w:rPr>
              <w:t xml:space="preserve">, </w:t>
            </w:r>
            <w:r w:rsidR="00565715">
              <w:rPr>
                <w:rFonts w:ascii="Times New Roman" w:hAnsi="Times New Roman" w:cs="Times New Roman"/>
                <w:i/>
                <w:iCs/>
              </w:rPr>
              <w:t xml:space="preserve">you </w:t>
            </w:r>
            <w:r w:rsidR="00565715" w:rsidRPr="00026A56">
              <w:rPr>
                <w:rFonts w:ascii="Times New Roman" w:hAnsi="Times New Roman" w:cs="Times New Roman"/>
                <w:i/>
                <w:iCs/>
                <w:u w:val="single"/>
              </w:rPr>
              <w:t>must</w:t>
            </w:r>
            <w:r w:rsidR="00565715">
              <w:rPr>
                <w:rFonts w:ascii="Times New Roman" w:hAnsi="Times New Roman" w:cs="Times New Roman"/>
                <w:i/>
                <w:iCs/>
              </w:rPr>
              <w:t xml:space="preserve"> </w:t>
            </w:r>
            <w:r w:rsidRPr="00912342">
              <w:rPr>
                <w:rFonts w:ascii="Times New Roman" w:hAnsi="Times New Roman" w:cs="Times New Roman"/>
                <w:i/>
                <w:iCs/>
              </w:rPr>
              <w:t xml:space="preserve">complete the training before submitting the application to this Committee. </w:t>
            </w:r>
          </w:p>
        </w:tc>
        <w:tc>
          <w:tcPr>
            <w:tcW w:w="566" w:type="dxa"/>
            <w:gridSpan w:val="2"/>
          </w:tcPr>
          <w:p w14:paraId="04C27165" w14:textId="28A7232F"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3284D276" w14:textId="77777777" w:rsidR="00510EA6" w:rsidRPr="00B500FE" w:rsidRDefault="00510EA6" w:rsidP="00510EA6">
            <w:pPr>
              <w:rPr>
                <w:rFonts w:ascii="Times New Roman" w:eastAsiaTheme="minorEastAsia" w:hAnsi="Times New Roman" w:cs="Times New Roman"/>
                <w:sz w:val="24"/>
                <w:szCs w:val="24"/>
              </w:rPr>
            </w:pPr>
          </w:p>
        </w:tc>
      </w:tr>
      <w:tr w:rsidR="0054162C" w:rsidRPr="00B500FE" w14:paraId="38EC26B0" w14:textId="77777777" w:rsidTr="57460AE8">
        <w:tc>
          <w:tcPr>
            <w:tcW w:w="703" w:type="dxa"/>
            <w:gridSpan w:val="2"/>
            <w:shd w:val="clear" w:color="auto" w:fill="FBE4D5" w:themeFill="accent2" w:themeFillTint="33"/>
          </w:tcPr>
          <w:p w14:paraId="001678B6" w14:textId="721E7A93" w:rsidR="0054162C" w:rsidRPr="00B500FE" w:rsidRDefault="3C9565F7"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2.11</w:t>
            </w:r>
          </w:p>
        </w:tc>
        <w:tc>
          <w:tcPr>
            <w:tcW w:w="8770" w:type="dxa"/>
            <w:gridSpan w:val="8"/>
            <w:shd w:val="clear" w:color="auto" w:fill="FBE4D5" w:themeFill="accent2" w:themeFillTint="33"/>
          </w:tcPr>
          <w:p w14:paraId="099E65DF" w14:textId="77777777" w:rsidR="0054162C" w:rsidRDefault="0054162C" w:rsidP="0054162C">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1CB6D290" w14:textId="77777777" w:rsidR="0054162C" w:rsidRDefault="0054162C" w:rsidP="0054162C">
            <w:pPr>
              <w:rPr>
                <w:rFonts w:ascii="Times New Roman" w:eastAsiaTheme="minorEastAsia" w:hAnsi="Times New Roman" w:cs="Times New Roman"/>
                <w:sz w:val="24"/>
                <w:szCs w:val="24"/>
              </w:rPr>
            </w:pPr>
          </w:p>
          <w:p w14:paraId="2CB89AC8" w14:textId="77777777" w:rsidR="0054162C" w:rsidRDefault="0054162C" w:rsidP="0054162C">
            <w:pPr>
              <w:rPr>
                <w:rStyle w:val="normaltextrun"/>
                <w:rFonts w:ascii="Times New Roman" w:eastAsia="Times New Roman" w:hAnsi="Times New Roman" w:cs="Times New Roman"/>
                <w:color w:val="000000" w:themeColor="text1"/>
                <w:sz w:val="24"/>
                <w:szCs w:val="24"/>
              </w:rPr>
            </w:pPr>
            <w:r w:rsidRPr="6D64694F">
              <w:rPr>
                <w:rStyle w:val="normaltextrun"/>
                <w:rFonts w:ascii="Times New Roman" w:eastAsia="Times New Roman" w:hAnsi="Times New Roman" w:cs="Times New Roman"/>
                <w:color w:val="000000" w:themeColor="text1"/>
                <w:sz w:val="24"/>
                <w:szCs w:val="24"/>
              </w:rPr>
              <w:t xml:space="preserve">As the lead supervisor for this proposal, provide a comment in support of </w:t>
            </w:r>
            <w:r>
              <w:rPr>
                <w:rStyle w:val="normaltextrun"/>
                <w:rFonts w:ascii="Times New Roman" w:eastAsia="Times New Roman" w:hAnsi="Times New Roman" w:cs="Times New Roman"/>
                <w:color w:val="000000" w:themeColor="text1"/>
                <w:sz w:val="24"/>
                <w:szCs w:val="24"/>
              </w:rPr>
              <w:t>the answers to 2.1 through 2.9 and that the School Research Ethics Committee is the appropriate committee to review the application.</w:t>
            </w:r>
          </w:p>
          <w:p w14:paraId="057A1E61" w14:textId="77777777" w:rsidR="0054162C" w:rsidRPr="00B500FE" w:rsidRDefault="0054162C" w:rsidP="00A717E0">
            <w:pPr>
              <w:rPr>
                <w:rFonts w:ascii="Times New Roman" w:eastAsiaTheme="minorEastAsia" w:hAnsi="Times New Roman" w:cs="Times New Roman"/>
                <w:sz w:val="24"/>
                <w:szCs w:val="24"/>
              </w:rPr>
            </w:pPr>
          </w:p>
        </w:tc>
      </w:tr>
      <w:tr w:rsidR="0054162C" w:rsidRPr="00B500FE" w14:paraId="60A92519" w14:textId="77777777" w:rsidTr="00FC6A2F">
        <w:tc>
          <w:tcPr>
            <w:tcW w:w="9473" w:type="dxa"/>
            <w:gridSpan w:val="10"/>
            <w:shd w:val="clear" w:color="auto" w:fill="FBE4D5" w:themeFill="accent2" w:themeFillTint="33"/>
          </w:tcPr>
          <w:p w14:paraId="27D533C7" w14:textId="77777777" w:rsidR="0054162C" w:rsidRDefault="0054162C" w:rsidP="57460AE8">
            <w:pPr>
              <w:spacing w:line="259" w:lineRule="auto"/>
              <w:rPr>
                <w:rFonts w:ascii="Times New Roman" w:eastAsiaTheme="minorEastAsia" w:hAnsi="Times New Roman" w:cs="Times New Roman"/>
                <w:sz w:val="24"/>
                <w:szCs w:val="24"/>
              </w:rPr>
            </w:pPr>
          </w:p>
          <w:p w14:paraId="08E17422" w14:textId="77777777" w:rsidR="0054162C" w:rsidRDefault="0054162C" w:rsidP="57460AE8">
            <w:pPr>
              <w:spacing w:line="259" w:lineRule="auto"/>
              <w:rPr>
                <w:rFonts w:ascii="Times New Roman" w:eastAsiaTheme="minorEastAsia" w:hAnsi="Times New Roman" w:cs="Times New Roman"/>
                <w:sz w:val="24"/>
                <w:szCs w:val="24"/>
              </w:rPr>
            </w:pPr>
          </w:p>
          <w:p w14:paraId="3DB194E0" w14:textId="39303156" w:rsidR="0054162C" w:rsidRPr="00B500FE" w:rsidRDefault="0054162C" w:rsidP="57460AE8">
            <w:pPr>
              <w:spacing w:line="259" w:lineRule="auto"/>
              <w:rPr>
                <w:rFonts w:ascii="Times New Roman" w:eastAsiaTheme="minorEastAsia" w:hAnsi="Times New Roman" w:cs="Times New Roman"/>
                <w:sz w:val="24"/>
                <w:szCs w:val="24"/>
              </w:rPr>
            </w:pPr>
          </w:p>
        </w:tc>
      </w:tr>
      <w:tr w:rsidR="00CC4C5F" w:rsidRPr="00B500FE" w14:paraId="16C9733C" w14:textId="77777777" w:rsidTr="007C0CA5">
        <w:trPr>
          <w:trHeight w:val="340"/>
        </w:trPr>
        <w:tc>
          <w:tcPr>
            <w:tcW w:w="703" w:type="dxa"/>
            <w:gridSpan w:val="2"/>
          </w:tcPr>
          <w:p w14:paraId="60A06B04" w14:textId="21FC2E27" w:rsidR="00510EA6" w:rsidRPr="00B500FE" w:rsidRDefault="0F7BC22F"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w:t>
            </w:r>
            <w:r w:rsidR="1DB2C2A7" w:rsidRPr="41AD3A06">
              <w:rPr>
                <w:rFonts w:ascii="Times New Roman" w:eastAsiaTheme="minorEastAsia" w:hAnsi="Times New Roman" w:cs="Times New Roman"/>
                <w:sz w:val="24"/>
                <w:szCs w:val="24"/>
              </w:rPr>
              <w:t>1</w:t>
            </w:r>
            <w:r w:rsidR="3C9565F7" w:rsidRPr="41AD3A06">
              <w:rPr>
                <w:rFonts w:ascii="Times New Roman" w:eastAsiaTheme="minorEastAsia" w:hAnsi="Times New Roman" w:cs="Times New Roman"/>
                <w:sz w:val="24"/>
                <w:szCs w:val="24"/>
              </w:rPr>
              <w:t>2</w:t>
            </w:r>
          </w:p>
        </w:tc>
        <w:tc>
          <w:tcPr>
            <w:tcW w:w="7514" w:type="dxa"/>
            <w:gridSpan w:val="5"/>
          </w:tcPr>
          <w:p w14:paraId="12FC7685" w14:textId="36254B2C" w:rsidR="00510EA6" w:rsidRPr="00B500FE" w:rsidRDefault="00987907" w:rsidP="0038291D">
            <w:pPr>
              <w:jc w:val="both"/>
              <w:rPr>
                <w:rFonts w:ascii="Times New Roman" w:hAnsi="Times New Roman" w:cs="Times New Roman"/>
                <w:sz w:val="24"/>
                <w:szCs w:val="24"/>
              </w:rPr>
            </w:pPr>
            <w:r>
              <w:rPr>
                <w:rFonts w:ascii="Times New Roman" w:hAnsi="Times New Roman" w:cs="Times New Roman"/>
                <w:sz w:val="24"/>
                <w:szCs w:val="24"/>
              </w:rPr>
              <w:t xml:space="preserve">Will this project involve the </w:t>
            </w:r>
            <w:r w:rsidR="00F61C10">
              <w:rPr>
                <w:rFonts w:ascii="Times New Roman" w:hAnsi="Times New Roman" w:cs="Times New Roman"/>
                <w:sz w:val="24"/>
                <w:szCs w:val="24"/>
              </w:rPr>
              <w:t xml:space="preserve">explicit </w:t>
            </w:r>
            <w:r>
              <w:rPr>
                <w:rFonts w:ascii="Times New Roman" w:hAnsi="Times New Roman" w:cs="Times New Roman"/>
                <w:sz w:val="24"/>
                <w:szCs w:val="24"/>
              </w:rPr>
              <w:t>recruitment of participants</w:t>
            </w:r>
            <w:r w:rsidR="001162A3">
              <w:rPr>
                <w:rFonts w:ascii="Times New Roman" w:hAnsi="Times New Roman" w:cs="Times New Roman"/>
                <w:sz w:val="24"/>
                <w:szCs w:val="24"/>
              </w:rPr>
              <w:t xml:space="preserve"> by the research team</w:t>
            </w:r>
            <w:r w:rsidR="000E68D8">
              <w:rPr>
                <w:rFonts w:ascii="Times New Roman" w:hAnsi="Times New Roman" w:cs="Times New Roman"/>
                <w:sz w:val="24"/>
                <w:szCs w:val="24"/>
              </w:rPr>
              <w:t>?</w:t>
            </w:r>
          </w:p>
        </w:tc>
        <w:tc>
          <w:tcPr>
            <w:tcW w:w="566" w:type="dxa"/>
            <w:gridSpan w:val="2"/>
          </w:tcPr>
          <w:p w14:paraId="7A5B8FAC" w14:textId="5248EEA7" w:rsidR="00510EA6"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25A3C501" w14:textId="77777777" w:rsidR="00510EA6" w:rsidRPr="00B500FE" w:rsidRDefault="00510EA6" w:rsidP="00510EA6">
            <w:pPr>
              <w:rPr>
                <w:rFonts w:ascii="Times New Roman" w:eastAsiaTheme="minorEastAsia" w:hAnsi="Times New Roman" w:cs="Times New Roman"/>
                <w:sz w:val="24"/>
                <w:szCs w:val="24"/>
              </w:rPr>
            </w:pPr>
          </w:p>
        </w:tc>
      </w:tr>
      <w:tr w:rsidR="0008560C" w:rsidRPr="00B500FE" w14:paraId="4FB7B09F" w14:textId="77777777" w:rsidTr="007C0CA5">
        <w:trPr>
          <w:trHeight w:val="340"/>
        </w:trPr>
        <w:tc>
          <w:tcPr>
            <w:tcW w:w="703" w:type="dxa"/>
            <w:gridSpan w:val="2"/>
          </w:tcPr>
          <w:p w14:paraId="2F88EA62" w14:textId="7B58BF6B" w:rsidR="0008560C" w:rsidRPr="00B500FE" w:rsidRDefault="7CA32AA7"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2.1</w:t>
            </w:r>
            <w:r w:rsidR="3C9565F7" w:rsidRPr="41AD3A06">
              <w:rPr>
                <w:rFonts w:ascii="Times New Roman" w:eastAsiaTheme="minorEastAsia" w:hAnsi="Times New Roman" w:cs="Times New Roman"/>
                <w:sz w:val="24"/>
                <w:szCs w:val="24"/>
              </w:rPr>
              <w:t>3</w:t>
            </w:r>
          </w:p>
        </w:tc>
        <w:tc>
          <w:tcPr>
            <w:tcW w:w="7514" w:type="dxa"/>
            <w:gridSpan w:val="5"/>
          </w:tcPr>
          <w:p w14:paraId="5E07B247" w14:textId="5E2DE04D" w:rsidR="0008560C" w:rsidRDefault="001B439B" w:rsidP="41AD3A06">
            <w:pPr>
              <w:jc w:val="both"/>
              <w:rPr>
                <w:rFonts w:ascii="Times New Roman" w:hAnsi="Times New Roman" w:cs="Times New Roman"/>
                <w:sz w:val="24"/>
                <w:szCs w:val="24"/>
              </w:rPr>
            </w:pPr>
            <w:r w:rsidRPr="41AD3A06">
              <w:rPr>
                <w:rFonts w:ascii="Times New Roman" w:hAnsi="Times New Roman" w:cs="Times New Roman"/>
                <w:sz w:val="24"/>
                <w:szCs w:val="24"/>
              </w:rPr>
              <w:t xml:space="preserve">Will this project involve the </w:t>
            </w:r>
            <w:r w:rsidR="00F61C10" w:rsidRPr="41AD3A06">
              <w:rPr>
                <w:rFonts w:ascii="Times New Roman" w:hAnsi="Times New Roman" w:cs="Times New Roman"/>
                <w:sz w:val="24"/>
                <w:szCs w:val="24"/>
              </w:rPr>
              <w:t xml:space="preserve">explicit </w:t>
            </w:r>
            <w:r w:rsidRPr="41AD3A06">
              <w:rPr>
                <w:rFonts w:ascii="Times New Roman" w:hAnsi="Times New Roman" w:cs="Times New Roman"/>
                <w:sz w:val="24"/>
                <w:szCs w:val="24"/>
              </w:rPr>
              <w:t>recruitment of participants via a Gatekeeper?</w:t>
            </w:r>
          </w:p>
          <w:p w14:paraId="77D68828" w14:textId="59821FDA" w:rsidR="0008560C" w:rsidRDefault="0008560C" w:rsidP="41AD3A06">
            <w:pPr>
              <w:jc w:val="both"/>
              <w:rPr>
                <w:rFonts w:ascii="Times New Roman" w:hAnsi="Times New Roman" w:cs="Times New Roman"/>
                <w:sz w:val="24"/>
                <w:szCs w:val="24"/>
              </w:rPr>
            </w:pPr>
          </w:p>
          <w:p w14:paraId="32948107" w14:textId="6C8CAF85" w:rsidR="0008560C" w:rsidRDefault="47630194" w:rsidP="41AD3A06">
            <w:pPr>
              <w:jc w:val="both"/>
              <w:rPr>
                <w:rFonts w:ascii="Times New Roman" w:eastAsia="Calibri" w:hAnsi="Times New Roman" w:cs="Times New Roman"/>
                <w:i/>
                <w:iCs/>
                <w:sz w:val="24"/>
                <w:szCs w:val="24"/>
              </w:rPr>
            </w:pPr>
            <w:r w:rsidRPr="41AD3A06">
              <w:rPr>
                <w:rFonts w:ascii="Times New Roman" w:hAnsi="Times New Roman" w:cs="Times New Roman"/>
                <w:i/>
                <w:iCs/>
                <w:sz w:val="24"/>
                <w:szCs w:val="24"/>
              </w:rPr>
              <w:t xml:space="preserve">A Gatekeeper is someone external to the research team that will facilitate initial (and where relevant continual) access to potential research participants. Further guidance on Gatekeepers can be found in </w:t>
            </w:r>
            <w:hyperlink r:id="rId24">
              <w:r w:rsidRPr="41AD3A06">
                <w:rPr>
                  <w:rStyle w:val="Hyperlink"/>
                  <w:rFonts w:ascii="Times New Roman" w:eastAsia="Calibri" w:hAnsi="Times New Roman" w:cs="Times New Roman"/>
                  <w:i/>
                  <w:iCs/>
                  <w:sz w:val="24"/>
                  <w:szCs w:val="24"/>
                </w:rPr>
                <w:t>Ethics Policy.</w:t>
              </w:r>
            </w:hyperlink>
          </w:p>
        </w:tc>
        <w:tc>
          <w:tcPr>
            <w:tcW w:w="566" w:type="dxa"/>
            <w:gridSpan w:val="2"/>
          </w:tcPr>
          <w:p w14:paraId="0626B1B4" w14:textId="77777777" w:rsidR="0008560C" w:rsidRPr="00B500FE" w:rsidRDefault="0008560C" w:rsidP="00510EA6">
            <w:pPr>
              <w:rPr>
                <w:rFonts w:ascii="Times New Roman" w:eastAsiaTheme="minorEastAsia" w:hAnsi="Times New Roman" w:cs="Times New Roman"/>
                <w:sz w:val="24"/>
                <w:szCs w:val="24"/>
              </w:rPr>
            </w:pPr>
          </w:p>
        </w:tc>
        <w:tc>
          <w:tcPr>
            <w:tcW w:w="690" w:type="dxa"/>
          </w:tcPr>
          <w:p w14:paraId="157BF6CC" w14:textId="186FDB9D" w:rsidR="0008560C"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D1790" w:rsidRPr="00B500FE" w14:paraId="4BA5D990" w14:textId="77777777" w:rsidTr="57460AE8">
        <w:trPr>
          <w:trHeight w:val="340"/>
        </w:trPr>
        <w:tc>
          <w:tcPr>
            <w:tcW w:w="703" w:type="dxa"/>
            <w:gridSpan w:val="2"/>
            <w:vMerge w:val="restart"/>
          </w:tcPr>
          <w:p w14:paraId="4FCCD60D" w14:textId="4E058DF9" w:rsidR="00CD1790" w:rsidRDefault="6A96B90A"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2.1</w:t>
            </w:r>
            <w:r w:rsidR="3C9565F7" w:rsidRPr="41AD3A06">
              <w:rPr>
                <w:rFonts w:ascii="Times New Roman" w:eastAsiaTheme="minorEastAsia" w:hAnsi="Times New Roman" w:cs="Times New Roman"/>
                <w:sz w:val="24"/>
                <w:szCs w:val="24"/>
              </w:rPr>
              <w:t>4</w:t>
            </w:r>
          </w:p>
        </w:tc>
        <w:tc>
          <w:tcPr>
            <w:tcW w:w="8770" w:type="dxa"/>
            <w:gridSpan w:val="8"/>
          </w:tcPr>
          <w:p w14:paraId="45684181" w14:textId="5CE70E9B" w:rsidR="00CD1790" w:rsidRPr="00B500FE" w:rsidRDefault="00CD1790" w:rsidP="00510EA6">
            <w:pPr>
              <w:rPr>
                <w:rFonts w:ascii="Times New Roman" w:eastAsiaTheme="minorEastAsia" w:hAnsi="Times New Roman" w:cs="Times New Roman"/>
                <w:sz w:val="24"/>
                <w:szCs w:val="24"/>
              </w:rPr>
            </w:pPr>
            <w:r>
              <w:rPr>
                <w:rFonts w:ascii="Times New Roman" w:hAnsi="Times New Roman" w:cs="Times New Roman"/>
                <w:sz w:val="24"/>
                <w:szCs w:val="24"/>
              </w:rPr>
              <w:t>If the answer to 2.1</w:t>
            </w:r>
            <w:r w:rsidR="00AC33E2">
              <w:rPr>
                <w:rFonts w:ascii="Times New Roman" w:hAnsi="Times New Roman" w:cs="Times New Roman"/>
                <w:sz w:val="24"/>
                <w:szCs w:val="24"/>
              </w:rPr>
              <w:t>2</w:t>
            </w:r>
            <w:r>
              <w:rPr>
                <w:rFonts w:ascii="Times New Roman" w:hAnsi="Times New Roman" w:cs="Times New Roman"/>
                <w:sz w:val="24"/>
                <w:szCs w:val="24"/>
              </w:rPr>
              <w:t xml:space="preserve"> OR 2.1</w:t>
            </w:r>
            <w:r w:rsidR="00AC33E2">
              <w:rPr>
                <w:rFonts w:ascii="Times New Roman" w:hAnsi="Times New Roman" w:cs="Times New Roman"/>
                <w:sz w:val="24"/>
                <w:szCs w:val="24"/>
              </w:rPr>
              <w:t>3</w:t>
            </w:r>
            <w:r>
              <w:rPr>
                <w:rFonts w:ascii="Times New Roman" w:hAnsi="Times New Roman" w:cs="Times New Roman"/>
                <w:sz w:val="24"/>
                <w:szCs w:val="24"/>
              </w:rPr>
              <w:t xml:space="preserve"> is ‘Yes’:</w:t>
            </w:r>
          </w:p>
        </w:tc>
      </w:tr>
      <w:tr w:rsidR="00CD1790" w:rsidRPr="00B500FE" w14:paraId="699A6D86" w14:textId="77777777" w:rsidTr="007C0CA5">
        <w:trPr>
          <w:trHeight w:val="340"/>
        </w:trPr>
        <w:tc>
          <w:tcPr>
            <w:tcW w:w="703" w:type="dxa"/>
            <w:gridSpan w:val="2"/>
            <w:vMerge/>
          </w:tcPr>
          <w:p w14:paraId="1C815597"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366CDFF2" w14:textId="77777777" w:rsidR="00CD1790" w:rsidRDefault="00503197" w:rsidP="0038291D">
            <w:pPr>
              <w:jc w:val="both"/>
              <w:rPr>
                <w:rFonts w:ascii="Times New Roman" w:hAnsi="Times New Roman" w:cs="Times New Roman"/>
                <w:sz w:val="24"/>
                <w:szCs w:val="24"/>
              </w:rPr>
            </w:pPr>
            <w:r>
              <w:rPr>
                <w:rFonts w:ascii="Times New Roman" w:hAnsi="Times New Roman" w:cs="Times New Roman"/>
                <w:sz w:val="24"/>
                <w:szCs w:val="24"/>
              </w:rPr>
              <w:t>H</w:t>
            </w:r>
            <w:r w:rsidR="00CD1790">
              <w:rPr>
                <w:rFonts w:ascii="Times New Roman" w:hAnsi="Times New Roman" w:cs="Times New Roman"/>
                <w:sz w:val="24"/>
                <w:szCs w:val="24"/>
              </w:rPr>
              <w:t>ave you used the provided University templates for the Information Sheet and Consent form?</w:t>
            </w:r>
          </w:p>
          <w:p w14:paraId="43D7B900" w14:textId="77777777" w:rsidR="006C4D11" w:rsidRDefault="006C4D11" w:rsidP="0038291D">
            <w:pPr>
              <w:jc w:val="both"/>
              <w:rPr>
                <w:rFonts w:ascii="Times New Roman" w:hAnsi="Times New Roman" w:cs="Times New Roman"/>
                <w:sz w:val="24"/>
                <w:szCs w:val="24"/>
              </w:rPr>
            </w:pPr>
          </w:p>
          <w:p w14:paraId="28BD4CB6" w14:textId="013419A4" w:rsidR="00EF045A" w:rsidRDefault="4EEFF0BA" w:rsidP="00EF045A">
            <w:pPr>
              <w:jc w:val="both"/>
              <w:rPr>
                <w:rFonts w:ascii="Times New Roman" w:hAnsi="Times New Roman" w:cs="Times New Roman"/>
                <w:sz w:val="24"/>
                <w:szCs w:val="24"/>
              </w:rPr>
            </w:pPr>
            <w:r w:rsidRPr="0AC2F421">
              <w:rPr>
                <w:rFonts w:ascii="Times New Roman" w:hAnsi="Times New Roman" w:cs="Times New Roman"/>
                <w:i/>
                <w:iCs/>
                <w:sz w:val="24"/>
                <w:szCs w:val="24"/>
              </w:rPr>
              <w:t xml:space="preserve">All applications are expected to use these templates. </w:t>
            </w:r>
            <w:r w:rsidR="006C4D11" w:rsidRPr="0AC2F421">
              <w:rPr>
                <w:rFonts w:ascii="Times New Roman" w:hAnsi="Times New Roman" w:cs="Times New Roman"/>
                <w:i/>
                <w:iCs/>
                <w:sz w:val="24"/>
                <w:szCs w:val="24"/>
              </w:rPr>
              <w:t xml:space="preserve">Links to these templates are provided at: </w:t>
            </w:r>
            <w:hyperlink r:id="rId25">
              <w:r w:rsidR="00EF045A" w:rsidRPr="0AC2F421">
                <w:rPr>
                  <w:rStyle w:val="Hyperlink"/>
                  <w:rFonts w:ascii="Times New Roman" w:hAnsi="Times New Roman" w:cs="Times New Roman"/>
                  <w:i/>
                  <w:iCs/>
                  <w:sz w:val="24"/>
                  <w:szCs w:val="24"/>
                </w:rPr>
                <w:t>https://www.cs.cf.ac.uk/ethics/</w:t>
              </w:r>
            </w:hyperlink>
          </w:p>
        </w:tc>
        <w:tc>
          <w:tcPr>
            <w:tcW w:w="566" w:type="dxa"/>
            <w:gridSpan w:val="2"/>
          </w:tcPr>
          <w:p w14:paraId="0134A735" w14:textId="482AC18F"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shd w:val="clear" w:color="auto" w:fill="auto"/>
          </w:tcPr>
          <w:p w14:paraId="5BFF3B7F" w14:textId="77777777" w:rsidR="00CD1790" w:rsidRPr="00B500FE" w:rsidRDefault="00CD1790" w:rsidP="00510EA6">
            <w:pPr>
              <w:rPr>
                <w:rFonts w:ascii="Times New Roman" w:eastAsiaTheme="minorEastAsia" w:hAnsi="Times New Roman" w:cs="Times New Roman"/>
                <w:sz w:val="24"/>
                <w:szCs w:val="24"/>
              </w:rPr>
            </w:pPr>
          </w:p>
        </w:tc>
      </w:tr>
      <w:tr w:rsidR="00CD1790" w:rsidRPr="00B500FE" w14:paraId="0A01C8B3" w14:textId="77777777" w:rsidTr="007C0CA5">
        <w:trPr>
          <w:trHeight w:val="340"/>
        </w:trPr>
        <w:tc>
          <w:tcPr>
            <w:tcW w:w="703" w:type="dxa"/>
            <w:gridSpan w:val="2"/>
            <w:vMerge/>
          </w:tcPr>
          <w:p w14:paraId="77B14CF2"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632E67F7" w14:textId="30C7CE83" w:rsidR="00CD1790" w:rsidRDefault="00CD1790" w:rsidP="0038291D">
            <w:pPr>
              <w:jc w:val="both"/>
              <w:rPr>
                <w:rFonts w:ascii="Times New Roman" w:hAnsi="Times New Roman" w:cs="Times New Roman"/>
                <w:sz w:val="24"/>
                <w:szCs w:val="24"/>
              </w:rPr>
            </w:pPr>
            <w:r>
              <w:rPr>
                <w:rFonts w:ascii="Times New Roman" w:hAnsi="Times New Roman" w:cs="Times New Roman"/>
                <w:sz w:val="24"/>
                <w:szCs w:val="24"/>
              </w:rPr>
              <w:t>Have you addressed and resolved each of the instructions/placeholders in [square brackets] in the Consent Form template?</w:t>
            </w:r>
          </w:p>
          <w:p w14:paraId="5EC7035B" w14:textId="77777777" w:rsidR="00CD1790" w:rsidRDefault="00CD1790" w:rsidP="0038291D">
            <w:pPr>
              <w:jc w:val="both"/>
              <w:rPr>
                <w:rFonts w:ascii="Times New Roman" w:hAnsi="Times New Roman" w:cs="Times New Roman"/>
                <w:sz w:val="24"/>
                <w:szCs w:val="24"/>
              </w:rPr>
            </w:pPr>
          </w:p>
          <w:p w14:paraId="67E1DB2B" w14:textId="0F5D6D26" w:rsidR="00CD1790" w:rsidRPr="003D41B1" w:rsidRDefault="00CD1790" w:rsidP="0038291D">
            <w:pPr>
              <w:jc w:val="both"/>
              <w:rPr>
                <w:rFonts w:ascii="Times New Roman" w:hAnsi="Times New Roman" w:cs="Times New Roman"/>
                <w:i/>
                <w:iCs/>
                <w:sz w:val="24"/>
                <w:szCs w:val="24"/>
              </w:rPr>
            </w:pPr>
            <w:r w:rsidRPr="003D41B1">
              <w:rPr>
                <w:rFonts w:ascii="Times New Roman" w:hAnsi="Times New Roman" w:cs="Times New Roman"/>
                <w:i/>
                <w:iCs/>
                <w:sz w:val="24"/>
                <w:szCs w:val="24"/>
              </w:rPr>
              <w:t xml:space="preserve">Note that for new applications, the date should be the date of document </w:t>
            </w:r>
            <w:proofErr w:type="gramStart"/>
            <w:r w:rsidRPr="003D41B1">
              <w:rPr>
                <w:rFonts w:ascii="Times New Roman" w:hAnsi="Times New Roman" w:cs="Times New Roman"/>
                <w:i/>
                <w:iCs/>
                <w:sz w:val="24"/>
                <w:szCs w:val="24"/>
              </w:rPr>
              <w:t>creation</w:t>
            </w:r>
            <w:proofErr w:type="gramEnd"/>
            <w:r w:rsidRPr="003D41B1">
              <w:rPr>
                <w:rFonts w:ascii="Times New Roman" w:hAnsi="Times New Roman" w:cs="Times New Roman"/>
                <w:i/>
                <w:iCs/>
                <w:sz w:val="24"/>
                <w:szCs w:val="24"/>
              </w:rPr>
              <w:t xml:space="preserve"> and the version should be 1</w:t>
            </w:r>
            <w:r>
              <w:rPr>
                <w:rFonts w:ascii="Times New Roman" w:hAnsi="Times New Roman" w:cs="Times New Roman"/>
                <w:i/>
                <w:iCs/>
                <w:sz w:val="24"/>
                <w:szCs w:val="24"/>
              </w:rPr>
              <w:t>.0</w:t>
            </w:r>
            <w:r w:rsidRPr="003D41B1">
              <w:rPr>
                <w:rFonts w:ascii="Times New Roman" w:hAnsi="Times New Roman" w:cs="Times New Roman"/>
                <w:i/>
                <w:iCs/>
                <w:sz w:val="24"/>
                <w:szCs w:val="24"/>
              </w:rPr>
              <w:t xml:space="preserve">. This should be incremented along with a new date for </w:t>
            </w:r>
            <w:r>
              <w:rPr>
                <w:rFonts w:ascii="Times New Roman" w:hAnsi="Times New Roman" w:cs="Times New Roman"/>
                <w:i/>
                <w:iCs/>
                <w:sz w:val="24"/>
                <w:szCs w:val="24"/>
              </w:rPr>
              <w:t>each change and</w:t>
            </w:r>
            <w:r w:rsidRPr="003D41B1">
              <w:rPr>
                <w:rFonts w:ascii="Times New Roman" w:hAnsi="Times New Roman" w:cs="Times New Roman"/>
                <w:i/>
                <w:iCs/>
                <w:sz w:val="24"/>
                <w:szCs w:val="24"/>
              </w:rPr>
              <w:t xml:space="preserve"> resubmission</w:t>
            </w:r>
            <w:r>
              <w:rPr>
                <w:rFonts w:ascii="Times New Roman" w:hAnsi="Times New Roman" w:cs="Times New Roman"/>
                <w:i/>
                <w:iCs/>
                <w:sz w:val="24"/>
                <w:szCs w:val="24"/>
              </w:rPr>
              <w:t xml:space="preserve"> of documents</w:t>
            </w:r>
            <w:r w:rsidRPr="003D41B1">
              <w:rPr>
                <w:rFonts w:ascii="Times New Roman" w:hAnsi="Times New Roman" w:cs="Times New Roman"/>
                <w:i/>
                <w:iCs/>
                <w:sz w:val="24"/>
                <w:szCs w:val="24"/>
              </w:rPr>
              <w:t>.</w:t>
            </w:r>
          </w:p>
        </w:tc>
        <w:tc>
          <w:tcPr>
            <w:tcW w:w="566" w:type="dxa"/>
            <w:gridSpan w:val="2"/>
          </w:tcPr>
          <w:p w14:paraId="5EA1F92E" w14:textId="267545F2"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06E13D85" w14:textId="77777777" w:rsidR="00CD1790" w:rsidRPr="00B500FE" w:rsidRDefault="00CD1790" w:rsidP="00510EA6">
            <w:pPr>
              <w:rPr>
                <w:rFonts w:ascii="Times New Roman" w:eastAsiaTheme="minorEastAsia" w:hAnsi="Times New Roman" w:cs="Times New Roman"/>
                <w:sz w:val="24"/>
                <w:szCs w:val="24"/>
              </w:rPr>
            </w:pPr>
          </w:p>
        </w:tc>
      </w:tr>
      <w:tr w:rsidR="00CD1790" w:rsidRPr="00B500FE" w14:paraId="70A28108" w14:textId="77777777" w:rsidTr="007C0CA5">
        <w:trPr>
          <w:trHeight w:val="340"/>
        </w:trPr>
        <w:tc>
          <w:tcPr>
            <w:tcW w:w="703" w:type="dxa"/>
            <w:gridSpan w:val="2"/>
            <w:vMerge/>
          </w:tcPr>
          <w:p w14:paraId="445AE9EF"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185ACEDD" w14:textId="3B460E75" w:rsidR="00CD1790" w:rsidRDefault="00CD1790" w:rsidP="0038291D">
            <w:pPr>
              <w:jc w:val="both"/>
              <w:rPr>
                <w:rFonts w:ascii="Times New Roman" w:hAnsi="Times New Roman" w:cs="Times New Roman"/>
                <w:sz w:val="24"/>
                <w:szCs w:val="24"/>
              </w:rPr>
            </w:pPr>
            <w:r w:rsidRPr="3A53A0DA">
              <w:rPr>
                <w:rFonts w:ascii="Times New Roman" w:hAnsi="Times New Roman" w:cs="Times New Roman"/>
                <w:sz w:val="24"/>
                <w:szCs w:val="24"/>
              </w:rPr>
              <w:t xml:space="preserve">Have you removed anything not in accordance with the instructions/placeholders in [square brackets] from the content of the Consent Form? If </w:t>
            </w:r>
            <w:proofErr w:type="gramStart"/>
            <w:r w:rsidRPr="3A53A0DA">
              <w:rPr>
                <w:rFonts w:ascii="Times New Roman" w:hAnsi="Times New Roman" w:cs="Times New Roman"/>
                <w:sz w:val="24"/>
                <w:szCs w:val="24"/>
              </w:rPr>
              <w:t>Yes</w:t>
            </w:r>
            <w:proofErr w:type="gramEnd"/>
            <w:r w:rsidRPr="3A53A0DA">
              <w:rPr>
                <w:rFonts w:ascii="Times New Roman" w:hAnsi="Times New Roman" w:cs="Times New Roman"/>
                <w:sz w:val="24"/>
                <w:szCs w:val="24"/>
              </w:rPr>
              <w:t xml:space="preserve">, explain what </w:t>
            </w:r>
            <w:r w:rsidR="15CC4F55" w:rsidRPr="3A53A0DA">
              <w:rPr>
                <w:rFonts w:ascii="Times New Roman" w:hAnsi="Times New Roman" w:cs="Times New Roman"/>
                <w:sz w:val="24"/>
                <w:szCs w:val="24"/>
              </w:rPr>
              <w:t xml:space="preserve">and why </w:t>
            </w:r>
            <w:r w:rsidRPr="3A53A0DA">
              <w:rPr>
                <w:rFonts w:ascii="Times New Roman" w:hAnsi="Times New Roman" w:cs="Times New Roman"/>
                <w:sz w:val="24"/>
                <w:szCs w:val="24"/>
              </w:rPr>
              <w:t>below.</w:t>
            </w:r>
          </w:p>
          <w:p w14:paraId="24C363AB" w14:textId="77777777" w:rsidR="00CD1790" w:rsidRDefault="00CD1790" w:rsidP="0038291D">
            <w:pPr>
              <w:jc w:val="both"/>
              <w:rPr>
                <w:rFonts w:ascii="Times New Roman" w:hAnsi="Times New Roman" w:cs="Times New Roman"/>
                <w:sz w:val="24"/>
                <w:szCs w:val="24"/>
              </w:rPr>
            </w:pPr>
          </w:p>
          <w:p w14:paraId="6ECD409A" w14:textId="14ECB931" w:rsidR="00CD1790" w:rsidRDefault="6A96B90A" w:rsidP="16988E63">
            <w:pPr>
              <w:jc w:val="both"/>
              <w:rPr>
                <w:rFonts w:ascii="Times New Roman" w:hAnsi="Times New Roman" w:cs="Times New Roman"/>
                <w:sz w:val="24"/>
                <w:szCs w:val="24"/>
              </w:rPr>
            </w:pPr>
            <w:r w:rsidRPr="16988E63">
              <w:rPr>
                <w:rFonts w:ascii="Times New Roman" w:hAnsi="Times New Roman" w:cs="Times New Roman"/>
                <w:i/>
                <w:iCs/>
                <w:sz w:val="24"/>
                <w:szCs w:val="24"/>
              </w:rPr>
              <w:lastRenderedPageBreak/>
              <w:t xml:space="preserve">Note that in almost all circumstances, any removals will not be considered as acceptable, EXCEPT for the “Participant ID no:” box if participation will be anonymous </w:t>
            </w:r>
            <w:r w:rsidR="04CB6BE1" w:rsidRPr="16988E63">
              <w:rPr>
                <w:rFonts w:ascii="Times New Roman" w:hAnsi="Times New Roman" w:cs="Times New Roman"/>
                <w:i/>
                <w:iCs/>
                <w:sz w:val="24"/>
                <w:szCs w:val="24"/>
              </w:rPr>
              <w:t>AND</w:t>
            </w:r>
            <w:r w:rsidRPr="16988E63">
              <w:rPr>
                <w:rFonts w:ascii="Times New Roman" w:hAnsi="Times New Roman" w:cs="Times New Roman"/>
                <w:i/>
                <w:iCs/>
                <w:sz w:val="24"/>
                <w:szCs w:val="24"/>
              </w:rPr>
              <w:t xml:space="preserve"> the initials and signatures if presented in an online, anonymous format. However, the participant </w:t>
            </w:r>
            <w:r w:rsidR="6D381FE9" w:rsidRPr="16988E63">
              <w:rPr>
                <w:rFonts w:ascii="Times New Roman" w:hAnsi="Times New Roman" w:cs="Times New Roman"/>
                <w:i/>
                <w:iCs/>
                <w:sz w:val="24"/>
                <w:szCs w:val="24"/>
              </w:rPr>
              <w:t>will</w:t>
            </w:r>
            <w:r w:rsidRPr="16988E63">
              <w:rPr>
                <w:rFonts w:ascii="Times New Roman" w:hAnsi="Times New Roman" w:cs="Times New Roman"/>
                <w:i/>
                <w:iCs/>
                <w:sz w:val="24"/>
                <w:szCs w:val="24"/>
              </w:rPr>
              <w:t xml:space="preserve"> still need to confirm they consent to each point in the consent form before being able to participate. </w:t>
            </w:r>
            <w:r w:rsidR="58BDEABF" w:rsidRPr="16988E63">
              <w:rPr>
                <w:rFonts w:ascii="Times New Roman" w:hAnsi="Times New Roman" w:cs="Times New Roman"/>
                <w:i/>
                <w:iCs/>
                <w:sz w:val="24"/>
                <w:szCs w:val="24"/>
              </w:rPr>
              <w:t xml:space="preserve">Refer to the </w:t>
            </w:r>
            <w:hyperlink r:id="rId26">
              <w:r w:rsidR="58BDEABF" w:rsidRPr="16988E63">
                <w:rPr>
                  <w:rStyle w:val="Hyperlink"/>
                  <w:rFonts w:ascii="Times New Roman" w:eastAsia="Calibri" w:hAnsi="Times New Roman" w:cs="Times New Roman"/>
                  <w:i/>
                  <w:iCs/>
                  <w:sz w:val="24"/>
                  <w:szCs w:val="24"/>
                </w:rPr>
                <w:t>Ethics Policy</w:t>
              </w:r>
            </w:hyperlink>
            <w:r w:rsidR="58BDEABF" w:rsidRPr="16988E63">
              <w:rPr>
                <w:rFonts w:ascii="Times New Roman" w:hAnsi="Times New Roman" w:cs="Times New Roman"/>
                <w:i/>
                <w:iCs/>
                <w:sz w:val="24"/>
                <w:szCs w:val="24"/>
              </w:rPr>
              <w:t xml:space="preserve"> for guidance on Informed Consent and d</w:t>
            </w:r>
            <w:r w:rsidR="051FF4AC" w:rsidRPr="16988E63">
              <w:rPr>
                <w:rFonts w:ascii="Times New Roman" w:hAnsi="Times New Roman" w:cs="Times New Roman"/>
                <w:i/>
                <w:iCs/>
                <w:sz w:val="24"/>
                <w:szCs w:val="24"/>
              </w:rPr>
              <w:t>escribe how this will be achieved below.</w:t>
            </w:r>
          </w:p>
        </w:tc>
        <w:tc>
          <w:tcPr>
            <w:tcW w:w="566" w:type="dxa"/>
            <w:gridSpan w:val="2"/>
            <w:vMerge w:val="restart"/>
          </w:tcPr>
          <w:p w14:paraId="5334386C" w14:textId="0EC9E879" w:rsidR="00CD1790" w:rsidRPr="00B500FE" w:rsidRDefault="00CD1790" w:rsidP="00510EA6">
            <w:pPr>
              <w:rPr>
                <w:rFonts w:ascii="Times New Roman" w:eastAsiaTheme="minorEastAsia" w:hAnsi="Times New Roman" w:cs="Times New Roman"/>
                <w:sz w:val="24"/>
                <w:szCs w:val="24"/>
              </w:rPr>
            </w:pPr>
          </w:p>
        </w:tc>
        <w:tc>
          <w:tcPr>
            <w:tcW w:w="690" w:type="dxa"/>
            <w:vMerge w:val="restart"/>
          </w:tcPr>
          <w:p w14:paraId="15657768" w14:textId="383A3D5A"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D1790" w:rsidRPr="00B500FE" w14:paraId="59977C7B" w14:textId="77777777" w:rsidTr="007C0CA5">
        <w:trPr>
          <w:trHeight w:val="340"/>
        </w:trPr>
        <w:tc>
          <w:tcPr>
            <w:tcW w:w="703" w:type="dxa"/>
            <w:gridSpan w:val="2"/>
            <w:vMerge/>
          </w:tcPr>
          <w:p w14:paraId="5687713D"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62E3875A" w14:textId="77777777" w:rsidR="00CD1790" w:rsidRDefault="00CD1790" w:rsidP="0038291D">
            <w:pPr>
              <w:jc w:val="both"/>
              <w:rPr>
                <w:rFonts w:ascii="Times New Roman" w:hAnsi="Times New Roman" w:cs="Times New Roman"/>
                <w:sz w:val="24"/>
                <w:szCs w:val="24"/>
              </w:rPr>
            </w:pPr>
          </w:p>
          <w:p w14:paraId="25102646" w14:textId="1E19E7EF" w:rsidR="003F1851" w:rsidRDefault="003F1851" w:rsidP="0038291D">
            <w:pPr>
              <w:jc w:val="both"/>
              <w:rPr>
                <w:rFonts w:ascii="Times New Roman" w:hAnsi="Times New Roman" w:cs="Times New Roman"/>
                <w:sz w:val="24"/>
                <w:szCs w:val="24"/>
              </w:rPr>
            </w:pPr>
          </w:p>
        </w:tc>
        <w:tc>
          <w:tcPr>
            <w:tcW w:w="566" w:type="dxa"/>
            <w:gridSpan w:val="2"/>
            <w:vMerge/>
          </w:tcPr>
          <w:p w14:paraId="77992198" w14:textId="77777777" w:rsidR="00CD1790" w:rsidRPr="00B500FE" w:rsidRDefault="00CD1790" w:rsidP="00510EA6">
            <w:pPr>
              <w:rPr>
                <w:rFonts w:ascii="Times New Roman" w:eastAsiaTheme="minorEastAsia" w:hAnsi="Times New Roman" w:cs="Times New Roman"/>
                <w:sz w:val="24"/>
                <w:szCs w:val="24"/>
              </w:rPr>
            </w:pPr>
          </w:p>
        </w:tc>
        <w:tc>
          <w:tcPr>
            <w:tcW w:w="690" w:type="dxa"/>
            <w:vMerge/>
          </w:tcPr>
          <w:p w14:paraId="48AAC013" w14:textId="77777777" w:rsidR="00CD1790" w:rsidRPr="00B500FE" w:rsidRDefault="00CD1790" w:rsidP="00510EA6">
            <w:pPr>
              <w:rPr>
                <w:rFonts w:ascii="Times New Roman" w:eastAsiaTheme="minorEastAsia" w:hAnsi="Times New Roman" w:cs="Times New Roman"/>
                <w:sz w:val="24"/>
                <w:szCs w:val="24"/>
              </w:rPr>
            </w:pPr>
          </w:p>
        </w:tc>
      </w:tr>
      <w:tr w:rsidR="00CD1790" w:rsidRPr="00B500FE" w14:paraId="71C0D745" w14:textId="77777777" w:rsidTr="007C0CA5">
        <w:trPr>
          <w:trHeight w:val="340"/>
        </w:trPr>
        <w:tc>
          <w:tcPr>
            <w:tcW w:w="703" w:type="dxa"/>
            <w:gridSpan w:val="2"/>
            <w:vMerge/>
          </w:tcPr>
          <w:p w14:paraId="7DEBF154"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5F96236B" w14:textId="0B0BDD98" w:rsidR="00CD1790" w:rsidRDefault="00CD1790" w:rsidP="0038291D">
            <w:pPr>
              <w:jc w:val="both"/>
              <w:rPr>
                <w:rFonts w:ascii="Times New Roman" w:hAnsi="Times New Roman" w:cs="Times New Roman"/>
                <w:sz w:val="24"/>
                <w:szCs w:val="24"/>
              </w:rPr>
            </w:pPr>
            <w:r>
              <w:rPr>
                <w:rFonts w:ascii="Times New Roman" w:hAnsi="Times New Roman" w:cs="Times New Roman"/>
                <w:sz w:val="24"/>
                <w:szCs w:val="24"/>
              </w:rPr>
              <w:t>Have you read, followed, and removed the</w:t>
            </w:r>
            <w:r>
              <w:t xml:space="preserve"> “</w:t>
            </w:r>
            <w:r w:rsidRPr="000F4667">
              <w:rPr>
                <w:rFonts w:ascii="Times New Roman" w:hAnsi="Times New Roman" w:cs="Times New Roman"/>
                <w:sz w:val="24"/>
                <w:szCs w:val="24"/>
              </w:rPr>
              <w:t>INSTRUCTIONS FOR RESEARCHER</w:t>
            </w:r>
            <w:r>
              <w:rPr>
                <w:rFonts w:ascii="Times New Roman" w:hAnsi="Times New Roman" w:cs="Times New Roman"/>
                <w:sz w:val="24"/>
                <w:szCs w:val="24"/>
              </w:rPr>
              <w:t>” section from the Participant Information Sheet template?</w:t>
            </w:r>
          </w:p>
        </w:tc>
        <w:tc>
          <w:tcPr>
            <w:tcW w:w="566" w:type="dxa"/>
            <w:gridSpan w:val="2"/>
          </w:tcPr>
          <w:p w14:paraId="1DD99C1C" w14:textId="14CBC846"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4046A8A7" w14:textId="77777777" w:rsidR="00CD1790" w:rsidRPr="00B500FE" w:rsidRDefault="00CD1790" w:rsidP="00510EA6">
            <w:pPr>
              <w:rPr>
                <w:rFonts w:ascii="Times New Roman" w:eastAsiaTheme="minorEastAsia" w:hAnsi="Times New Roman" w:cs="Times New Roman"/>
                <w:sz w:val="24"/>
                <w:szCs w:val="24"/>
              </w:rPr>
            </w:pPr>
          </w:p>
        </w:tc>
      </w:tr>
      <w:tr w:rsidR="00CD1790" w:rsidRPr="00B500FE" w14:paraId="53900BC9" w14:textId="77777777" w:rsidTr="007C0CA5">
        <w:trPr>
          <w:trHeight w:val="340"/>
        </w:trPr>
        <w:tc>
          <w:tcPr>
            <w:tcW w:w="703" w:type="dxa"/>
            <w:gridSpan w:val="2"/>
            <w:vMerge/>
          </w:tcPr>
          <w:p w14:paraId="3C9C9720"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58210066" w14:textId="3E4AC2E8" w:rsidR="00CD1790" w:rsidRDefault="00CD1790" w:rsidP="00FB1C88">
            <w:pPr>
              <w:jc w:val="both"/>
              <w:rPr>
                <w:rFonts w:ascii="Times New Roman" w:hAnsi="Times New Roman" w:cs="Times New Roman"/>
                <w:sz w:val="24"/>
                <w:szCs w:val="24"/>
              </w:rPr>
            </w:pPr>
            <w:r>
              <w:rPr>
                <w:rFonts w:ascii="Times New Roman" w:hAnsi="Times New Roman" w:cs="Times New Roman"/>
                <w:sz w:val="24"/>
                <w:szCs w:val="24"/>
              </w:rPr>
              <w:t>Have you addressed and resolved each of the instructions/placeholders in [square brackets] in the Participant Information Sheet template?</w:t>
            </w:r>
          </w:p>
          <w:p w14:paraId="051935DB" w14:textId="77777777" w:rsidR="00CD1790" w:rsidRDefault="00CD1790" w:rsidP="00FB1C88">
            <w:pPr>
              <w:jc w:val="both"/>
              <w:rPr>
                <w:rFonts w:ascii="Times New Roman" w:hAnsi="Times New Roman" w:cs="Times New Roman"/>
                <w:sz w:val="24"/>
                <w:szCs w:val="24"/>
              </w:rPr>
            </w:pPr>
          </w:p>
          <w:p w14:paraId="5E5E7CB7" w14:textId="3333BC25" w:rsidR="00CD1790" w:rsidRDefault="00CD1790" w:rsidP="00FB1C88">
            <w:pPr>
              <w:jc w:val="both"/>
              <w:rPr>
                <w:rFonts w:ascii="Times New Roman" w:hAnsi="Times New Roman" w:cs="Times New Roman"/>
                <w:sz w:val="24"/>
                <w:szCs w:val="24"/>
              </w:rPr>
            </w:pPr>
            <w:r w:rsidRPr="003D41B1">
              <w:rPr>
                <w:rFonts w:ascii="Times New Roman" w:hAnsi="Times New Roman" w:cs="Times New Roman"/>
                <w:i/>
                <w:iCs/>
                <w:sz w:val="24"/>
                <w:szCs w:val="24"/>
              </w:rPr>
              <w:t xml:space="preserve">Note that for new applications, the date should be the date of document </w:t>
            </w:r>
            <w:proofErr w:type="gramStart"/>
            <w:r w:rsidRPr="003D41B1">
              <w:rPr>
                <w:rFonts w:ascii="Times New Roman" w:hAnsi="Times New Roman" w:cs="Times New Roman"/>
                <w:i/>
                <w:iCs/>
                <w:sz w:val="24"/>
                <w:szCs w:val="24"/>
              </w:rPr>
              <w:t>creation</w:t>
            </w:r>
            <w:proofErr w:type="gramEnd"/>
            <w:r w:rsidRPr="003D41B1">
              <w:rPr>
                <w:rFonts w:ascii="Times New Roman" w:hAnsi="Times New Roman" w:cs="Times New Roman"/>
                <w:i/>
                <w:iCs/>
                <w:sz w:val="24"/>
                <w:szCs w:val="24"/>
              </w:rPr>
              <w:t xml:space="preserve"> and the version should be 1</w:t>
            </w:r>
            <w:r>
              <w:rPr>
                <w:rFonts w:ascii="Times New Roman" w:hAnsi="Times New Roman" w:cs="Times New Roman"/>
                <w:i/>
                <w:iCs/>
                <w:sz w:val="24"/>
                <w:szCs w:val="24"/>
              </w:rPr>
              <w:t>.0</w:t>
            </w:r>
            <w:r w:rsidRPr="003D41B1">
              <w:rPr>
                <w:rFonts w:ascii="Times New Roman" w:hAnsi="Times New Roman" w:cs="Times New Roman"/>
                <w:i/>
                <w:iCs/>
                <w:sz w:val="24"/>
                <w:szCs w:val="24"/>
              </w:rPr>
              <w:t xml:space="preserve">. This should be incremented along with a new date for </w:t>
            </w:r>
            <w:r>
              <w:rPr>
                <w:rFonts w:ascii="Times New Roman" w:hAnsi="Times New Roman" w:cs="Times New Roman"/>
                <w:i/>
                <w:iCs/>
                <w:sz w:val="24"/>
                <w:szCs w:val="24"/>
              </w:rPr>
              <w:t>each change and</w:t>
            </w:r>
            <w:r w:rsidRPr="003D41B1">
              <w:rPr>
                <w:rFonts w:ascii="Times New Roman" w:hAnsi="Times New Roman" w:cs="Times New Roman"/>
                <w:i/>
                <w:iCs/>
                <w:sz w:val="24"/>
                <w:szCs w:val="24"/>
              </w:rPr>
              <w:t xml:space="preserve"> resubmission</w:t>
            </w:r>
            <w:r>
              <w:rPr>
                <w:rFonts w:ascii="Times New Roman" w:hAnsi="Times New Roman" w:cs="Times New Roman"/>
                <w:i/>
                <w:iCs/>
                <w:sz w:val="24"/>
                <w:szCs w:val="24"/>
              </w:rPr>
              <w:t xml:space="preserve"> of documents</w:t>
            </w:r>
            <w:r w:rsidRPr="003D41B1">
              <w:rPr>
                <w:rFonts w:ascii="Times New Roman" w:hAnsi="Times New Roman" w:cs="Times New Roman"/>
                <w:i/>
                <w:iCs/>
                <w:sz w:val="24"/>
                <w:szCs w:val="24"/>
              </w:rPr>
              <w:t>.</w:t>
            </w:r>
          </w:p>
        </w:tc>
        <w:tc>
          <w:tcPr>
            <w:tcW w:w="566" w:type="dxa"/>
            <w:gridSpan w:val="2"/>
          </w:tcPr>
          <w:p w14:paraId="69E36D5E" w14:textId="214DD6FE"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690" w:type="dxa"/>
          </w:tcPr>
          <w:p w14:paraId="54E796C6" w14:textId="77777777" w:rsidR="00CD1790" w:rsidRPr="00B500FE" w:rsidRDefault="00CD1790" w:rsidP="00510EA6">
            <w:pPr>
              <w:rPr>
                <w:rFonts w:ascii="Times New Roman" w:eastAsiaTheme="minorEastAsia" w:hAnsi="Times New Roman" w:cs="Times New Roman"/>
                <w:sz w:val="24"/>
                <w:szCs w:val="24"/>
              </w:rPr>
            </w:pPr>
          </w:p>
        </w:tc>
      </w:tr>
      <w:tr w:rsidR="00CD1790" w:rsidRPr="00B500FE" w14:paraId="76944123" w14:textId="77777777" w:rsidTr="007C0CA5">
        <w:trPr>
          <w:trHeight w:val="340"/>
        </w:trPr>
        <w:tc>
          <w:tcPr>
            <w:tcW w:w="703" w:type="dxa"/>
            <w:gridSpan w:val="2"/>
            <w:vMerge/>
          </w:tcPr>
          <w:p w14:paraId="562EA7DE"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094ABCC6" w14:textId="675DC450" w:rsidR="00CD1790" w:rsidRDefault="00CD1790" w:rsidP="0038291D">
            <w:pPr>
              <w:jc w:val="both"/>
              <w:rPr>
                <w:rFonts w:ascii="Times New Roman" w:hAnsi="Times New Roman" w:cs="Times New Roman"/>
                <w:sz w:val="24"/>
                <w:szCs w:val="24"/>
              </w:rPr>
            </w:pPr>
            <w:r>
              <w:rPr>
                <w:rFonts w:ascii="Times New Roman" w:hAnsi="Times New Roman" w:cs="Times New Roman"/>
                <w:sz w:val="24"/>
                <w:szCs w:val="24"/>
              </w:rPr>
              <w:t xml:space="preserve">Have you removed anything not in accordance with the instructions/placeholders in [square brackets] from the content of the Participant Information Sheet template? If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explain what below.</w:t>
            </w:r>
          </w:p>
          <w:p w14:paraId="00EC1CC2" w14:textId="77777777" w:rsidR="00CD1790" w:rsidRDefault="00CD1790" w:rsidP="0038291D">
            <w:pPr>
              <w:jc w:val="both"/>
              <w:rPr>
                <w:rFonts w:ascii="Times New Roman" w:hAnsi="Times New Roman" w:cs="Times New Roman"/>
                <w:sz w:val="24"/>
                <w:szCs w:val="24"/>
              </w:rPr>
            </w:pPr>
          </w:p>
          <w:p w14:paraId="56EAD5BD" w14:textId="41947245" w:rsidR="00CD1790" w:rsidRPr="001310B6" w:rsidRDefault="00CD1790" w:rsidP="0038291D">
            <w:pPr>
              <w:jc w:val="both"/>
              <w:rPr>
                <w:rFonts w:ascii="Times New Roman" w:hAnsi="Times New Roman" w:cs="Times New Roman"/>
                <w:i/>
                <w:iCs/>
                <w:sz w:val="24"/>
                <w:szCs w:val="24"/>
              </w:rPr>
            </w:pPr>
            <w:r w:rsidRPr="001310B6">
              <w:rPr>
                <w:rFonts w:ascii="Times New Roman" w:hAnsi="Times New Roman" w:cs="Times New Roman"/>
                <w:i/>
                <w:iCs/>
                <w:sz w:val="24"/>
                <w:szCs w:val="24"/>
              </w:rPr>
              <w:t xml:space="preserve">Note that in almost all circumstances </w:t>
            </w:r>
            <w:r>
              <w:rPr>
                <w:rFonts w:ascii="Times New Roman" w:hAnsi="Times New Roman" w:cs="Times New Roman"/>
                <w:i/>
                <w:iCs/>
                <w:sz w:val="24"/>
                <w:szCs w:val="24"/>
              </w:rPr>
              <w:t>any removals</w:t>
            </w:r>
            <w:r w:rsidRPr="001310B6">
              <w:rPr>
                <w:rFonts w:ascii="Times New Roman" w:hAnsi="Times New Roman" w:cs="Times New Roman"/>
                <w:i/>
                <w:iCs/>
                <w:sz w:val="24"/>
                <w:szCs w:val="24"/>
              </w:rPr>
              <w:t xml:space="preserve"> will not be considered </w:t>
            </w:r>
            <w:r>
              <w:rPr>
                <w:rFonts w:ascii="Times New Roman" w:hAnsi="Times New Roman" w:cs="Times New Roman"/>
                <w:i/>
                <w:iCs/>
                <w:sz w:val="24"/>
                <w:szCs w:val="24"/>
              </w:rPr>
              <w:t xml:space="preserve">as </w:t>
            </w:r>
            <w:r w:rsidRPr="001310B6">
              <w:rPr>
                <w:rFonts w:ascii="Times New Roman" w:hAnsi="Times New Roman" w:cs="Times New Roman"/>
                <w:i/>
                <w:iCs/>
                <w:sz w:val="24"/>
                <w:szCs w:val="24"/>
              </w:rPr>
              <w:t>acceptable.</w:t>
            </w:r>
          </w:p>
        </w:tc>
        <w:tc>
          <w:tcPr>
            <w:tcW w:w="566" w:type="dxa"/>
            <w:gridSpan w:val="2"/>
            <w:vMerge w:val="restart"/>
          </w:tcPr>
          <w:p w14:paraId="0A168CFA" w14:textId="77777777" w:rsidR="00CD1790" w:rsidRPr="00B500FE" w:rsidRDefault="00CD1790" w:rsidP="00510EA6">
            <w:pPr>
              <w:rPr>
                <w:rFonts w:ascii="Times New Roman" w:eastAsiaTheme="minorEastAsia" w:hAnsi="Times New Roman" w:cs="Times New Roman"/>
                <w:sz w:val="24"/>
                <w:szCs w:val="24"/>
              </w:rPr>
            </w:pPr>
          </w:p>
        </w:tc>
        <w:tc>
          <w:tcPr>
            <w:tcW w:w="690" w:type="dxa"/>
            <w:vMerge w:val="restart"/>
          </w:tcPr>
          <w:p w14:paraId="1E2B1A14" w14:textId="13EB66C9" w:rsidR="00CD1790" w:rsidRPr="00B500FE" w:rsidRDefault="00931188" w:rsidP="00510E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CD1790" w:rsidRPr="00B500FE" w14:paraId="3AC4A4DE" w14:textId="77777777" w:rsidTr="007C0CA5">
        <w:trPr>
          <w:trHeight w:val="340"/>
        </w:trPr>
        <w:tc>
          <w:tcPr>
            <w:tcW w:w="703" w:type="dxa"/>
            <w:gridSpan w:val="2"/>
            <w:vMerge/>
          </w:tcPr>
          <w:p w14:paraId="68658360" w14:textId="77777777" w:rsidR="00CD1790" w:rsidRDefault="00CD1790" w:rsidP="00510EA6">
            <w:pPr>
              <w:rPr>
                <w:rFonts w:ascii="Times New Roman" w:eastAsiaTheme="minorEastAsia" w:hAnsi="Times New Roman" w:cs="Times New Roman"/>
                <w:sz w:val="24"/>
                <w:szCs w:val="24"/>
              </w:rPr>
            </w:pPr>
          </w:p>
        </w:tc>
        <w:tc>
          <w:tcPr>
            <w:tcW w:w="7514" w:type="dxa"/>
            <w:gridSpan w:val="5"/>
          </w:tcPr>
          <w:p w14:paraId="196DF6B5" w14:textId="77777777" w:rsidR="00CD1790" w:rsidRDefault="00CD1790" w:rsidP="0038291D">
            <w:pPr>
              <w:jc w:val="both"/>
              <w:rPr>
                <w:rFonts w:ascii="Times New Roman" w:hAnsi="Times New Roman" w:cs="Times New Roman"/>
                <w:sz w:val="24"/>
                <w:szCs w:val="24"/>
              </w:rPr>
            </w:pPr>
          </w:p>
        </w:tc>
        <w:tc>
          <w:tcPr>
            <w:tcW w:w="566" w:type="dxa"/>
            <w:gridSpan w:val="2"/>
            <w:vMerge/>
          </w:tcPr>
          <w:p w14:paraId="2A9E48C2" w14:textId="77777777" w:rsidR="00CD1790" w:rsidRPr="00B500FE" w:rsidRDefault="00CD1790" w:rsidP="00510EA6">
            <w:pPr>
              <w:rPr>
                <w:rFonts w:ascii="Times New Roman" w:eastAsiaTheme="minorEastAsia" w:hAnsi="Times New Roman" w:cs="Times New Roman"/>
                <w:sz w:val="24"/>
                <w:szCs w:val="24"/>
              </w:rPr>
            </w:pPr>
          </w:p>
        </w:tc>
        <w:tc>
          <w:tcPr>
            <w:tcW w:w="690" w:type="dxa"/>
            <w:vMerge/>
          </w:tcPr>
          <w:p w14:paraId="155A0D80" w14:textId="77777777" w:rsidR="00CD1790" w:rsidRPr="00B500FE" w:rsidRDefault="00CD1790" w:rsidP="00510EA6">
            <w:pPr>
              <w:rPr>
                <w:rFonts w:ascii="Times New Roman" w:eastAsiaTheme="minorEastAsia" w:hAnsi="Times New Roman" w:cs="Times New Roman"/>
                <w:sz w:val="24"/>
                <w:szCs w:val="24"/>
              </w:rPr>
            </w:pPr>
          </w:p>
        </w:tc>
      </w:tr>
      <w:tr w:rsidR="006D0A15" w:rsidRPr="00B500FE" w14:paraId="4D6F4264" w14:textId="77777777" w:rsidTr="57460AE8">
        <w:trPr>
          <w:trHeight w:val="340"/>
        </w:trPr>
        <w:tc>
          <w:tcPr>
            <w:tcW w:w="703" w:type="dxa"/>
            <w:gridSpan w:val="2"/>
            <w:shd w:val="clear" w:color="auto" w:fill="FBE4D5" w:themeFill="accent2" w:themeFillTint="33"/>
          </w:tcPr>
          <w:p w14:paraId="3AB1F40B" w14:textId="326F6F0D" w:rsidR="006D0A15" w:rsidRDefault="374C53C3" w:rsidP="41AD3A06">
            <w:pPr>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2.1</w:t>
            </w:r>
            <w:r w:rsidR="3C9565F7" w:rsidRPr="41AD3A06">
              <w:rPr>
                <w:rFonts w:ascii="Times New Roman" w:eastAsiaTheme="minorEastAsia" w:hAnsi="Times New Roman" w:cs="Times New Roman"/>
                <w:sz w:val="24"/>
                <w:szCs w:val="24"/>
              </w:rPr>
              <w:t>5</w:t>
            </w:r>
          </w:p>
        </w:tc>
        <w:tc>
          <w:tcPr>
            <w:tcW w:w="8770" w:type="dxa"/>
            <w:gridSpan w:val="8"/>
            <w:shd w:val="clear" w:color="auto" w:fill="FBE4D5" w:themeFill="accent2" w:themeFillTint="33"/>
          </w:tcPr>
          <w:p w14:paraId="3CFCA14F" w14:textId="77777777" w:rsidR="006D0A15" w:rsidRDefault="006D0A15" w:rsidP="006D0A15">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42C51E8E" w14:textId="77777777" w:rsidR="006D0A15" w:rsidRDefault="006D0A15" w:rsidP="006D0A15">
            <w:pPr>
              <w:rPr>
                <w:rFonts w:ascii="Times New Roman" w:eastAsiaTheme="minorEastAsia" w:hAnsi="Times New Roman" w:cs="Times New Roman"/>
                <w:sz w:val="24"/>
                <w:szCs w:val="24"/>
              </w:rPr>
            </w:pPr>
          </w:p>
          <w:p w14:paraId="374EA97F" w14:textId="308B40F8" w:rsidR="006D0A15" w:rsidRDefault="006D0A15" w:rsidP="008127E6">
            <w:pPr>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w:t>
            </w:r>
            <w:r w:rsidR="006C13D7" w:rsidRPr="41AD3A06">
              <w:rPr>
                <w:rStyle w:val="normaltextrun"/>
                <w:rFonts w:ascii="Times New Roman" w:eastAsia="Times New Roman" w:hAnsi="Times New Roman" w:cs="Times New Roman"/>
                <w:color w:val="000000" w:themeColor="text1"/>
                <w:sz w:val="24"/>
                <w:szCs w:val="24"/>
              </w:rPr>
              <w:t>provide a comment in support</w:t>
            </w:r>
            <w:r w:rsidR="006C1F56" w:rsidRPr="41AD3A06">
              <w:rPr>
                <w:rStyle w:val="normaltextrun"/>
                <w:rFonts w:ascii="Times New Roman" w:eastAsia="Times New Roman" w:hAnsi="Times New Roman" w:cs="Times New Roman"/>
                <w:color w:val="000000" w:themeColor="text1"/>
                <w:sz w:val="24"/>
                <w:szCs w:val="24"/>
              </w:rPr>
              <w:t xml:space="preserve"> of the answers to 2.1</w:t>
            </w:r>
            <w:r w:rsidR="003A0888" w:rsidRPr="41AD3A06">
              <w:rPr>
                <w:rStyle w:val="normaltextrun"/>
                <w:rFonts w:ascii="Times New Roman" w:eastAsia="Times New Roman" w:hAnsi="Times New Roman" w:cs="Times New Roman"/>
                <w:color w:val="000000" w:themeColor="text1"/>
                <w:sz w:val="24"/>
                <w:szCs w:val="24"/>
              </w:rPr>
              <w:t>2</w:t>
            </w:r>
            <w:r w:rsidR="006C1F56" w:rsidRPr="41AD3A06">
              <w:rPr>
                <w:rStyle w:val="normaltextrun"/>
                <w:rFonts w:ascii="Times New Roman" w:eastAsia="Times New Roman" w:hAnsi="Times New Roman" w:cs="Times New Roman"/>
                <w:color w:val="000000" w:themeColor="text1"/>
                <w:sz w:val="24"/>
                <w:szCs w:val="24"/>
              </w:rPr>
              <w:t>, 2.1</w:t>
            </w:r>
            <w:r w:rsidR="003A0888" w:rsidRPr="41AD3A06">
              <w:rPr>
                <w:rStyle w:val="normaltextrun"/>
                <w:rFonts w:ascii="Times New Roman" w:eastAsia="Times New Roman" w:hAnsi="Times New Roman" w:cs="Times New Roman"/>
                <w:color w:val="000000" w:themeColor="text1"/>
                <w:sz w:val="24"/>
                <w:szCs w:val="24"/>
              </w:rPr>
              <w:t>3</w:t>
            </w:r>
            <w:r w:rsidR="006C1F56" w:rsidRPr="41AD3A06">
              <w:rPr>
                <w:rStyle w:val="normaltextrun"/>
                <w:rFonts w:ascii="Times New Roman" w:eastAsia="Times New Roman" w:hAnsi="Times New Roman" w:cs="Times New Roman"/>
                <w:color w:val="000000" w:themeColor="text1"/>
                <w:sz w:val="24"/>
                <w:szCs w:val="24"/>
              </w:rPr>
              <w:t xml:space="preserve">, and </w:t>
            </w:r>
            <w:r w:rsidR="00C05783" w:rsidRPr="41AD3A06">
              <w:rPr>
                <w:rStyle w:val="normaltextrun"/>
                <w:rFonts w:ascii="Times New Roman" w:eastAsia="Times New Roman" w:hAnsi="Times New Roman" w:cs="Times New Roman"/>
                <w:color w:val="000000" w:themeColor="text1"/>
                <w:sz w:val="24"/>
                <w:szCs w:val="24"/>
              </w:rPr>
              <w:t>2</w:t>
            </w:r>
            <w:r w:rsidR="006C1F56" w:rsidRPr="41AD3A06">
              <w:rPr>
                <w:rStyle w:val="normaltextrun"/>
                <w:rFonts w:ascii="Times New Roman" w:eastAsia="Times New Roman" w:hAnsi="Times New Roman" w:cs="Times New Roman"/>
                <w:color w:val="000000" w:themeColor="text1"/>
                <w:sz w:val="24"/>
                <w:szCs w:val="24"/>
              </w:rPr>
              <w:t>.1</w:t>
            </w:r>
            <w:r w:rsidR="003A0888" w:rsidRPr="41AD3A06">
              <w:rPr>
                <w:rStyle w:val="normaltextrun"/>
                <w:rFonts w:ascii="Times New Roman" w:eastAsia="Times New Roman" w:hAnsi="Times New Roman" w:cs="Times New Roman"/>
                <w:color w:val="000000" w:themeColor="text1"/>
                <w:sz w:val="24"/>
                <w:szCs w:val="24"/>
              </w:rPr>
              <w:t>4</w:t>
            </w:r>
            <w:r w:rsidR="006C13D7" w:rsidRPr="41AD3A06">
              <w:rPr>
                <w:rStyle w:val="normaltextrun"/>
                <w:rFonts w:ascii="Times New Roman" w:eastAsia="Times New Roman" w:hAnsi="Times New Roman" w:cs="Times New Roman"/>
                <w:color w:val="000000" w:themeColor="text1"/>
                <w:sz w:val="24"/>
                <w:szCs w:val="24"/>
              </w:rPr>
              <w:t xml:space="preserve"> </w:t>
            </w:r>
            <w:r w:rsidR="00A8A539" w:rsidRPr="41AD3A06">
              <w:rPr>
                <w:rStyle w:val="normaltextrun"/>
                <w:rFonts w:ascii="Times New Roman" w:eastAsia="Times New Roman" w:hAnsi="Times New Roman" w:cs="Times New Roman"/>
                <w:color w:val="000000" w:themeColor="text1"/>
                <w:sz w:val="24"/>
                <w:szCs w:val="24"/>
              </w:rPr>
              <w:t xml:space="preserve">and confirm </w:t>
            </w:r>
            <w:r w:rsidR="006C13D7" w:rsidRPr="41AD3A06">
              <w:rPr>
                <w:rStyle w:val="normaltextrun"/>
                <w:rFonts w:ascii="Times New Roman" w:eastAsia="Times New Roman" w:hAnsi="Times New Roman" w:cs="Times New Roman"/>
                <w:color w:val="000000" w:themeColor="text1"/>
                <w:sz w:val="24"/>
                <w:szCs w:val="24"/>
              </w:rPr>
              <w:t xml:space="preserve">that </w:t>
            </w:r>
            <w:r w:rsidR="006325E8" w:rsidRPr="41AD3A06">
              <w:rPr>
                <w:rStyle w:val="normaltextrun"/>
                <w:rFonts w:ascii="Times New Roman" w:eastAsia="Times New Roman" w:hAnsi="Times New Roman" w:cs="Times New Roman"/>
                <w:color w:val="000000" w:themeColor="text1"/>
                <w:sz w:val="24"/>
                <w:szCs w:val="24"/>
                <w:u w:val="single"/>
              </w:rPr>
              <w:t>appropriate decisions have been made</w:t>
            </w:r>
            <w:r w:rsidR="00652BBB" w:rsidRPr="41AD3A06">
              <w:rPr>
                <w:rStyle w:val="normaltextrun"/>
                <w:rFonts w:ascii="Times New Roman" w:eastAsia="Times New Roman" w:hAnsi="Times New Roman" w:cs="Times New Roman"/>
                <w:color w:val="000000" w:themeColor="text1"/>
                <w:sz w:val="24"/>
                <w:szCs w:val="24"/>
                <w:u w:val="single"/>
              </w:rPr>
              <w:t xml:space="preserve"> and instructions followed</w:t>
            </w:r>
            <w:r w:rsidR="006325E8" w:rsidRPr="41AD3A06">
              <w:rPr>
                <w:rStyle w:val="normaltextrun"/>
                <w:rFonts w:ascii="Times New Roman" w:eastAsia="Times New Roman" w:hAnsi="Times New Roman" w:cs="Times New Roman"/>
                <w:color w:val="000000" w:themeColor="text1"/>
                <w:sz w:val="24"/>
                <w:szCs w:val="24"/>
              </w:rPr>
              <w:t xml:space="preserve"> in the </w:t>
            </w:r>
            <w:r w:rsidR="5FFB17D1" w:rsidRPr="41AD3A06">
              <w:rPr>
                <w:rStyle w:val="normaltextrun"/>
                <w:rFonts w:ascii="Times New Roman" w:eastAsia="Times New Roman" w:hAnsi="Times New Roman" w:cs="Times New Roman"/>
                <w:color w:val="000000" w:themeColor="text1"/>
                <w:sz w:val="24"/>
                <w:szCs w:val="24"/>
              </w:rPr>
              <w:t xml:space="preserve">need for, and </w:t>
            </w:r>
            <w:r w:rsidR="006C1F56" w:rsidRPr="41AD3A06">
              <w:rPr>
                <w:rStyle w:val="normaltextrun"/>
                <w:rFonts w:ascii="Times New Roman" w:eastAsia="Times New Roman" w:hAnsi="Times New Roman" w:cs="Times New Roman"/>
                <w:color w:val="000000" w:themeColor="text1"/>
                <w:sz w:val="24"/>
                <w:szCs w:val="24"/>
              </w:rPr>
              <w:t>creation of a consent form and participant information sheet.</w:t>
            </w:r>
            <w:r w:rsidR="00FC6A2F">
              <w:rPr>
                <w:rStyle w:val="normaltextrun"/>
                <w:rFonts w:ascii="Times New Roman" w:eastAsia="Times New Roman" w:hAnsi="Times New Roman" w:cs="Times New Roman"/>
                <w:color w:val="000000" w:themeColor="text1"/>
                <w:sz w:val="24"/>
                <w:szCs w:val="24"/>
              </w:rPr>
              <w:t xml:space="preserve"> </w:t>
            </w:r>
            <w:r w:rsidR="00FC6A2F" w:rsidRPr="00FC6A2F">
              <w:rPr>
                <w:rStyle w:val="normaltextrun"/>
                <w:rFonts w:ascii="Times New Roman" w:eastAsia="Times New Roman" w:hAnsi="Times New Roman" w:cs="Times New Roman"/>
                <w:b/>
                <w:bCs/>
                <w:color w:val="000000" w:themeColor="text1"/>
                <w:sz w:val="24"/>
                <w:szCs w:val="24"/>
              </w:rPr>
              <w:t xml:space="preserve">Please confirm that you have reviewed and provided feedback on </w:t>
            </w:r>
            <w:r w:rsidR="00FC6A2F" w:rsidRPr="00FC6A2F">
              <w:rPr>
                <w:rStyle w:val="normaltextrun"/>
                <w:rFonts w:ascii="Times New Roman" w:eastAsia="Times New Roman" w:hAnsi="Times New Roman" w:cs="Times New Roman"/>
                <w:b/>
                <w:bCs/>
                <w:color w:val="000000" w:themeColor="text1"/>
                <w:sz w:val="24"/>
                <w:szCs w:val="24"/>
                <w:u w:val="single"/>
              </w:rPr>
              <w:t>all</w:t>
            </w:r>
            <w:r w:rsidR="00FC6A2F" w:rsidRPr="00FC6A2F">
              <w:rPr>
                <w:rStyle w:val="normaltextrun"/>
                <w:rFonts w:ascii="Times New Roman" w:eastAsia="Times New Roman" w:hAnsi="Times New Roman" w:cs="Times New Roman"/>
                <w:b/>
                <w:bCs/>
                <w:color w:val="000000" w:themeColor="text1"/>
                <w:sz w:val="24"/>
                <w:szCs w:val="24"/>
              </w:rPr>
              <w:t xml:space="preserve"> participant facing information.</w:t>
            </w:r>
            <w:r w:rsidR="00FC6A2F">
              <w:rPr>
                <w:rStyle w:val="normaltextrun"/>
                <w:rFonts w:ascii="Times New Roman" w:eastAsia="Times New Roman" w:hAnsi="Times New Roman" w:cs="Times New Roman"/>
                <w:color w:val="000000" w:themeColor="text1"/>
                <w:sz w:val="24"/>
                <w:szCs w:val="24"/>
              </w:rPr>
              <w:t xml:space="preserve"> </w:t>
            </w:r>
          </w:p>
          <w:p w14:paraId="50D9C534" w14:textId="5FC92D33" w:rsidR="006C13D7" w:rsidRPr="00B500FE" w:rsidRDefault="006C13D7" w:rsidP="008127E6">
            <w:pPr>
              <w:rPr>
                <w:rFonts w:ascii="Times New Roman" w:eastAsiaTheme="minorEastAsia" w:hAnsi="Times New Roman" w:cs="Times New Roman"/>
                <w:sz w:val="24"/>
                <w:szCs w:val="24"/>
              </w:rPr>
            </w:pPr>
          </w:p>
        </w:tc>
      </w:tr>
      <w:tr w:rsidR="00714B57" w:rsidRPr="00B500FE" w14:paraId="6FB59554" w14:textId="77777777" w:rsidTr="00FC6A2F">
        <w:trPr>
          <w:trHeight w:val="340"/>
        </w:trPr>
        <w:tc>
          <w:tcPr>
            <w:tcW w:w="9473" w:type="dxa"/>
            <w:gridSpan w:val="10"/>
            <w:shd w:val="clear" w:color="auto" w:fill="FBE4D5" w:themeFill="accent2" w:themeFillTint="33"/>
          </w:tcPr>
          <w:p w14:paraId="2AE2D4C7" w14:textId="77777777" w:rsidR="00714B57" w:rsidRDefault="00714B57" w:rsidP="008127E6">
            <w:pPr>
              <w:rPr>
                <w:rFonts w:ascii="Times New Roman" w:eastAsiaTheme="minorEastAsia" w:hAnsi="Times New Roman" w:cs="Times New Roman"/>
                <w:sz w:val="24"/>
                <w:szCs w:val="24"/>
              </w:rPr>
            </w:pPr>
          </w:p>
          <w:p w14:paraId="1B6F5447" w14:textId="77777777" w:rsidR="00714B57" w:rsidRDefault="00714B57" w:rsidP="008127E6">
            <w:pPr>
              <w:rPr>
                <w:rFonts w:ascii="Times New Roman" w:eastAsiaTheme="minorEastAsia" w:hAnsi="Times New Roman" w:cs="Times New Roman"/>
                <w:sz w:val="24"/>
                <w:szCs w:val="24"/>
              </w:rPr>
            </w:pPr>
          </w:p>
          <w:p w14:paraId="5EA80ADC" w14:textId="5B09A0EC" w:rsidR="00714B57" w:rsidRPr="00B500FE" w:rsidRDefault="00714B57" w:rsidP="008127E6">
            <w:pPr>
              <w:rPr>
                <w:rFonts w:ascii="Times New Roman" w:eastAsiaTheme="minorEastAsia" w:hAnsi="Times New Roman" w:cs="Times New Roman"/>
                <w:sz w:val="24"/>
                <w:szCs w:val="24"/>
              </w:rPr>
            </w:pPr>
          </w:p>
        </w:tc>
      </w:tr>
      <w:tr w:rsidR="008127E6" w:rsidRPr="00B500FE" w14:paraId="382C6083" w14:textId="77777777" w:rsidTr="57460AE8">
        <w:trPr>
          <w:trHeight w:val="624"/>
        </w:trPr>
        <w:tc>
          <w:tcPr>
            <w:tcW w:w="9473" w:type="dxa"/>
            <w:gridSpan w:val="10"/>
          </w:tcPr>
          <w:p w14:paraId="16117E71" w14:textId="7484DD11" w:rsidR="008127E6" w:rsidRPr="00B500FE" w:rsidRDefault="008127E6" w:rsidP="008127E6">
            <w:pPr>
              <w:pStyle w:val="Footer"/>
              <w:jc w:val="both"/>
              <w:rPr>
                <w:rFonts w:ascii="Times New Roman" w:eastAsiaTheme="minorEastAsia" w:hAnsi="Times New Roman" w:cs="Times New Roman"/>
                <w:sz w:val="24"/>
                <w:szCs w:val="24"/>
              </w:rPr>
            </w:pPr>
            <w:r>
              <w:rPr>
                <w:rFonts w:ascii="Times New Roman" w:hAnsi="Times New Roman" w:cs="Times New Roman"/>
                <w:sz w:val="24"/>
                <w:szCs w:val="24"/>
              </w:rPr>
              <w:t>I</w:t>
            </w:r>
            <w:r w:rsidRPr="00B500FE">
              <w:rPr>
                <w:rFonts w:ascii="Times New Roman" w:hAnsi="Times New Roman" w:cs="Times New Roman"/>
                <w:sz w:val="24"/>
                <w:szCs w:val="24"/>
              </w:rPr>
              <w:t xml:space="preserve">f </w:t>
            </w:r>
            <w:r>
              <w:rPr>
                <w:rFonts w:ascii="Times New Roman" w:hAnsi="Times New Roman" w:cs="Times New Roman"/>
                <w:sz w:val="24"/>
                <w:szCs w:val="24"/>
              </w:rPr>
              <w:t>the research</w:t>
            </w:r>
            <w:r w:rsidRPr="00E90593">
              <w:rPr>
                <w:rFonts w:ascii="Times New Roman" w:hAnsi="Times New Roman" w:cs="Times New Roman"/>
                <w:sz w:val="24"/>
                <w:szCs w:val="24"/>
              </w:rPr>
              <w:t xml:space="preserve"> </w:t>
            </w:r>
            <w:r w:rsidRPr="00B500FE">
              <w:rPr>
                <w:rFonts w:ascii="Times New Roman" w:hAnsi="Times New Roman" w:cs="Times New Roman"/>
                <w:sz w:val="24"/>
                <w:szCs w:val="24"/>
              </w:rPr>
              <w:t xml:space="preserve">project involves the use </w:t>
            </w:r>
            <w:r>
              <w:rPr>
                <w:rFonts w:ascii="Times New Roman" w:hAnsi="Times New Roman" w:cs="Times New Roman"/>
                <w:sz w:val="24"/>
                <w:szCs w:val="24"/>
              </w:rPr>
              <w:t xml:space="preserve">of </w:t>
            </w:r>
            <w:r w:rsidRPr="00B500FE">
              <w:rPr>
                <w:rFonts w:ascii="Times New Roman" w:hAnsi="Times New Roman" w:cs="Times New Roman"/>
                <w:sz w:val="24"/>
                <w:szCs w:val="24"/>
              </w:rPr>
              <w:t xml:space="preserve">animals, please contact the </w:t>
            </w:r>
            <w:r>
              <w:rPr>
                <w:rFonts w:ascii="Times New Roman" w:hAnsi="Times New Roman" w:cs="Times New Roman"/>
                <w:sz w:val="24"/>
                <w:szCs w:val="24"/>
              </w:rPr>
              <w:t xml:space="preserve">Cardiff University </w:t>
            </w:r>
            <w:r w:rsidRPr="00B500FE">
              <w:rPr>
                <w:rFonts w:ascii="Times New Roman" w:hAnsi="Times New Roman" w:cs="Times New Roman"/>
                <w:sz w:val="24"/>
                <w:szCs w:val="24"/>
              </w:rPr>
              <w:t xml:space="preserve">Biological Standards Office </w:t>
            </w:r>
            <w:hyperlink r:id="rId27" w:history="1">
              <w:r w:rsidRPr="00B500FE">
                <w:rPr>
                  <w:rStyle w:val="Hyperlink"/>
                  <w:rFonts w:ascii="Times New Roman" w:hAnsi="Times New Roman" w:cs="Times New Roman"/>
                  <w:sz w:val="24"/>
                  <w:szCs w:val="24"/>
                </w:rPr>
                <w:t>bso@cardiff.ac.uk</w:t>
              </w:r>
            </w:hyperlink>
            <w:r w:rsidRPr="00B500FE">
              <w:rPr>
                <w:rFonts w:ascii="Times New Roman" w:hAnsi="Times New Roman" w:cs="Times New Roman"/>
                <w:sz w:val="24"/>
                <w:szCs w:val="24"/>
              </w:rPr>
              <w:t xml:space="preserve"> to seek further advice.</w:t>
            </w:r>
          </w:p>
        </w:tc>
      </w:tr>
      <w:tr w:rsidR="008127E6" w:rsidRPr="00B500FE" w14:paraId="42290792" w14:textId="77777777" w:rsidTr="57460AE8">
        <w:trPr>
          <w:trHeight w:val="430"/>
        </w:trPr>
        <w:tc>
          <w:tcPr>
            <w:tcW w:w="9473" w:type="dxa"/>
            <w:gridSpan w:val="10"/>
            <w:shd w:val="clear" w:color="auto" w:fill="D0CECE" w:themeFill="background2" w:themeFillShade="E6"/>
          </w:tcPr>
          <w:p w14:paraId="197F428E" w14:textId="77777777" w:rsidR="008127E6" w:rsidRPr="00B500FE" w:rsidRDefault="008127E6" w:rsidP="008127E6">
            <w:pPr>
              <w:rPr>
                <w:rFonts w:ascii="Times New Roman" w:eastAsiaTheme="minorEastAsia" w:hAnsi="Times New Roman" w:cs="Times New Roman"/>
                <w:b/>
                <w:sz w:val="24"/>
                <w:szCs w:val="24"/>
              </w:rPr>
            </w:pPr>
            <w:r w:rsidRPr="00B500FE">
              <w:rPr>
                <w:rFonts w:ascii="Times New Roman" w:eastAsiaTheme="minorEastAsia" w:hAnsi="Times New Roman" w:cs="Times New Roman"/>
                <w:b/>
                <w:sz w:val="24"/>
                <w:szCs w:val="24"/>
              </w:rPr>
              <w:t>SECTION 3. PROJECT SUMMARY</w:t>
            </w:r>
          </w:p>
        </w:tc>
      </w:tr>
      <w:tr w:rsidR="008127E6" w:rsidRPr="00B500FE" w14:paraId="0B3FE700" w14:textId="77777777" w:rsidTr="57460AE8">
        <w:trPr>
          <w:trHeight w:val="624"/>
        </w:trPr>
        <w:tc>
          <w:tcPr>
            <w:tcW w:w="703" w:type="dxa"/>
            <w:gridSpan w:val="2"/>
          </w:tcPr>
          <w:p w14:paraId="3B14388B"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3.1</w:t>
            </w:r>
          </w:p>
        </w:tc>
        <w:tc>
          <w:tcPr>
            <w:tcW w:w="8770" w:type="dxa"/>
            <w:gridSpan w:val="8"/>
          </w:tcPr>
          <w:p w14:paraId="11C9F16F" w14:textId="77777777" w:rsidR="008127E6" w:rsidRPr="00B500FE" w:rsidRDefault="008127E6" w:rsidP="008127E6">
            <w:pPr>
              <w:jc w:val="both"/>
              <w:rPr>
                <w:rFonts w:ascii="Times New Roman" w:eastAsiaTheme="minorEastAsia" w:hAnsi="Times New Roman" w:cs="Times New Roman"/>
                <w:b/>
                <w:sz w:val="24"/>
                <w:szCs w:val="24"/>
                <w:u w:val="single"/>
              </w:rPr>
            </w:pPr>
            <w:r w:rsidRPr="00B500FE">
              <w:rPr>
                <w:rFonts w:ascii="Times New Roman" w:eastAsiaTheme="minorEastAsia" w:hAnsi="Times New Roman" w:cs="Times New Roman"/>
                <w:sz w:val="24"/>
                <w:szCs w:val="24"/>
              </w:rPr>
              <w:t xml:space="preserve">Summarise the </w:t>
            </w:r>
            <w:r w:rsidRPr="00E90593">
              <w:rPr>
                <w:rFonts w:ascii="Times New Roman" w:eastAsiaTheme="minorEastAsia" w:hAnsi="Times New Roman" w:cs="Times New Roman"/>
                <w:sz w:val="24"/>
                <w:szCs w:val="24"/>
              </w:rPr>
              <w:t xml:space="preserve">research </w:t>
            </w:r>
            <w:r w:rsidRPr="00B500FE">
              <w:rPr>
                <w:rFonts w:ascii="Times New Roman" w:eastAsiaTheme="minorEastAsia" w:hAnsi="Times New Roman" w:cs="Times New Roman"/>
                <w:sz w:val="24"/>
                <w:szCs w:val="24"/>
              </w:rPr>
              <w:t xml:space="preserve">project </w:t>
            </w:r>
            <w:r w:rsidRPr="0070443E">
              <w:rPr>
                <w:rFonts w:ascii="Times New Roman" w:eastAsiaTheme="minorEastAsia" w:hAnsi="Times New Roman" w:cs="Times New Roman"/>
                <w:sz w:val="24"/>
                <w:szCs w:val="24"/>
              </w:rPr>
              <w:t>(including the purpose and its methodology</w:t>
            </w:r>
            <w:r>
              <w:rPr>
                <w:rFonts w:ascii="Times New Roman" w:eastAsiaTheme="minorEastAsia" w:hAnsi="Times New Roman" w:cs="Times New Roman"/>
                <w:sz w:val="24"/>
                <w:szCs w:val="24"/>
              </w:rPr>
              <w:t>)</w:t>
            </w:r>
            <w:r w:rsidRPr="00B500FE">
              <w:rPr>
                <w:rFonts w:ascii="Times New Roman" w:eastAsiaTheme="minorEastAsia" w:hAnsi="Times New Roman" w:cs="Times New Roman"/>
                <w:sz w:val="24"/>
                <w:szCs w:val="24"/>
              </w:rPr>
              <w:t xml:space="preserve"> using language that </w:t>
            </w:r>
            <w:r>
              <w:rPr>
                <w:rFonts w:ascii="Times New Roman" w:eastAsiaTheme="minorEastAsia" w:hAnsi="Times New Roman" w:cs="Times New Roman"/>
                <w:sz w:val="24"/>
                <w:szCs w:val="24"/>
              </w:rPr>
              <w:t>would be</w:t>
            </w:r>
            <w:r w:rsidRPr="00B500FE">
              <w:rPr>
                <w:rFonts w:ascii="Times New Roman" w:eastAsiaTheme="minorEastAsia" w:hAnsi="Times New Roman" w:cs="Times New Roman"/>
                <w:sz w:val="24"/>
                <w:szCs w:val="24"/>
              </w:rPr>
              <w:t xml:space="preserve"> understood by a lay person. </w:t>
            </w:r>
          </w:p>
        </w:tc>
      </w:tr>
      <w:tr w:rsidR="008127E6" w:rsidRPr="00B500FE" w14:paraId="2CC922B6" w14:textId="77777777" w:rsidTr="57460AE8">
        <w:trPr>
          <w:trHeight w:val="550"/>
        </w:trPr>
        <w:tc>
          <w:tcPr>
            <w:tcW w:w="9473" w:type="dxa"/>
            <w:gridSpan w:val="10"/>
          </w:tcPr>
          <w:p w14:paraId="517DB725" w14:textId="77777777" w:rsidR="008127E6" w:rsidRDefault="00314A3E"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research explores how different VR cycling experiences affect people’s performance, engagement, and motivation during exercise. The study looks at whether cycling in a VR environment with competitors or teammates makes people push themselves harder and enjoy the workout more compared to cycling alone. </w:t>
            </w:r>
          </w:p>
          <w:p w14:paraId="1DE0EBE1" w14:textId="77777777" w:rsidR="00314A3E" w:rsidRDefault="00314A3E"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study will measure speed, heart rate, power output, and time to see how performance changes across the different scenarios. Participants will also fill out short surveys to share their experiences, including how enjoyable or motivating they found each session.</w:t>
            </w:r>
          </w:p>
          <w:p w14:paraId="2D8D9CE7" w14:textId="0F355F31" w:rsidR="00314A3E" w:rsidRPr="00B500FE" w:rsidRDefault="00314A3E"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By understanding how social elements (competition and teamwork) affect motivation and performance in VR exercise, this research could help improve VR fitness games, making them more engaging for a wide range of users, from beginners to serious athletes.</w:t>
            </w:r>
          </w:p>
        </w:tc>
      </w:tr>
      <w:tr w:rsidR="008127E6" w:rsidRPr="00B500FE" w14:paraId="3CC41B8D" w14:textId="77777777" w:rsidTr="57460AE8">
        <w:trPr>
          <w:trHeight w:val="340"/>
        </w:trPr>
        <w:tc>
          <w:tcPr>
            <w:tcW w:w="703" w:type="dxa"/>
            <w:gridSpan w:val="2"/>
          </w:tcPr>
          <w:p w14:paraId="3B455CF6"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lastRenderedPageBreak/>
              <w:t>3.2</w:t>
            </w:r>
          </w:p>
        </w:tc>
        <w:tc>
          <w:tcPr>
            <w:tcW w:w="8770" w:type="dxa"/>
            <w:gridSpan w:val="8"/>
          </w:tcPr>
          <w:p w14:paraId="6F0C0FB9" w14:textId="00EA4C0E" w:rsidR="008127E6" w:rsidRPr="00B500FE" w:rsidRDefault="008127E6" w:rsidP="008127E6">
            <w:pPr>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State</w:t>
            </w:r>
            <w:r w:rsidRPr="00B500FE">
              <w:rPr>
                <w:rFonts w:ascii="Times New Roman" w:eastAsiaTheme="minorEastAsia" w:hAnsi="Times New Roman" w:cs="Times New Roman"/>
                <w:sz w:val="24"/>
                <w:szCs w:val="24"/>
              </w:rPr>
              <w:t xml:space="preserve"> the research question(s)</w:t>
            </w:r>
            <w:r>
              <w:rPr>
                <w:rFonts w:ascii="Times New Roman" w:eastAsiaTheme="minorEastAsia" w:hAnsi="Times New Roman" w:cs="Times New Roman"/>
                <w:sz w:val="24"/>
                <w:szCs w:val="24"/>
              </w:rPr>
              <w:t>.</w:t>
            </w:r>
          </w:p>
        </w:tc>
      </w:tr>
      <w:tr w:rsidR="008127E6" w:rsidRPr="00B500FE" w14:paraId="241E9EA9" w14:textId="77777777" w:rsidTr="57460AE8">
        <w:trPr>
          <w:trHeight w:val="566"/>
        </w:trPr>
        <w:tc>
          <w:tcPr>
            <w:tcW w:w="9473" w:type="dxa"/>
            <w:gridSpan w:val="10"/>
          </w:tcPr>
          <w:p w14:paraId="445EA17D" w14:textId="77777777" w:rsidR="00314A3E" w:rsidRDefault="00314A3E" w:rsidP="00314A3E">
            <w:pPr>
              <w:pStyle w:val="ListBullet"/>
            </w:pPr>
            <w:bookmarkStart w:id="1" w:name="_Hlk192499042"/>
            <w:r>
              <w:t>How do competitive and cooperative dynamics impact user performance in VR Exergaming?</w:t>
            </w:r>
          </w:p>
          <w:p w14:paraId="4BE3E665" w14:textId="77777777" w:rsidR="00314A3E" w:rsidRDefault="00314A3E" w:rsidP="00314A3E">
            <w:pPr>
              <w:pStyle w:val="ListBullet"/>
            </w:pPr>
            <w:r>
              <w:t>Does competition or cooperation lead to higher engagement and motivation compared to solo cycling?</w:t>
            </w:r>
          </w:p>
          <w:p w14:paraId="40B828E5" w14:textId="77777777" w:rsidR="00314A3E" w:rsidRDefault="00314A3E" w:rsidP="00314A3E">
            <w:pPr>
              <w:pStyle w:val="ListBullet"/>
            </w:pPr>
            <w:r>
              <w:t>How do different personality types respond to competitive vs cooperative VR exergaming scenarios?</w:t>
            </w:r>
          </w:p>
          <w:p w14:paraId="1D1B95DA" w14:textId="77777777" w:rsidR="00314A3E" w:rsidRDefault="00314A3E" w:rsidP="00314A3E">
            <w:pPr>
              <w:pStyle w:val="ListBullet"/>
            </w:pPr>
            <w:r>
              <w:t>Can AI-driven real-time adjustments improve user experience and maintain challenge levels across different fitness levels?</w:t>
            </w:r>
          </w:p>
          <w:p w14:paraId="4A61C710" w14:textId="2920D95D" w:rsidR="00314A3E" w:rsidRPr="00B500FE" w:rsidRDefault="00314A3E" w:rsidP="00314A3E">
            <w:pPr>
              <w:pStyle w:val="ListBullet"/>
            </w:pPr>
            <w:r>
              <w:t>What role do social interaction mechanics play in sustaining long-term engagement with VR-based fitness activities?</w:t>
            </w:r>
            <w:bookmarkEnd w:id="1"/>
          </w:p>
        </w:tc>
      </w:tr>
      <w:tr w:rsidR="008127E6" w:rsidRPr="00B500FE" w14:paraId="73550EFF" w14:textId="77777777" w:rsidTr="57460AE8">
        <w:trPr>
          <w:trHeight w:val="340"/>
        </w:trPr>
        <w:tc>
          <w:tcPr>
            <w:tcW w:w="703" w:type="dxa"/>
            <w:gridSpan w:val="2"/>
          </w:tcPr>
          <w:p w14:paraId="45B977CF"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3.3</w:t>
            </w:r>
          </w:p>
        </w:tc>
        <w:tc>
          <w:tcPr>
            <w:tcW w:w="8770" w:type="dxa"/>
            <w:gridSpan w:val="8"/>
          </w:tcPr>
          <w:p w14:paraId="773625CD" w14:textId="77777777" w:rsidR="008127E6" w:rsidRPr="00B500FE" w:rsidRDefault="008127E6" w:rsidP="008127E6">
            <w:pPr>
              <w:jc w:val="both"/>
              <w:rPr>
                <w:rFonts w:ascii="Times New Roman" w:eastAsiaTheme="minorEastAsia" w:hAnsi="Times New Roman" w:cs="Times New Roman"/>
                <w:b/>
                <w:sz w:val="24"/>
                <w:szCs w:val="24"/>
                <w:u w:val="single"/>
              </w:rPr>
            </w:pPr>
            <w:r w:rsidRPr="00B500FE">
              <w:rPr>
                <w:rFonts w:ascii="Times New Roman" w:eastAsiaTheme="minorEastAsia" w:hAnsi="Times New Roman" w:cs="Times New Roman"/>
                <w:sz w:val="24"/>
                <w:szCs w:val="24"/>
              </w:rPr>
              <w:t>Estimated start date</w:t>
            </w:r>
            <w:r>
              <w:rPr>
                <w:rFonts w:ascii="Times New Roman" w:eastAsiaTheme="minorEastAsia" w:hAnsi="Times New Roman" w:cs="Times New Roman"/>
                <w:sz w:val="24"/>
                <w:szCs w:val="24"/>
              </w:rPr>
              <w:t>.</w:t>
            </w:r>
          </w:p>
        </w:tc>
      </w:tr>
      <w:tr w:rsidR="008127E6" w:rsidRPr="00B500FE" w14:paraId="6D26F58E" w14:textId="77777777" w:rsidTr="57460AE8">
        <w:tc>
          <w:tcPr>
            <w:tcW w:w="9473" w:type="dxa"/>
            <w:gridSpan w:val="10"/>
          </w:tcPr>
          <w:p w14:paraId="212D51A3" w14:textId="79AD3E99" w:rsidR="008127E6" w:rsidRDefault="00314A3E" w:rsidP="008127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24/03/2025</w:t>
            </w:r>
          </w:p>
          <w:p w14:paraId="62A19D93" w14:textId="77777777" w:rsidR="008127E6" w:rsidRPr="00B500FE" w:rsidRDefault="008127E6" w:rsidP="008127E6">
            <w:pPr>
              <w:rPr>
                <w:rFonts w:ascii="Times New Roman" w:eastAsiaTheme="minorEastAsia" w:hAnsi="Times New Roman" w:cs="Times New Roman"/>
                <w:sz w:val="24"/>
                <w:szCs w:val="24"/>
              </w:rPr>
            </w:pPr>
          </w:p>
        </w:tc>
      </w:tr>
      <w:tr w:rsidR="008127E6" w:rsidRPr="00B500FE" w14:paraId="4A106D4D" w14:textId="77777777" w:rsidTr="57460AE8">
        <w:trPr>
          <w:trHeight w:val="340"/>
        </w:trPr>
        <w:tc>
          <w:tcPr>
            <w:tcW w:w="703" w:type="dxa"/>
            <w:gridSpan w:val="2"/>
          </w:tcPr>
          <w:p w14:paraId="0AA72AAC"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3.4</w:t>
            </w:r>
          </w:p>
        </w:tc>
        <w:tc>
          <w:tcPr>
            <w:tcW w:w="8770" w:type="dxa"/>
            <w:gridSpan w:val="8"/>
          </w:tcPr>
          <w:p w14:paraId="4A1CB31E" w14:textId="77777777" w:rsidR="008127E6" w:rsidRPr="00B500FE" w:rsidRDefault="008127E6" w:rsidP="008127E6">
            <w:pPr>
              <w:rPr>
                <w:rFonts w:ascii="Times New Roman" w:eastAsiaTheme="minorEastAsia" w:hAnsi="Times New Roman" w:cs="Times New Roman"/>
                <w:b/>
                <w:sz w:val="24"/>
                <w:szCs w:val="24"/>
                <w:u w:val="single"/>
              </w:rPr>
            </w:pPr>
            <w:r w:rsidRPr="00414A47">
              <w:rPr>
                <w:rFonts w:ascii="Times New Roman" w:eastAsiaTheme="minorEastAsia" w:hAnsi="Times New Roman" w:cs="Times New Roman"/>
                <w:sz w:val="24"/>
                <w:szCs w:val="24"/>
              </w:rPr>
              <w:t>Estimated end date (usually the end of data collection).</w:t>
            </w:r>
          </w:p>
        </w:tc>
      </w:tr>
      <w:tr w:rsidR="008127E6" w:rsidRPr="00B500FE" w14:paraId="2D067725" w14:textId="77777777" w:rsidTr="57460AE8">
        <w:tc>
          <w:tcPr>
            <w:tcW w:w="9473" w:type="dxa"/>
            <w:gridSpan w:val="10"/>
          </w:tcPr>
          <w:p w14:paraId="733DEFEC" w14:textId="12A07170" w:rsidR="008127E6" w:rsidRDefault="00314A3E" w:rsidP="008127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13/04/2025</w:t>
            </w:r>
          </w:p>
          <w:p w14:paraId="2A2A1F7B" w14:textId="77777777" w:rsidR="008127E6" w:rsidRPr="00B500FE" w:rsidRDefault="008127E6" w:rsidP="008127E6">
            <w:pPr>
              <w:rPr>
                <w:rFonts w:ascii="Times New Roman" w:eastAsiaTheme="minorEastAsia" w:hAnsi="Times New Roman" w:cs="Times New Roman"/>
                <w:sz w:val="24"/>
                <w:szCs w:val="24"/>
              </w:rPr>
            </w:pPr>
          </w:p>
        </w:tc>
      </w:tr>
      <w:tr w:rsidR="008127E6" w:rsidRPr="00B500FE" w14:paraId="1AAB6E24" w14:textId="77777777" w:rsidTr="57460AE8">
        <w:trPr>
          <w:trHeight w:val="340"/>
        </w:trPr>
        <w:tc>
          <w:tcPr>
            <w:tcW w:w="703" w:type="dxa"/>
            <w:gridSpan w:val="2"/>
          </w:tcPr>
          <w:p w14:paraId="6C158887"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3.5</w:t>
            </w:r>
          </w:p>
        </w:tc>
        <w:tc>
          <w:tcPr>
            <w:tcW w:w="8770" w:type="dxa"/>
            <w:gridSpan w:val="8"/>
          </w:tcPr>
          <w:p w14:paraId="112384D4" w14:textId="54F9E9F0" w:rsidR="008127E6" w:rsidRPr="0070443E" w:rsidRDefault="008127E6"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w:t>
            </w:r>
            <w:r w:rsidRPr="00B500FE">
              <w:rPr>
                <w:rFonts w:ascii="Times New Roman" w:eastAsiaTheme="minorEastAsia" w:hAnsi="Times New Roman" w:cs="Times New Roman"/>
                <w:sz w:val="24"/>
                <w:szCs w:val="24"/>
              </w:rPr>
              <w:t xml:space="preserve"> </w:t>
            </w:r>
            <w:r w:rsidRPr="00E90593">
              <w:rPr>
                <w:rFonts w:ascii="Times New Roman" w:eastAsiaTheme="minorEastAsia" w:hAnsi="Times New Roman" w:cs="Times New Roman"/>
                <w:sz w:val="24"/>
                <w:szCs w:val="24"/>
              </w:rPr>
              <w:t xml:space="preserve">research </w:t>
            </w:r>
            <w:r w:rsidRPr="00B500FE">
              <w:rPr>
                <w:rFonts w:ascii="Times New Roman" w:eastAsiaTheme="minorEastAsia" w:hAnsi="Times New Roman" w:cs="Times New Roman"/>
                <w:sz w:val="24"/>
                <w:szCs w:val="24"/>
              </w:rPr>
              <w:t>project funded?</w:t>
            </w:r>
            <w:r>
              <w:rPr>
                <w:rFonts w:ascii="Times New Roman" w:eastAsiaTheme="minorEastAsia" w:hAnsi="Times New Roman" w:cs="Times New Roman"/>
                <w:sz w:val="24"/>
                <w:szCs w:val="24"/>
              </w:rPr>
              <w:t xml:space="preserve"> </w:t>
            </w:r>
            <w:r w:rsidRPr="00B500FE">
              <w:rPr>
                <w:rFonts w:ascii="Times New Roman" w:eastAsiaTheme="minorEastAsia" w:hAnsi="Times New Roman" w:cs="Times New Roman"/>
                <w:i/>
                <w:sz w:val="24"/>
                <w:szCs w:val="24"/>
              </w:rPr>
              <w:t xml:space="preserve">If </w:t>
            </w:r>
            <w:r w:rsidRPr="00B500FE">
              <w:rPr>
                <w:rFonts w:ascii="Times New Roman" w:eastAsiaTheme="minorEastAsia" w:hAnsi="Times New Roman" w:cs="Times New Roman"/>
                <w:b/>
                <w:i/>
                <w:sz w:val="24"/>
                <w:szCs w:val="24"/>
              </w:rPr>
              <w:t>yes</w:t>
            </w:r>
            <w:r>
              <w:rPr>
                <w:rFonts w:ascii="Times New Roman" w:eastAsiaTheme="minorEastAsia" w:hAnsi="Times New Roman" w:cs="Times New Roman"/>
                <w:i/>
                <w:sz w:val="24"/>
                <w:szCs w:val="24"/>
              </w:rPr>
              <w:t>, please name the funding body.</w:t>
            </w:r>
          </w:p>
        </w:tc>
      </w:tr>
      <w:tr w:rsidR="008127E6" w:rsidRPr="00B500FE" w14:paraId="64B1AE85" w14:textId="77777777" w:rsidTr="57460AE8">
        <w:tc>
          <w:tcPr>
            <w:tcW w:w="9473" w:type="dxa"/>
            <w:gridSpan w:val="10"/>
          </w:tcPr>
          <w:p w14:paraId="3DAD2C9A" w14:textId="3B233910" w:rsidR="008127E6" w:rsidRDefault="00314A3E"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p w14:paraId="3794DB66" w14:textId="77777777" w:rsidR="008127E6" w:rsidRPr="00B500FE" w:rsidRDefault="008127E6" w:rsidP="008127E6">
            <w:pPr>
              <w:jc w:val="both"/>
              <w:rPr>
                <w:rFonts w:ascii="Times New Roman" w:eastAsiaTheme="minorEastAsia" w:hAnsi="Times New Roman" w:cs="Times New Roman"/>
                <w:sz w:val="24"/>
                <w:szCs w:val="24"/>
              </w:rPr>
            </w:pPr>
          </w:p>
        </w:tc>
      </w:tr>
      <w:tr w:rsidR="008127E6" w:rsidRPr="00B500FE" w14:paraId="692E0F37" w14:textId="77777777" w:rsidTr="57460AE8">
        <w:tc>
          <w:tcPr>
            <w:tcW w:w="703" w:type="dxa"/>
            <w:gridSpan w:val="2"/>
          </w:tcPr>
          <w:p w14:paraId="0F8115B0" w14:textId="77777777" w:rsidR="008127E6" w:rsidRPr="00B500FE" w:rsidRDefault="008127E6" w:rsidP="008127E6">
            <w:pPr>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3.6</w:t>
            </w:r>
          </w:p>
        </w:tc>
        <w:tc>
          <w:tcPr>
            <w:tcW w:w="8770" w:type="dxa"/>
            <w:gridSpan w:val="8"/>
          </w:tcPr>
          <w:p w14:paraId="6629AD98" w14:textId="48AA4F0B" w:rsidR="008127E6" w:rsidRDefault="008127E6" w:rsidP="008127E6">
            <w:pPr>
              <w:jc w:val="both"/>
              <w:rPr>
                <w:rFonts w:ascii="Times New Roman" w:eastAsiaTheme="minorEastAsia" w:hAnsi="Times New Roman" w:cs="Times New Roman"/>
                <w:i/>
                <w:sz w:val="24"/>
                <w:szCs w:val="24"/>
              </w:rPr>
            </w:pPr>
            <w:r w:rsidRPr="00B500FE">
              <w:rPr>
                <w:rFonts w:ascii="Times New Roman" w:eastAsiaTheme="minorEastAsia" w:hAnsi="Times New Roman" w:cs="Times New Roman"/>
                <w:sz w:val="24"/>
                <w:szCs w:val="24"/>
              </w:rPr>
              <w:t>Are there any potential conflicts of interest?</w:t>
            </w:r>
            <w:r>
              <w:rPr>
                <w:rFonts w:ascii="Times New Roman" w:eastAsiaTheme="minorEastAsia" w:hAnsi="Times New Roman" w:cs="Times New Roman"/>
                <w:sz w:val="24"/>
                <w:szCs w:val="24"/>
              </w:rPr>
              <w:t xml:space="preserve"> </w:t>
            </w:r>
            <w:r w:rsidRPr="00B500FE">
              <w:rPr>
                <w:rFonts w:ascii="Times New Roman" w:eastAsiaTheme="minorEastAsia" w:hAnsi="Times New Roman" w:cs="Times New Roman"/>
                <w:i/>
                <w:sz w:val="24"/>
                <w:szCs w:val="24"/>
              </w:rPr>
              <w:t xml:space="preserve">If </w:t>
            </w:r>
            <w:r w:rsidRPr="00B500FE">
              <w:rPr>
                <w:rFonts w:ascii="Times New Roman" w:eastAsiaTheme="minorEastAsia" w:hAnsi="Times New Roman" w:cs="Times New Roman"/>
                <w:b/>
                <w:i/>
                <w:sz w:val="24"/>
                <w:szCs w:val="24"/>
              </w:rPr>
              <w:t>yes</w:t>
            </w:r>
            <w:r w:rsidRPr="00B500FE">
              <w:rPr>
                <w:rFonts w:ascii="Times New Roman" w:eastAsiaTheme="minorEastAsia" w:hAnsi="Times New Roman" w:cs="Times New Roman"/>
                <w:i/>
                <w:sz w:val="24"/>
                <w:szCs w:val="24"/>
              </w:rPr>
              <w:t>, please confirm the action you propose to take to address such conflicts.</w:t>
            </w:r>
          </w:p>
          <w:p w14:paraId="48A721C0" w14:textId="77777777" w:rsidR="008127E6" w:rsidRDefault="008127E6" w:rsidP="008127E6">
            <w:pPr>
              <w:jc w:val="both"/>
              <w:rPr>
                <w:rFonts w:ascii="Times New Roman" w:eastAsiaTheme="minorEastAsia" w:hAnsi="Times New Roman" w:cs="Times New Roman"/>
                <w:i/>
                <w:sz w:val="24"/>
                <w:szCs w:val="24"/>
              </w:rPr>
            </w:pPr>
          </w:p>
          <w:p w14:paraId="50D3D20D" w14:textId="62D8D47C" w:rsidR="008127E6" w:rsidRPr="00AD2488" w:rsidRDefault="008127E6" w:rsidP="008127E6">
            <w:pPr>
              <w:jc w:val="both"/>
              <w:rPr>
                <w:rFonts w:ascii="Times New Roman" w:eastAsiaTheme="minorEastAsia" w:hAnsi="Times New Roman" w:cs="Times New Roman"/>
                <w:i/>
                <w:iCs/>
                <w:sz w:val="24"/>
                <w:szCs w:val="24"/>
              </w:rPr>
            </w:pPr>
            <w:r w:rsidRPr="6D64694F">
              <w:rPr>
                <w:rFonts w:ascii="Times New Roman" w:eastAsiaTheme="minorEastAsia" w:hAnsi="Times New Roman" w:cs="Times New Roman"/>
                <w:i/>
                <w:iCs/>
              </w:rPr>
              <w:t xml:space="preserve">Information and guidance on conflicts of interest is contained in the </w:t>
            </w:r>
            <w:hyperlink r:id="rId28">
              <w:r w:rsidRPr="6D64694F">
                <w:rPr>
                  <w:rStyle w:val="Hyperlink"/>
                  <w:rFonts w:ascii="Times New Roman" w:eastAsiaTheme="minorEastAsia" w:hAnsi="Times New Roman" w:cs="Times New Roman"/>
                  <w:i/>
                  <w:iCs/>
                </w:rPr>
                <w:t>Research Integrity Online Training Programme</w:t>
              </w:r>
            </w:hyperlink>
            <w:r w:rsidRPr="6D64694F">
              <w:rPr>
                <w:rFonts w:ascii="Times New Roman" w:eastAsiaTheme="minorEastAsia" w:hAnsi="Times New Roman" w:cs="Times New Roman"/>
                <w:i/>
                <w:iCs/>
              </w:rPr>
              <w:t xml:space="preserve"> and the </w:t>
            </w:r>
            <w:hyperlink r:id="rId29">
              <w:r w:rsidRPr="6D64694F">
                <w:rPr>
                  <w:rStyle w:val="Hyperlink"/>
                  <w:rFonts w:ascii="Times New Roman" w:eastAsiaTheme="minorEastAsia" w:hAnsi="Times New Roman" w:cs="Times New Roman"/>
                  <w:i/>
                  <w:iCs/>
                </w:rPr>
                <w:t>Research Integrity and Governance Code of Practice</w:t>
              </w:r>
            </w:hyperlink>
            <w:r w:rsidRPr="6D64694F">
              <w:rPr>
                <w:rFonts w:ascii="Times New Roman" w:eastAsiaTheme="minorEastAsia" w:hAnsi="Times New Roman" w:cs="Times New Roman"/>
                <w:i/>
                <w:iCs/>
              </w:rPr>
              <w:t xml:space="preserve">. </w:t>
            </w:r>
          </w:p>
        </w:tc>
      </w:tr>
      <w:tr w:rsidR="008127E6" w:rsidRPr="00B500FE" w14:paraId="7B2D788A" w14:textId="77777777" w:rsidTr="57460AE8">
        <w:tc>
          <w:tcPr>
            <w:tcW w:w="9473" w:type="dxa"/>
            <w:gridSpan w:val="10"/>
          </w:tcPr>
          <w:p w14:paraId="270AB0A9" w14:textId="2A05B97F" w:rsidR="008127E6" w:rsidRDefault="00314A3E" w:rsidP="008127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p w14:paraId="60280AA6" w14:textId="7F69C4A3" w:rsidR="008127E6" w:rsidRPr="00B500FE" w:rsidRDefault="008127E6" w:rsidP="008127E6">
            <w:pPr>
              <w:jc w:val="both"/>
              <w:rPr>
                <w:rFonts w:ascii="Times New Roman" w:eastAsiaTheme="minorEastAsia" w:hAnsi="Times New Roman" w:cs="Times New Roman"/>
                <w:sz w:val="24"/>
                <w:szCs w:val="24"/>
              </w:rPr>
            </w:pPr>
          </w:p>
        </w:tc>
      </w:tr>
      <w:tr w:rsidR="008127E6" w14:paraId="74305EE1" w14:textId="77777777" w:rsidTr="57460AE8">
        <w:tc>
          <w:tcPr>
            <w:tcW w:w="703" w:type="dxa"/>
            <w:gridSpan w:val="2"/>
            <w:shd w:val="clear" w:color="auto" w:fill="FBE4D5" w:themeFill="accent2" w:themeFillTint="33"/>
          </w:tcPr>
          <w:p w14:paraId="10F493BB" w14:textId="5FB443AA" w:rsidR="008127E6" w:rsidRDefault="00FB8DC3" w:rsidP="41AD3A06">
            <w:pPr>
              <w:jc w:val="both"/>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3.7</w:t>
            </w:r>
          </w:p>
        </w:tc>
        <w:tc>
          <w:tcPr>
            <w:tcW w:w="8770" w:type="dxa"/>
            <w:gridSpan w:val="8"/>
            <w:shd w:val="clear" w:color="auto" w:fill="FBE4D5" w:themeFill="accent2" w:themeFillTint="33"/>
          </w:tcPr>
          <w:p w14:paraId="46D24868" w14:textId="34EE6B76" w:rsidR="008127E6"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4003EC00" w14:textId="005DBBA8" w:rsidR="008127E6" w:rsidRDefault="008127E6" w:rsidP="008127E6">
            <w:pPr>
              <w:rPr>
                <w:rFonts w:ascii="Times New Roman" w:eastAsiaTheme="minorEastAsia" w:hAnsi="Times New Roman" w:cs="Times New Roman"/>
                <w:sz w:val="24"/>
                <w:szCs w:val="24"/>
              </w:rPr>
            </w:pPr>
          </w:p>
          <w:p w14:paraId="6CBC7147" w14:textId="2AC28BC6" w:rsidR="008127E6" w:rsidRDefault="008127E6" w:rsidP="41AD3A06">
            <w:pPr>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in support of </w:t>
            </w:r>
            <w:r w:rsidRPr="41AD3A06">
              <w:rPr>
                <w:rStyle w:val="normaltextrun"/>
                <w:rFonts w:ascii="Times New Roman" w:eastAsia="Times New Roman" w:hAnsi="Times New Roman" w:cs="Times New Roman"/>
                <w:color w:val="000000" w:themeColor="text1"/>
                <w:sz w:val="24"/>
                <w:szCs w:val="24"/>
                <w:u w:val="single"/>
              </w:rPr>
              <w:t>appropriateness and completeness</w:t>
            </w:r>
            <w:r w:rsidRPr="41AD3A06">
              <w:rPr>
                <w:rStyle w:val="normaltextrun"/>
                <w:rFonts w:ascii="Times New Roman" w:eastAsia="Times New Roman" w:hAnsi="Times New Roman" w:cs="Times New Roman"/>
                <w:color w:val="000000" w:themeColor="text1"/>
                <w:sz w:val="24"/>
                <w:szCs w:val="24"/>
              </w:rPr>
              <w:t xml:space="preserve"> of the</w:t>
            </w:r>
            <w:r w:rsidR="53A3E411" w:rsidRPr="41AD3A06">
              <w:rPr>
                <w:rStyle w:val="normaltextrun"/>
                <w:rFonts w:ascii="Times New Roman" w:eastAsia="Times New Roman" w:hAnsi="Times New Roman" w:cs="Times New Roman"/>
                <w:color w:val="000000" w:themeColor="text1"/>
                <w:sz w:val="24"/>
                <w:szCs w:val="24"/>
              </w:rPr>
              <w:t xml:space="preserve"> answers to this section.</w:t>
            </w:r>
          </w:p>
          <w:p w14:paraId="3F183A87" w14:textId="73C4F5DF" w:rsidR="008127E6" w:rsidRDefault="008127E6" w:rsidP="008127E6">
            <w:pPr>
              <w:rPr>
                <w:rFonts w:ascii="Times New Roman" w:eastAsiaTheme="minorEastAsia" w:hAnsi="Times New Roman" w:cs="Times New Roman"/>
                <w:sz w:val="24"/>
                <w:szCs w:val="24"/>
              </w:rPr>
            </w:pPr>
          </w:p>
        </w:tc>
      </w:tr>
      <w:tr w:rsidR="008127E6" w14:paraId="06EFD773" w14:textId="77777777" w:rsidTr="00FC6A2F">
        <w:tc>
          <w:tcPr>
            <w:tcW w:w="9473" w:type="dxa"/>
            <w:gridSpan w:val="10"/>
            <w:shd w:val="clear" w:color="auto" w:fill="FBE4D5" w:themeFill="accent2" w:themeFillTint="33"/>
          </w:tcPr>
          <w:p w14:paraId="53756635" w14:textId="2BD1AA97" w:rsidR="008127E6" w:rsidRDefault="008127E6" w:rsidP="57460AE8">
            <w:pPr>
              <w:spacing w:line="259" w:lineRule="auto"/>
              <w:rPr>
                <w:rFonts w:ascii="Times New Roman" w:hAnsi="Times New Roman" w:cs="Times New Roman"/>
                <w:sz w:val="24"/>
                <w:szCs w:val="24"/>
              </w:rPr>
            </w:pPr>
          </w:p>
          <w:p w14:paraId="638EAC71" w14:textId="414CAF5A" w:rsidR="008127E6" w:rsidRDefault="008127E6" w:rsidP="57460AE8">
            <w:pPr>
              <w:spacing w:line="259" w:lineRule="auto"/>
              <w:rPr>
                <w:rFonts w:ascii="Times New Roman" w:hAnsi="Times New Roman" w:cs="Times New Roman"/>
                <w:sz w:val="24"/>
                <w:szCs w:val="24"/>
              </w:rPr>
            </w:pPr>
          </w:p>
          <w:p w14:paraId="0BCC1163" w14:textId="0FDC3BB6" w:rsidR="008127E6" w:rsidRDefault="008127E6" w:rsidP="57460AE8">
            <w:pPr>
              <w:spacing w:line="259" w:lineRule="auto"/>
              <w:rPr>
                <w:rFonts w:ascii="Times New Roman" w:hAnsi="Times New Roman" w:cs="Times New Roman"/>
                <w:sz w:val="24"/>
                <w:szCs w:val="24"/>
              </w:rPr>
            </w:pPr>
          </w:p>
        </w:tc>
      </w:tr>
      <w:tr w:rsidR="008127E6" w:rsidRPr="00B500FE" w14:paraId="6459C169" w14:textId="77777777" w:rsidTr="57460AE8">
        <w:trPr>
          <w:trHeight w:val="420"/>
        </w:trPr>
        <w:tc>
          <w:tcPr>
            <w:tcW w:w="9473" w:type="dxa"/>
            <w:gridSpan w:val="10"/>
            <w:shd w:val="clear" w:color="auto" w:fill="D0CECE" w:themeFill="background2" w:themeFillShade="E6"/>
          </w:tcPr>
          <w:p w14:paraId="4B5A5AC9" w14:textId="55228DA5" w:rsidR="008127E6" w:rsidRPr="00B500FE" w:rsidRDefault="008127E6" w:rsidP="008127E6">
            <w:pPr>
              <w:rPr>
                <w:rFonts w:ascii="Times New Roman" w:hAnsi="Times New Roman" w:cs="Times New Roman"/>
                <w:b/>
                <w:bCs/>
                <w:sz w:val="24"/>
                <w:szCs w:val="24"/>
              </w:rPr>
            </w:pPr>
            <w:r w:rsidRPr="6D64694F">
              <w:rPr>
                <w:rFonts w:ascii="Times New Roman" w:hAnsi="Times New Roman" w:cs="Times New Roman"/>
                <w:b/>
                <w:bCs/>
                <w:sz w:val="24"/>
                <w:szCs w:val="24"/>
              </w:rPr>
              <w:t>SECTION 4. FULL REVIEW CRITERIA</w:t>
            </w:r>
          </w:p>
        </w:tc>
      </w:tr>
      <w:tr w:rsidR="008127E6" w:rsidRPr="00B500FE" w14:paraId="1F196639" w14:textId="77777777" w:rsidTr="57460AE8">
        <w:trPr>
          <w:trHeight w:val="420"/>
        </w:trPr>
        <w:tc>
          <w:tcPr>
            <w:tcW w:w="9473" w:type="dxa"/>
            <w:gridSpan w:val="10"/>
            <w:shd w:val="clear" w:color="auto" w:fill="D0CECE" w:themeFill="background2" w:themeFillShade="E6"/>
          </w:tcPr>
          <w:p w14:paraId="625DC4AA" w14:textId="77777777"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Your</w:t>
            </w:r>
            <w:r w:rsidRPr="00AD2488">
              <w:rPr>
                <w:rFonts w:ascii="Times New Roman" w:hAnsi="Times New Roman" w:cs="Times New Roman"/>
                <w:sz w:val="24"/>
                <w:szCs w:val="24"/>
              </w:rPr>
              <w:t xml:space="preserve"> answers to the questions in this Section 4 will </w:t>
            </w:r>
            <w:r>
              <w:rPr>
                <w:rFonts w:ascii="Times New Roman" w:hAnsi="Times New Roman" w:cs="Times New Roman"/>
                <w:sz w:val="24"/>
                <w:szCs w:val="24"/>
              </w:rPr>
              <w:t xml:space="preserve">help the Committee </w:t>
            </w:r>
            <w:r w:rsidRPr="00AD2488">
              <w:rPr>
                <w:rFonts w:ascii="Times New Roman" w:hAnsi="Times New Roman" w:cs="Times New Roman"/>
                <w:sz w:val="24"/>
                <w:szCs w:val="24"/>
              </w:rPr>
              <w:t xml:space="preserve">determine whether your project </w:t>
            </w:r>
            <w:r>
              <w:rPr>
                <w:rFonts w:ascii="Times New Roman" w:hAnsi="Times New Roman" w:cs="Times New Roman"/>
                <w:sz w:val="24"/>
                <w:szCs w:val="24"/>
              </w:rPr>
              <w:t xml:space="preserve">requires </w:t>
            </w:r>
            <w:r w:rsidRPr="00AD2488">
              <w:rPr>
                <w:rFonts w:ascii="Times New Roman" w:hAnsi="Times New Roman" w:cs="Times New Roman"/>
                <w:sz w:val="24"/>
                <w:szCs w:val="24"/>
              </w:rPr>
              <w:t>full or proportionate review.</w:t>
            </w:r>
          </w:p>
          <w:p w14:paraId="424EA0B3" w14:textId="77777777" w:rsidR="008127E6" w:rsidRDefault="008127E6" w:rsidP="008127E6">
            <w:pPr>
              <w:jc w:val="both"/>
              <w:rPr>
                <w:rFonts w:ascii="Times New Roman" w:hAnsi="Times New Roman" w:cs="Times New Roman"/>
                <w:sz w:val="24"/>
                <w:szCs w:val="24"/>
              </w:rPr>
            </w:pPr>
          </w:p>
          <w:p w14:paraId="5D77BEEE" w14:textId="77777777"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 xml:space="preserve">If </w:t>
            </w:r>
            <w:r w:rsidRPr="00B500FE">
              <w:rPr>
                <w:rFonts w:ascii="Times New Roman" w:hAnsi="Times New Roman" w:cs="Times New Roman"/>
                <w:sz w:val="24"/>
                <w:szCs w:val="24"/>
              </w:rPr>
              <w:t xml:space="preserve">all ‘No’ boxes apply, </w:t>
            </w:r>
            <w:r>
              <w:rPr>
                <w:rFonts w:ascii="Times New Roman" w:hAnsi="Times New Roman" w:cs="Times New Roman"/>
                <w:sz w:val="24"/>
                <w:szCs w:val="24"/>
              </w:rPr>
              <w:t>your</w:t>
            </w:r>
            <w:r w:rsidRPr="00E90593">
              <w:rPr>
                <w:rFonts w:ascii="Times New Roman" w:hAnsi="Times New Roman" w:cs="Times New Roman"/>
                <w:sz w:val="24"/>
                <w:szCs w:val="24"/>
              </w:rPr>
              <w:t xml:space="preserve"> </w:t>
            </w:r>
            <w:r w:rsidRPr="00B500FE">
              <w:rPr>
                <w:rFonts w:ascii="Times New Roman" w:hAnsi="Times New Roman" w:cs="Times New Roman"/>
                <w:sz w:val="24"/>
                <w:szCs w:val="24"/>
              </w:rPr>
              <w:t>project may be considered for proportionate review.</w:t>
            </w:r>
          </w:p>
          <w:p w14:paraId="55E48A60" w14:textId="77777777" w:rsidR="008127E6" w:rsidRDefault="008127E6" w:rsidP="008127E6">
            <w:pPr>
              <w:jc w:val="both"/>
              <w:rPr>
                <w:rFonts w:ascii="Times New Roman" w:hAnsi="Times New Roman" w:cs="Times New Roman"/>
                <w:sz w:val="24"/>
                <w:szCs w:val="24"/>
              </w:rPr>
            </w:pPr>
          </w:p>
          <w:p w14:paraId="6176A5BC" w14:textId="28788E06" w:rsidR="008127E6" w:rsidRDefault="008127E6" w:rsidP="008127E6">
            <w:pPr>
              <w:jc w:val="both"/>
              <w:rPr>
                <w:rFonts w:ascii="Times New Roman" w:hAnsi="Times New Roman" w:cs="Times New Roman"/>
                <w:sz w:val="24"/>
                <w:szCs w:val="24"/>
              </w:rPr>
            </w:pPr>
            <w:r w:rsidRPr="00576EBE">
              <w:rPr>
                <w:rFonts w:ascii="Times New Roman" w:hAnsi="Times New Roman" w:cs="Times New Roman"/>
                <w:sz w:val="24"/>
                <w:szCs w:val="24"/>
              </w:rPr>
              <w:t xml:space="preserve">If a 'Yes' box applies, your project will proceed to full review unless the </w:t>
            </w:r>
            <w:proofErr w:type="gramStart"/>
            <w:r w:rsidRPr="00576EBE">
              <w:rPr>
                <w:rFonts w:ascii="Times New Roman" w:hAnsi="Times New Roman" w:cs="Times New Roman"/>
                <w:sz w:val="24"/>
                <w:szCs w:val="24"/>
              </w:rPr>
              <w:t>School</w:t>
            </w:r>
            <w:proofErr w:type="gramEnd"/>
            <w:r w:rsidRPr="00576EBE">
              <w:rPr>
                <w:rFonts w:ascii="Times New Roman" w:hAnsi="Times New Roman" w:cs="Times New Roman"/>
                <w:sz w:val="24"/>
                <w:szCs w:val="24"/>
              </w:rPr>
              <w:t xml:space="preserve"> has approved a</w:t>
            </w:r>
            <w:r>
              <w:rPr>
                <w:rFonts w:ascii="Times New Roman" w:hAnsi="Times New Roman" w:cs="Times New Roman"/>
                <w:sz w:val="24"/>
                <w:szCs w:val="24"/>
              </w:rPr>
              <w:t>n</w:t>
            </w:r>
            <w:r w:rsidRPr="00576EBE">
              <w:rPr>
                <w:rFonts w:ascii="Times New Roman" w:hAnsi="Times New Roman" w:cs="Times New Roman"/>
                <w:sz w:val="24"/>
                <w:szCs w:val="24"/>
              </w:rPr>
              <w:t xml:space="preserve"> Ethics Protocol for that particular criterion. </w:t>
            </w:r>
            <w:r w:rsidR="30999686" w:rsidRPr="76E3EBA8">
              <w:rPr>
                <w:rFonts w:ascii="Times New Roman" w:hAnsi="Times New Roman" w:cs="Times New Roman"/>
                <w:sz w:val="24"/>
                <w:szCs w:val="24"/>
              </w:rPr>
              <w:t>The</w:t>
            </w:r>
            <w:r w:rsidR="30999686" w:rsidRPr="2C9823A0">
              <w:rPr>
                <w:rFonts w:ascii="Times New Roman" w:hAnsi="Times New Roman" w:cs="Times New Roman"/>
                <w:sz w:val="24"/>
                <w:szCs w:val="24"/>
              </w:rPr>
              <w:t xml:space="preserve"> list of </w:t>
            </w:r>
            <w:r w:rsidR="30999686" w:rsidRPr="76E3EBA8">
              <w:rPr>
                <w:rFonts w:ascii="Times New Roman" w:hAnsi="Times New Roman" w:cs="Times New Roman"/>
                <w:sz w:val="24"/>
                <w:szCs w:val="24"/>
              </w:rPr>
              <w:t xml:space="preserve">the School’s </w:t>
            </w:r>
            <w:r w:rsidR="30999686" w:rsidRPr="2C9823A0">
              <w:rPr>
                <w:rFonts w:ascii="Times New Roman" w:hAnsi="Times New Roman" w:cs="Times New Roman"/>
                <w:sz w:val="24"/>
                <w:szCs w:val="24"/>
              </w:rPr>
              <w:t xml:space="preserve">Ethics </w:t>
            </w:r>
            <w:r w:rsidR="30999686" w:rsidRPr="76E3EBA8">
              <w:rPr>
                <w:rFonts w:ascii="Times New Roman" w:hAnsi="Times New Roman" w:cs="Times New Roman"/>
                <w:sz w:val="24"/>
                <w:szCs w:val="24"/>
              </w:rPr>
              <w:t xml:space="preserve">Protocols </w:t>
            </w:r>
            <w:proofErr w:type="gramStart"/>
            <w:r w:rsidR="30999686" w:rsidRPr="76E3EBA8">
              <w:rPr>
                <w:rFonts w:ascii="Times New Roman" w:hAnsi="Times New Roman" w:cs="Times New Roman"/>
                <w:sz w:val="24"/>
                <w:szCs w:val="24"/>
              </w:rPr>
              <w:t>are</w:t>
            </w:r>
            <w:proofErr w:type="gramEnd"/>
            <w:r w:rsidR="30999686" w:rsidRPr="76E3EBA8">
              <w:rPr>
                <w:rFonts w:ascii="Times New Roman" w:hAnsi="Times New Roman" w:cs="Times New Roman"/>
                <w:sz w:val="24"/>
                <w:szCs w:val="24"/>
              </w:rPr>
              <w:t xml:space="preserve"> provided at: https://www.cs.cf.ac.uk/ethics/. </w:t>
            </w:r>
            <w:r w:rsidRPr="76E3EBA8">
              <w:rPr>
                <w:rFonts w:ascii="Times New Roman" w:hAnsi="Times New Roman" w:cs="Times New Roman"/>
                <w:sz w:val="24"/>
                <w:szCs w:val="24"/>
              </w:rPr>
              <w:t>Where</w:t>
            </w:r>
            <w:r w:rsidRPr="00576EBE">
              <w:rPr>
                <w:rFonts w:ascii="Times New Roman" w:hAnsi="Times New Roman" w:cs="Times New Roman"/>
                <w:sz w:val="24"/>
                <w:szCs w:val="24"/>
              </w:rPr>
              <w:t xml:space="preserve"> a</w:t>
            </w:r>
            <w:r>
              <w:rPr>
                <w:rFonts w:ascii="Times New Roman" w:hAnsi="Times New Roman" w:cs="Times New Roman"/>
                <w:sz w:val="24"/>
                <w:szCs w:val="24"/>
              </w:rPr>
              <w:t>n</w:t>
            </w:r>
            <w:r w:rsidRPr="00576EBE">
              <w:rPr>
                <w:rFonts w:ascii="Times New Roman" w:hAnsi="Times New Roman" w:cs="Times New Roman"/>
                <w:sz w:val="24"/>
                <w:szCs w:val="24"/>
              </w:rPr>
              <w:t xml:space="preserve"> Ethics Protocol applies, this is confirmed below.  If you have complied with the Ethics Protocol, your project may be considered for proportionate review. </w:t>
            </w:r>
          </w:p>
          <w:p w14:paraId="4DC6927C" w14:textId="77777777" w:rsidR="008127E6" w:rsidRDefault="008127E6" w:rsidP="008127E6">
            <w:pPr>
              <w:jc w:val="both"/>
              <w:rPr>
                <w:rFonts w:ascii="Times New Roman" w:hAnsi="Times New Roman" w:cs="Times New Roman"/>
                <w:sz w:val="24"/>
                <w:szCs w:val="24"/>
              </w:rPr>
            </w:pPr>
          </w:p>
          <w:p w14:paraId="37084080" w14:textId="35CF14C4"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 xml:space="preserve">Please refer to the School’s Ethics Procedure for details and approximate lead times for the proportionate and full review systems: </w:t>
            </w:r>
            <w:hyperlink r:id="rId30" w:history="1">
              <w:r w:rsidR="00B9066A" w:rsidRPr="006717E1">
                <w:rPr>
                  <w:rStyle w:val="Hyperlink"/>
                  <w:rFonts w:ascii="Times New Roman" w:hAnsi="Times New Roman" w:cs="Times New Roman"/>
                  <w:sz w:val="24"/>
                  <w:szCs w:val="24"/>
                </w:rPr>
                <w:t>https://www.cs.cf.ac.uk/ethics/</w:t>
              </w:r>
            </w:hyperlink>
            <w:r>
              <w:rPr>
                <w:rFonts w:ascii="Times New Roman" w:hAnsi="Times New Roman" w:cs="Times New Roman"/>
                <w:sz w:val="24"/>
                <w:szCs w:val="24"/>
              </w:rPr>
              <w:t>.</w:t>
            </w:r>
          </w:p>
          <w:p w14:paraId="3347CBF7" w14:textId="134AC956" w:rsidR="00B9066A" w:rsidRDefault="00B9066A" w:rsidP="008127E6">
            <w:pPr>
              <w:jc w:val="both"/>
              <w:rPr>
                <w:rFonts w:ascii="Times New Roman" w:hAnsi="Times New Roman" w:cs="Times New Roman"/>
                <w:sz w:val="24"/>
                <w:szCs w:val="24"/>
              </w:rPr>
            </w:pPr>
          </w:p>
          <w:p w14:paraId="166C8A22" w14:textId="10B9CDD1" w:rsidR="00B9066A" w:rsidRDefault="00B9066A" w:rsidP="008127E6">
            <w:pPr>
              <w:jc w:val="both"/>
              <w:rPr>
                <w:rFonts w:ascii="Times New Roman" w:hAnsi="Times New Roman" w:cs="Times New Roman"/>
                <w:sz w:val="24"/>
                <w:szCs w:val="24"/>
              </w:rPr>
            </w:pPr>
            <w:r>
              <w:rPr>
                <w:rFonts w:ascii="Times New Roman" w:hAnsi="Times New Roman" w:cs="Times New Roman"/>
                <w:sz w:val="24"/>
                <w:szCs w:val="24"/>
              </w:rPr>
              <w:t xml:space="preserve">Schools are not permitted to develop a Standard Operating Procedure for projects involving Human Tissue (criteria 4.9). All such projects will require Full Review. </w:t>
            </w:r>
          </w:p>
          <w:p w14:paraId="3B9D5D84" w14:textId="55EE6E3F" w:rsidR="008127E6" w:rsidRPr="00BE74D6" w:rsidRDefault="008127E6" w:rsidP="008127E6">
            <w:pPr>
              <w:jc w:val="both"/>
              <w:rPr>
                <w:rFonts w:ascii="Times New Roman" w:hAnsi="Times New Roman" w:cs="Times New Roman"/>
                <w:sz w:val="24"/>
                <w:szCs w:val="24"/>
              </w:rPr>
            </w:pPr>
          </w:p>
        </w:tc>
      </w:tr>
      <w:tr w:rsidR="008127E6" w:rsidRPr="00B500FE" w14:paraId="47989CB9" w14:textId="77777777" w:rsidTr="007C0CA5">
        <w:tc>
          <w:tcPr>
            <w:tcW w:w="8217" w:type="dxa"/>
            <w:gridSpan w:val="7"/>
          </w:tcPr>
          <w:p w14:paraId="2C73674F" w14:textId="79684367" w:rsidR="008127E6" w:rsidRPr="00B67446" w:rsidRDefault="008127E6" w:rsidP="008127E6">
            <w:pPr>
              <w:rPr>
                <w:rFonts w:ascii="Times New Roman" w:hAnsi="Times New Roman" w:cs="Times New Roman"/>
                <w:b/>
                <w:sz w:val="24"/>
                <w:szCs w:val="24"/>
              </w:rPr>
            </w:pPr>
          </w:p>
        </w:tc>
        <w:tc>
          <w:tcPr>
            <w:tcW w:w="566" w:type="dxa"/>
            <w:gridSpan w:val="2"/>
          </w:tcPr>
          <w:p w14:paraId="624F09EE" w14:textId="77777777" w:rsidR="008127E6" w:rsidRPr="00B67446" w:rsidRDefault="008127E6" w:rsidP="008127E6">
            <w:pPr>
              <w:rPr>
                <w:rFonts w:ascii="Times New Roman" w:hAnsi="Times New Roman" w:cs="Times New Roman"/>
                <w:b/>
                <w:sz w:val="24"/>
                <w:szCs w:val="24"/>
              </w:rPr>
            </w:pPr>
            <w:r w:rsidRPr="00B67446">
              <w:rPr>
                <w:rFonts w:ascii="Times New Roman" w:hAnsi="Times New Roman" w:cs="Times New Roman"/>
                <w:b/>
                <w:sz w:val="24"/>
                <w:szCs w:val="24"/>
              </w:rPr>
              <w:t>Yes</w:t>
            </w:r>
          </w:p>
        </w:tc>
        <w:tc>
          <w:tcPr>
            <w:tcW w:w="690" w:type="dxa"/>
          </w:tcPr>
          <w:p w14:paraId="32ECF5A5" w14:textId="77777777" w:rsidR="008127E6" w:rsidRPr="00B67446" w:rsidRDefault="008127E6" w:rsidP="008127E6">
            <w:pPr>
              <w:rPr>
                <w:rFonts w:ascii="Times New Roman" w:hAnsi="Times New Roman" w:cs="Times New Roman"/>
                <w:b/>
                <w:sz w:val="24"/>
                <w:szCs w:val="24"/>
              </w:rPr>
            </w:pPr>
            <w:r w:rsidRPr="00B67446">
              <w:rPr>
                <w:rFonts w:ascii="Times New Roman" w:hAnsi="Times New Roman" w:cs="Times New Roman"/>
                <w:b/>
                <w:sz w:val="24"/>
                <w:szCs w:val="24"/>
              </w:rPr>
              <w:t>No</w:t>
            </w:r>
          </w:p>
        </w:tc>
      </w:tr>
      <w:tr w:rsidR="008127E6" w:rsidRPr="00B500FE" w14:paraId="1528463F" w14:textId="77777777" w:rsidTr="007C0CA5">
        <w:tc>
          <w:tcPr>
            <w:tcW w:w="703" w:type="dxa"/>
            <w:gridSpan w:val="2"/>
            <w:vMerge w:val="restart"/>
          </w:tcPr>
          <w:p w14:paraId="44C1409F"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4.1</w:t>
            </w:r>
          </w:p>
        </w:tc>
        <w:tc>
          <w:tcPr>
            <w:tcW w:w="7514" w:type="dxa"/>
            <w:gridSpan w:val="5"/>
          </w:tcPr>
          <w:p w14:paraId="6B6D668F" w14:textId="77777777" w:rsidR="008127E6"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 xml:space="preserve">Will the </w:t>
            </w:r>
            <w:r w:rsidRPr="00E90593">
              <w:rPr>
                <w:rFonts w:ascii="Times New Roman" w:hAnsi="Times New Roman" w:cs="Times New Roman"/>
                <w:sz w:val="24"/>
                <w:szCs w:val="24"/>
              </w:rPr>
              <w:t xml:space="preserve">research </w:t>
            </w:r>
            <w:r w:rsidRPr="00B500FE">
              <w:rPr>
                <w:rFonts w:ascii="Times New Roman" w:hAnsi="Times New Roman" w:cs="Times New Roman"/>
                <w:sz w:val="24"/>
                <w:szCs w:val="24"/>
              </w:rPr>
              <w:t>project be performed without the participant</w:t>
            </w:r>
            <w:r>
              <w:rPr>
                <w:rFonts w:ascii="Times New Roman" w:hAnsi="Times New Roman" w:cs="Times New Roman"/>
                <w:sz w:val="24"/>
                <w:szCs w:val="24"/>
              </w:rPr>
              <w:t>s’</w:t>
            </w:r>
            <w:r w:rsidRPr="00B500FE">
              <w:rPr>
                <w:rFonts w:ascii="Times New Roman" w:hAnsi="Times New Roman" w:cs="Times New Roman"/>
                <w:sz w:val="24"/>
                <w:szCs w:val="24"/>
              </w:rPr>
              <w:t xml:space="preserve"> prior consent?</w:t>
            </w:r>
          </w:p>
          <w:p w14:paraId="4672A013" w14:textId="77777777" w:rsidR="00343F4D" w:rsidRDefault="00343F4D" w:rsidP="008127E6">
            <w:pPr>
              <w:jc w:val="both"/>
              <w:rPr>
                <w:rFonts w:ascii="Times New Roman" w:hAnsi="Times New Roman" w:cs="Times New Roman"/>
                <w:sz w:val="24"/>
                <w:szCs w:val="24"/>
              </w:rPr>
            </w:pPr>
          </w:p>
          <w:p w14:paraId="44D8DE51" w14:textId="16AF15C0" w:rsidR="00343F4D" w:rsidRPr="00463181" w:rsidRDefault="001A72C8" w:rsidP="008127E6">
            <w:pPr>
              <w:jc w:val="both"/>
              <w:rPr>
                <w:rFonts w:ascii="Times New Roman" w:hAnsi="Times New Roman" w:cs="Times New Roman"/>
                <w:i/>
                <w:iCs/>
                <w:sz w:val="24"/>
                <w:szCs w:val="24"/>
              </w:rPr>
            </w:pPr>
            <w:r w:rsidRPr="00463181">
              <w:rPr>
                <w:rFonts w:ascii="Times New Roman" w:hAnsi="Times New Roman" w:cs="Times New Roman"/>
                <w:i/>
                <w:iCs/>
                <w:sz w:val="24"/>
                <w:szCs w:val="24"/>
              </w:rPr>
              <w:t>Note, research projects involving the collection</w:t>
            </w:r>
            <w:r w:rsidR="00363BE9">
              <w:rPr>
                <w:rFonts w:ascii="Times New Roman" w:hAnsi="Times New Roman" w:cs="Times New Roman"/>
                <w:i/>
                <w:iCs/>
                <w:sz w:val="24"/>
                <w:szCs w:val="24"/>
              </w:rPr>
              <w:t>/access</w:t>
            </w:r>
            <w:r w:rsidRPr="00463181">
              <w:rPr>
                <w:rFonts w:ascii="Times New Roman" w:hAnsi="Times New Roman" w:cs="Times New Roman"/>
                <w:i/>
                <w:iCs/>
                <w:sz w:val="24"/>
                <w:szCs w:val="24"/>
              </w:rPr>
              <w:t xml:space="preserve"> of data from </w:t>
            </w:r>
            <w:r w:rsidR="00463181" w:rsidRPr="00463181">
              <w:rPr>
                <w:rFonts w:ascii="Times New Roman" w:hAnsi="Times New Roman" w:cs="Times New Roman"/>
                <w:i/>
                <w:iCs/>
                <w:sz w:val="24"/>
                <w:szCs w:val="24"/>
              </w:rPr>
              <w:t xml:space="preserve">social media </w:t>
            </w:r>
            <w:r w:rsidR="00463181">
              <w:rPr>
                <w:rFonts w:ascii="Times New Roman" w:hAnsi="Times New Roman" w:cs="Times New Roman"/>
                <w:i/>
                <w:iCs/>
                <w:sz w:val="24"/>
                <w:szCs w:val="24"/>
              </w:rPr>
              <w:t xml:space="preserve">is likely to </w:t>
            </w:r>
            <w:r w:rsidR="00463181" w:rsidRPr="00463181">
              <w:rPr>
                <w:rFonts w:ascii="Times New Roman" w:hAnsi="Times New Roman" w:cs="Times New Roman"/>
                <w:i/>
                <w:iCs/>
                <w:sz w:val="24"/>
                <w:szCs w:val="24"/>
              </w:rPr>
              <w:t>fall into this category.</w:t>
            </w:r>
          </w:p>
        </w:tc>
        <w:tc>
          <w:tcPr>
            <w:tcW w:w="566" w:type="dxa"/>
            <w:gridSpan w:val="2"/>
          </w:tcPr>
          <w:p w14:paraId="4ED59900" w14:textId="77777777" w:rsidR="008127E6" w:rsidRPr="00B500FE" w:rsidRDefault="008127E6" w:rsidP="008127E6">
            <w:pPr>
              <w:rPr>
                <w:rFonts w:ascii="Times New Roman" w:hAnsi="Times New Roman" w:cs="Times New Roman"/>
                <w:sz w:val="24"/>
                <w:szCs w:val="24"/>
              </w:rPr>
            </w:pPr>
          </w:p>
        </w:tc>
        <w:tc>
          <w:tcPr>
            <w:tcW w:w="690" w:type="dxa"/>
          </w:tcPr>
          <w:p w14:paraId="735B6B17" w14:textId="40099956"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1EDACB09" w14:textId="77777777" w:rsidTr="007C0CA5">
        <w:tc>
          <w:tcPr>
            <w:tcW w:w="703" w:type="dxa"/>
            <w:gridSpan w:val="2"/>
            <w:vMerge/>
          </w:tcPr>
          <w:p w14:paraId="552B8F59" w14:textId="77777777" w:rsidR="008127E6" w:rsidRPr="00B500FE" w:rsidRDefault="008127E6" w:rsidP="008127E6">
            <w:pPr>
              <w:rPr>
                <w:rFonts w:ascii="Times New Roman" w:hAnsi="Times New Roman" w:cs="Times New Roman"/>
                <w:sz w:val="24"/>
                <w:szCs w:val="24"/>
              </w:rPr>
            </w:pPr>
          </w:p>
        </w:tc>
        <w:tc>
          <w:tcPr>
            <w:tcW w:w="7514" w:type="dxa"/>
            <w:gridSpan w:val="5"/>
          </w:tcPr>
          <w:p w14:paraId="03273815" w14:textId="665A59A0" w:rsidR="008127E6" w:rsidRPr="00E61FA4" w:rsidRDefault="008127E6" w:rsidP="008127E6">
            <w:pPr>
              <w:spacing w:after="160" w:line="259" w:lineRule="auto"/>
              <w:rPr>
                <w:rFonts w:ascii="Times New Roman" w:hAnsi="Times New Roman" w:cs="Times New Roman"/>
                <w:sz w:val="24"/>
                <w:szCs w:val="24"/>
              </w:rPr>
            </w:pPr>
            <w:r w:rsidRPr="00E61FA4">
              <w:rPr>
                <w:rStyle w:val="normaltextrun"/>
                <w:rFonts w:ascii="Times New Roman" w:hAnsi="Times New Roman" w:cs="Times New Roman"/>
                <w:color w:val="000000"/>
                <w:sz w:val="24"/>
                <w:szCs w:val="24"/>
                <w:shd w:val="clear" w:color="auto" w:fill="FFFFFF"/>
              </w:rPr>
              <w:t xml:space="preserve">If you have answered 'Yes' to 4.1, have you complied with the School's Ethics Protocol for Research </w:t>
            </w:r>
            <w:r w:rsidR="00F36EBB">
              <w:rPr>
                <w:rStyle w:val="normaltextrun"/>
                <w:rFonts w:ascii="Times New Roman" w:hAnsi="Times New Roman" w:cs="Times New Roman"/>
                <w:color w:val="000000"/>
                <w:sz w:val="24"/>
                <w:szCs w:val="24"/>
                <w:shd w:val="clear" w:color="auto" w:fill="FFFFFF"/>
              </w:rPr>
              <w:t>using online</w:t>
            </w:r>
            <w:r w:rsidR="00EB11D0">
              <w:rPr>
                <w:rStyle w:val="normaltextrun"/>
                <w:rFonts w:ascii="Times New Roman" w:hAnsi="Times New Roman" w:cs="Times New Roman"/>
                <w:color w:val="000000"/>
                <w:sz w:val="24"/>
                <w:szCs w:val="24"/>
                <w:shd w:val="clear" w:color="auto" w:fill="FFFFFF"/>
              </w:rPr>
              <w:t xml:space="preserve"> data </w:t>
            </w:r>
            <w:r w:rsidR="0012149D">
              <w:rPr>
                <w:rStyle w:val="normaltextrun"/>
                <w:rFonts w:ascii="Times New Roman" w:hAnsi="Times New Roman" w:cs="Times New Roman"/>
                <w:color w:val="000000"/>
                <w:sz w:val="24"/>
                <w:szCs w:val="24"/>
                <w:shd w:val="clear" w:color="auto" w:fill="FFFFFF"/>
              </w:rPr>
              <w:t>w</w:t>
            </w:r>
            <w:r w:rsidRPr="00E61FA4">
              <w:rPr>
                <w:rStyle w:val="normaltextrun"/>
                <w:rFonts w:ascii="Times New Roman" w:hAnsi="Times New Roman" w:cs="Times New Roman"/>
                <w:color w:val="000000"/>
                <w:sz w:val="24"/>
                <w:szCs w:val="24"/>
                <w:shd w:val="clear" w:color="auto" w:fill="FFFFFF"/>
              </w:rPr>
              <w:t>ithout participants’ prior consent?</w:t>
            </w:r>
            <w:r w:rsidRPr="00E61FA4">
              <w:rPr>
                <w:rStyle w:val="eop"/>
                <w:rFonts w:ascii="Times New Roman" w:hAnsi="Times New Roman" w:cs="Times New Roman"/>
                <w:color w:val="000000"/>
                <w:sz w:val="24"/>
                <w:szCs w:val="24"/>
                <w:shd w:val="clear" w:color="auto" w:fill="FFFFFF"/>
              </w:rPr>
              <w:t> </w:t>
            </w:r>
          </w:p>
        </w:tc>
        <w:tc>
          <w:tcPr>
            <w:tcW w:w="566" w:type="dxa"/>
            <w:gridSpan w:val="2"/>
          </w:tcPr>
          <w:p w14:paraId="129F1C94" w14:textId="77777777" w:rsidR="008127E6" w:rsidRPr="00B500FE" w:rsidRDefault="008127E6" w:rsidP="008127E6">
            <w:pPr>
              <w:rPr>
                <w:rFonts w:ascii="Times New Roman" w:hAnsi="Times New Roman" w:cs="Times New Roman"/>
                <w:sz w:val="24"/>
                <w:szCs w:val="24"/>
              </w:rPr>
            </w:pPr>
          </w:p>
        </w:tc>
        <w:tc>
          <w:tcPr>
            <w:tcW w:w="690" w:type="dxa"/>
          </w:tcPr>
          <w:p w14:paraId="7D180DEA" w14:textId="77777777" w:rsidR="008127E6" w:rsidRPr="00B500FE" w:rsidRDefault="008127E6" w:rsidP="008127E6">
            <w:pPr>
              <w:rPr>
                <w:rFonts w:ascii="Times New Roman" w:hAnsi="Times New Roman" w:cs="Times New Roman"/>
                <w:sz w:val="24"/>
                <w:szCs w:val="24"/>
              </w:rPr>
            </w:pPr>
          </w:p>
        </w:tc>
      </w:tr>
      <w:tr w:rsidR="008127E6" w:rsidRPr="00B500FE" w14:paraId="19750385" w14:textId="77777777" w:rsidTr="007C0CA5">
        <w:tc>
          <w:tcPr>
            <w:tcW w:w="703" w:type="dxa"/>
            <w:gridSpan w:val="2"/>
          </w:tcPr>
          <w:p w14:paraId="451BA026"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4.2</w:t>
            </w:r>
          </w:p>
        </w:tc>
        <w:tc>
          <w:tcPr>
            <w:tcW w:w="7514" w:type="dxa"/>
            <w:gridSpan w:val="5"/>
          </w:tcPr>
          <w:p w14:paraId="4FDBB3A9" w14:textId="77777777" w:rsidR="008127E6" w:rsidRPr="00E61FA4" w:rsidRDefault="008127E6" w:rsidP="008127E6">
            <w:pPr>
              <w:jc w:val="both"/>
              <w:rPr>
                <w:rFonts w:ascii="Times New Roman" w:hAnsi="Times New Roman" w:cs="Times New Roman"/>
                <w:sz w:val="24"/>
                <w:szCs w:val="24"/>
              </w:rPr>
            </w:pPr>
            <w:r w:rsidRPr="00E61FA4">
              <w:rPr>
                <w:rFonts w:ascii="Times New Roman" w:hAnsi="Times New Roman" w:cs="Times New Roman"/>
                <w:sz w:val="24"/>
                <w:szCs w:val="24"/>
              </w:rPr>
              <w:t xml:space="preserve">Does the research design include </w:t>
            </w:r>
            <w:r w:rsidRPr="00E61FA4">
              <w:rPr>
                <w:rFonts w:ascii="Times New Roman" w:eastAsia="Times New Roman" w:hAnsi="Times New Roman" w:cs="Times New Roman"/>
                <w:color w:val="000000" w:themeColor="text1"/>
                <w:sz w:val="24"/>
                <w:szCs w:val="24"/>
              </w:rPr>
              <w:t>an element of deception, including covert research?</w:t>
            </w:r>
          </w:p>
        </w:tc>
        <w:tc>
          <w:tcPr>
            <w:tcW w:w="566" w:type="dxa"/>
            <w:gridSpan w:val="2"/>
          </w:tcPr>
          <w:p w14:paraId="3A883CC7" w14:textId="77777777" w:rsidR="008127E6" w:rsidRPr="00B500FE" w:rsidRDefault="008127E6" w:rsidP="008127E6">
            <w:pPr>
              <w:rPr>
                <w:rFonts w:ascii="Times New Roman" w:hAnsi="Times New Roman" w:cs="Times New Roman"/>
                <w:sz w:val="24"/>
                <w:szCs w:val="24"/>
              </w:rPr>
            </w:pPr>
          </w:p>
        </w:tc>
        <w:tc>
          <w:tcPr>
            <w:tcW w:w="690" w:type="dxa"/>
          </w:tcPr>
          <w:p w14:paraId="179064BA" w14:textId="689C27FA"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6118842B" w14:textId="77777777" w:rsidTr="007C0CA5">
        <w:tc>
          <w:tcPr>
            <w:tcW w:w="703" w:type="dxa"/>
            <w:gridSpan w:val="2"/>
          </w:tcPr>
          <w:p w14:paraId="3914D7E3"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4.3</w:t>
            </w:r>
          </w:p>
        </w:tc>
        <w:tc>
          <w:tcPr>
            <w:tcW w:w="7514" w:type="dxa"/>
            <w:gridSpan w:val="5"/>
          </w:tcPr>
          <w:p w14:paraId="6FAAFFBF" w14:textId="77777777" w:rsidR="008127E6" w:rsidRPr="00E61FA4" w:rsidRDefault="008127E6" w:rsidP="008127E6">
            <w:pPr>
              <w:jc w:val="both"/>
              <w:rPr>
                <w:rFonts w:ascii="Times New Roman" w:eastAsia="Times New Roman" w:hAnsi="Times New Roman" w:cs="Times New Roman"/>
                <w:color w:val="000000" w:themeColor="text1"/>
                <w:sz w:val="24"/>
                <w:szCs w:val="24"/>
              </w:rPr>
            </w:pPr>
            <w:r w:rsidRPr="00E61FA4">
              <w:rPr>
                <w:rFonts w:ascii="Times New Roman" w:hAnsi="Times New Roman" w:cs="Times New Roman"/>
                <w:sz w:val="24"/>
                <w:szCs w:val="24"/>
              </w:rPr>
              <w:t>Will the research project involve</w:t>
            </w:r>
            <w:r w:rsidRPr="00E61FA4">
              <w:rPr>
                <w:rFonts w:ascii="Times New Roman" w:eastAsia="Times New Roman" w:hAnsi="Times New Roman" w:cs="Times New Roman"/>
                <w:color w:val="000000" w:themeColor="text1"/>
                <w:sz w:val="24"/>
                <w:szCs w:val="24"/>
              </w:rPr>
              <w:t xml:space="preserve"> children under the age of 18 or ‘at risk’ (vulnerable) adults or groups? </w:t>
            </w:r>
          </w:p>
          <w:p w14:paraId="0E222BE4" w14:textId="77777777" w:rsidR="008127E6" w:rsidRPr="00E61FA4" w:rsidRDefault="008127E6" w:rsidP="008127E6">
            <w:pPr>
              <w:jc w:val="both"/>
              <w:rPr>
                <w:rFonts w:ascii="Times New Roman" w:eastAsia="Times New Roman" w:hAnsi="Times New Roman" w:cs="Times New Roman"/>
                <w:color w:val="000000" w:themeColor="text1"/>
                <w:sz w:val="24"/>
                <w:szCs w:val="24"/>
              </w:rPr>
            </w:pPr>
          </w:p>
          <w:p w14:paraId="4FFA73B6" w14:textId="77777777" w:rsidR="008127E6" w:rsidRPr="00E61FA4" w:rsidRDefault="008127E6" w:rsidP="008127E6">
            <w:pPr>
              <w:jc w:val="both"/>
              <w:rPr>
                <w:rFonts w:ascii="Times New Roman" w:hAnsi="Times New Roman" w:cs="Times New Roman"/>
              </w:rPr>
            </w:pPr>
            <w:r w:rsidRPr="00E61FA4">
              <w:rPr>
                <w:rFonts w:ascii="Times New Roman" w:eastAsia="Times New Roman" w:hAnsi="Times New Roman" w:cs="Times New Roman"/>
                <w:i/>
                <w:color w:val="000000" w:themeColor="text1"/>
              </w:rPr>
              <w:t xml:space="preserve">The </w:t>
            </w:r>
            <w:hyperlink r:id="rId31" w:history="1">
              <w:r w:rsidRPr="00E61FA4">
                <w:rPr>
                  <w:rStyle w:val="Hyperlink"/>
                  <w:rFonts w:ascii="Times New Roman" w:eastAsia="Times New Roman" w:hAnsi="Times New Roman" w:cs="Times New Roman"/>
                  <w:i/>
                </w:rPr>
                <w:t>Cardiff University Safeguarding Children and Adults at Risk: Policy</w:t>
              </w:r>
            </w:hyperlink>
            <w:r w:rsidRPr="00E61FA4">
              <w:rPr>
                <w:rFonts w:ascii="Times New Roman" w:eastAsia="Times New Roman" w:hAnsi="Times New Roman" w:cs="Times New Roman"/>
                <w:i/>
                <w:color w:val="000000" w:themeColor="text1"/>
              </w:rPr>
              <w:t xml:space="preserve"> and </w:t>
            </w:r>
            <w:hyperlink r:id="rId32" w:history="1">
              <w:r w:rsidRPr="00E61FA4">
                <w:rPr>
                  <w:rStyle w:val="Hyperlink"/>
                  <w:rFonts w:ascii="Times New Roman" w:eastAsia="Times New Roman" w:hAnsi="Times New Roman" w:cs="Times New Roman"/>
                  <w:i/>
                </w:rPr>
                <w:t>Guidance</w:t>
              </w:r>
            </w:hyperlink>
            <w:r w:rsidRPr="00E61FA4">
              <w:rPr>
                <w:rFonts w:ascii="Times New Roman" w:eastAsia="Times New Roman" w:hAnsi="Times New Roman" w:cs="Times New Roman"/>
                <w:i/>
                <w:color w:val="000000" w:themeColor="text1"/>
              </w:rPr>
              <w:t xml:space="preserve"> sets out examples of ‘at risk’ or ‘vulnerable’ adults.</w:t>
            </w:r>
          </w:p>
        </w:tc>
        <w:tc>
          <w:tcPr>
            <w:tcW w:w="566" w:type="dxa"/>
            <w:gridSpan w:val="2"/>
          </w:tcPr>
          <w:p w14:paraId="5635FB8F" w14:textId="77777777" w:rsidR="008127E6" w:rsidRPr="00B500FE" w:rsidRDefault="008127E6" w:rsidP="008127E6">
            <w:pPr>
              <w:rPr>
                <w:rFonts w:ascii="Times New Roman" w:hAnsi="Times New Roman" w:cs="Times New Roman"/>
                <w:sz w:val="24"/>
                <w:szCs w:val="24"/>
              </w:rPr>
            </w:pPr>
          </w:p>
        </w:tc>
        <w:tc>
          <w:tcPr>
            <w:tcW w:w="690" w:type="dxa"/>
          </w:tcPr>
          <w:p w14:paraId="7000931C" w14:textId="2848EAA8"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2030A398" w14:textId="77777777" w:rsidTr="007C0CA5">
        <w:tc>
          <w:tcPr>
            <w:tcW w:w="703" w:type="dxa"/>
            <w:gridSpan w:val="2"/>
          </w:tcPr>
          <w:p w14:paraId="42C796E9"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4.4</w:t>
            </w:r>
          </w:p>
        </w:tc>
        <w:tc>
          <w:tcPr>
            <w:tcW w:w="7514" w:type="dxa"/>
            <w:gridSpan w:val="5"/>
          </w:tcPr>
          <w:p w14:paraId="7DF5390A" w14:textId="77777777" w:rsidR="008127E6" w:rsidRPr="00E61FA4" w:rsidRDefault="008127E6" w:rsidP="008127E6">
            <w:pPr>
              <w:jc w:val="both"/>
              <w:rPr>
                <w:rFonts w:ascii="Times New Roman" w:eastAsia="Times New Roman" w:hAnsi="Times New Roman" w:cs="Times New Roman"/>
                <w:color w:val="000000" w:themeColor="text1"/>
                <w:sz w:val="24"/>
                <w:szCs w:val="24"/>
              </w:rPr>
            </w:pPr>
            <w:r w:rsidRPr="00E61FA4">
              <w:rPr>
                <w:rFonts w:ascii="Times New Roman" w:eastAsia="Times New Roman" w:hAnsi="Times New Roman" w:cs="Times New Roman"/>
                <w:color w:val="000000" w:themeColor="text1"/>
                <w:sz w:val="24"/>
                <w:szCs w:val="24"/>
              </w:rPr>
              <w:t>Does the research project include topics which may be considered highly sensitive for participants?</w:t>
            </w:r>
          </w:p>
          <w:p w14:paraId="439A3104" w14:textId="77777777" w:rsidR="008127E6" w:rsidRPr="00E61FA4" w:rsidRDefault="008127E6" w:rsidP="008127E6">
            <w:pPr>
              <w:jc w:val="both"/>
              <w:rPr>
                <w:rFonts w:ascii="Times New Roman" w:eastAsia="Times New Roman" w:hAnsi="Times New Roman" w:cs="Times New Roman"/>
                <w:color w:val="000000" w:themeColor="text1"/>
                <w:sz w:val="24"/>
                <w:szCs w:val="24"/>
              </w:rPr>
            </w:pPr>
          </w:p>
          <w:p w14:paraId="0D572E03" w14:textId="77777777" w:rsidR="008127E6" w:rsidRPr="00E61FA4" w:rsidRDefault="008127E6" w:rsidP="008127E6">
            <w:pPr>
              <w:jc w:val="both"/>
              <w:rPr>
                <w:rFonts w:ascii="Times New Roman" w:hAnsi="Times New Roman" w:cs="Times New Roman"/>
              </w:rPr>
            </w:pPr>
            <w:r w:rsidRPr="00E61FA4">
              <w:rPr>
                <w:rFonts w:ascii="Times New Roman" w:eastAsia="Times New Roman" w:hAnsi="Times New Roman" w:cs="Times New Roman"/>
                <w:i/>
                <w:color w:val="000000" w:themeColor="text1"/>
              </w:rPr>
              <w:t>This includes sexual behaviour, illegal activities, political, religious or spiritual beliefs, race or ethnicity, experience of violence, abuse or exploitation, and mental health.</w:t>
            </w:r>
          </w:p>
        </w:tc>
        <w:tc>
          <w:tcPr>
            <w:tcW w:w="566" w:type="dxa"/>
            <w:gridSpan w:val="2"/>
          </w:tcPr>
          <w:p w14:paraId="648CEE79" w14:textId="77777777" w:rsidR="008127E6" w:rsidRPr="00B500FE" w:rsidRDefault="008127E6" w:rsidP="008127E6">
            <w:pPr>
              <w:rPr>
                <w:rFonts w:ascii="Times New Roman" w:hAnsi="Times New Roman" w:cs="Times New Roman"/>
                <w:sz w:val="24"/>
                <w:szCs w:val="24"/>
              </w:rPr>
            </w:pPr>
          </w:p>
        </w:tc>
        <w:tc>
          <w:tcPr>
            <w:tcW w:w="690" w:type="dxa"/>
          </w:tcPr>
          <w:p w14:paraId="0DA57971" w14:textId="10C40B16"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140DE4F9" w14:textId="77777777" w:rsidTr="007C0CA5">
        <w:tc>
          <w:tcPr>
            <w:tcW w:w="703" w:type="dxa"/>
            <w:gridSpan w:val="2"/>
          </w:tcPr>
          <w:p w14:paraId="0500B2E6"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4.5</w:t>
            </w:r>
          </w:p>
        </w:tc>
        <w:tc>
          <w:tcPr>
            <w:tcW w:w="7514" w:type="dxa"/>
            <w:gridSpan w:val="5"/>
          </w:tcPr>
          <w:p w14:paraId="06DBC945" w14:textId="689AE34B" w:rsidR="008127E6" w:rsidRPr="00E61FA4" w:rsidRDefault="008127E6" w:rsidP="008127E6">
            <w:pPr>
              <w:jc w:val="both"/>
              <w:rPr>
                <w:rFonts w:ascii="Times New Roman" w:eastAsia="Times New Roman" w:hAnsi="Times New Roman" w:cs="Times New Roman"/>
                <w:color w:val="000000" w:themeColor="text1"/>
                <w:sz w:val="24"/>
                <w:szCs w:val="24"/>
              </w:rPr>
            </w:pPr>
            <w:r w:rsidRPr="57460AE8">
              <w:rPr>
                <w:rFonts w:ascii="Times New Roman" w:eastAsia="Times New Roman" w:hAnsi="Times New Roman" w:cs="Times New Roman"/>
                <w:color w:val="000000" w:themeColor="text1"/>
                <w:sz w:val="24"/>
                <w:szCs w:val="24"/>
              </w:rPr>
              <w:t>Does the research project require access to records of a sensitive or confidential nature, including Special Category Data</w:t>
            </w:r>
            <w:r w:rsidR="00296A2C" w:rsidRPr="57460AE8">
              <w:rPr>
                <w:rFonts w:ascii="Times New Roman" w:eastAsia="Times New Roman" w:hAnsi="Times New Roman" w:cs="Times New Roman"/>
                <w:color w:val="000000" w:themeColor="text1"/>
                <w:sz w:val="24"/>
                <w:szCs w:val="24"/>
              </w:rPr>
              <w:t xml:space="preserve"> or criminal offence data</w:t>
            </w:r>
            <w:r w:rsidRPr="57460AE8">
              <w:rPr>
                <w:rFonts w:ascii="Times New Roman" w:eastAsia="Times New Roman" w:hAnsi="Times New Roman" w:cs="Times New Roman"/>
                <w:color w:val="000000" w:themeColor="text1"/>
                <w:sz w:val="24"/>
                <w:szCs w:val="24"/>
              </w:rPr>
              <w:t>?</w:t>
            </w:r>
          </w:p>
          <w:p w14:paraId="38C519E2" w14:textId="77777777" w:rsidR="008127E6" w:rsidRPr="00E61FA4" w:rsidRDefault="008127E6" w:rsidP="008127E6">
            <w:pPr>
              <w:jc w:val="both"/>
              <w:rPr>
                <w:rFonts w:ascii="Times New Roman" w:eastAsia="Times New Roman" w:hAnsi="Times New Roman" w:cs="Times New Roman"/>
                <w:color w:val="000000" w:themeColor="text1"/>
                <w:sz w:val="24"/>
                <w:szCs w:val="24"/>
              </w:rPr>
            </w:pPr>
          </w:p>
          <w:p w14:paraId="7C7EC751" w14:textId="22559C73" w:rsidR="008127E6" w:rsidRPr="00E61FA4" w:rsidRDefault="008127E6" w:rsidP="57460AE8">
            <w:pPr>
              <w:jc w:val="both"/>
              <w:rPr>
                <w:rFonts w:ascii="Times New Roman" w:hAnsi="Times New Roman" w:cs="Times New Roman"/>
                <w:i/>
                <w:iCs/>
              </w:rPr>
            </w:pPr>
            <w:r w:rsidRPr="57460AE8">
              <w:rPr>
                <w:rFonts w:ascii="Times New Roman" w:eastAsia="Times New Roman" w:hAnsi="Times New Roman" w:cs="Times New Roman"/>
                <w:i/>
                <w:iCs/>
                <w:color w:val="000000" w:themeColor="text1"/>
              </w:rPr>
              <w:t>Special Category Data is defined in data protection legislation and currently includes information about an individual's: racial or ethnic origin; political opinions; religious beliefs; trade union membership; physical or mental health; sexual life or orientation; genetic data; and biometric data</w:t>
            </w:r>
            <w:r w:rsidR="00296A2C" w:rsidRPr="57460AE8">
              <w:rPr>
                <w:rFonts w:ascii="Times New Roman" w:eastAsia="Times New Roman" w:hAnsi="Times New Roman" w:cs="Times New Roman"/>
                <w:i/>
                <w:iCs/>
                <w:color w:val="000000" w:themeColor="text1"/>
              </w:rPr>
              <w:t xml:space="preserve"> where this is used to identify an individual</w:t>
            </w:r>
            <w:r w:rsidRPr="57460AE8">
              <w:rPr>
                <w:rFonts w:ascii="Times New Roman" w:eastAsia="Times New Roman" w:hAnsi="Times New Roman" w:cs="Times New Roman"/>
                <w:i/>
                <w:iCs/>
                <w:color w:val="000000" w:themeColor="text1"/>
              </w:rPr>
              <w:t xml:space="preserve">.   </w:t>
            </w:r>
          </w:p>
        </w:tc>
        <w:tc>
          <w:tcPr>
            <w:tcW w:w="566" w:type="dxa"/>
            <w:gridSpan w:val="2"/>
          </w:tcPr>
          <w:p w14:paraId="26B174ED" w14:textId="77777777" w:rsidR="008127E6" w:rsidRPr="00B500FE" w:rsidRDefault="008127E6" w:rsidP="008127E6">
            <w:pPr>
              <w:rPr>
                <w:rFonts w:ascii="Times New Roman" w:hAnsi="Times New Roman" w:cs="Times New Roman"/>
                <w:sz w:val="24"/>
                <w:szCs w:val="24"/>
              </w:rPr>
            </w:pPr>
          </w:p>
        </w:tc>
        <w:tc>
          <w:tcPr>
            <w:tcW w:w="690" w:type="dxa"/>
          </w:tcPr>
          <w:p w14:paraId="00DF5D60" w14:textId="6CECD8AB"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483978D8" w14:textId="77777777" w:rsidTr="007C0CA5">
        <w:tc>
          <w:tcPr>
            <w:tcW w:w="703" w:type="dxa"/>
            <w:gridSpan w:val="2"/>
            <w:vMerge w:val="restart"/>
          </w:tcPr>
          <w:p w14:paraId="7415E7AB"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4.6</w:t>
            </w:r>
          </w:p>
        </w:tc>
        <w:tc>
          <w:tcPr>
            <w:tcW w:w="7514" w:type="dxa"/>
            <w:gridSpan w:val="5"/>
          </w:tcPr>
          <w:p w14:paraId="07656DD8" w14:textId="77777777" w:rsidR="008127E6" w:rsidRPr="00E61FA4" w:rsidRDefault="008127E6" w:rsidP="008127E6">
            <w:pPr>
              <w:jc w:val="both"/>
              <w:rPr>
                <w:rFonts w:ascii="Times New Roman" w:hAnsi="Times New Roman" w:cs="Times New Roman"/>
                <w:color w:val="333333"/>
                <w:sz w:val="24"/>
                <w:szCs w:val="24"/>
              </w:rPr>
            </w:pPr>
            <w:r w:rsidRPr="00E61FA4">
              <w:rPr>
                <w:rFonts w:ascii="Times New Roman" w:hAnsi="Times New Roman" w:cs="Times New Roman"/>
                <w:sz w:val="24"/>
                <w:szCs w:val="24"/>
              </w:rPr>
              <w:t xml:space="preserve">Is </w:t>
            </w:r>
            <w:r w:rsidRPr="00E61FA4">
              <w:rPr>
                <w:rFonts w:ascii="Times New Roman" w:hAnsi="Times New Roman" w:cs="Times New Roman"/>
                <w:color w:val="333333"/>
                <w:sz w:val="24"/>
                <w:szCs w:val="24"/>
              </w:rPr>
              <w:t xml:space="preserve">permission of a gatekeeper required for initial or continued access to participants?  </w:t>
            </w:r>
          </w:p>
          <w:p w14:paraId="5933A3C0" w14:textId="77777777" w:rsidR="008127E6" w:rsidRPr="00E61FA4" w:rsidRDefault="008127E6" w:rsidP="008127E6">
            <w:pPr>
              <w:jc w:val="both"/>
              <w:rPr>
                <w:rFonts w:ascii="Times New Roman" w:hAnsi="Times New Roman" w:cs="Times New Roman"/>
                <w:color w:val="333333"/>
                <w:sz w:val="24"/>
                <w:szCs w:val="24"/>
              </w:rPr>
            </w:pPr>
          </w:p>
          <w:p w14:paraId="2D1DE401" w14:textId="77777777" w:rsidR="008127E6" w:rsidRPr="00E61FA4" w:rsidRDefault="008127E6" w:rsidP="008127E6">
            <w:pPr>
              <w:jc w:val="both"/>
              <w:rPr>
                <w:rFonts w:ascii="Times New Roman" w:hAnsi="Times New Roman" w:cs="Times New Roman"/>
              </w:rPr>
            </w:pPr>
            <w:r w:rsidRPr="00E61FA4">
              <w:rPr>
                <w:rFonts w:ascii="Times New Roman" w:eastAsia="Times New Roman" w:hAnsi="Times New Roman" w:cs="Times New Roman"/>
                <w:i/>
                <w:color w:val="333333"/>
                <w:lang w:eastAsia="en-GB"/>
              </w:rPr>
              <w:t xml:space="preserve">This </w:t>
            </w:r>
            <w:r w:rsidRPr="00E61FA4">
              <w:rPr>
                <w:rFonts w:ascii="Times New Roman" w:eastAsia="Times New Roman" w:hAnsi="Times New Roman" w:cs="Times New Roman"/>
                <w:i/>
                <w:color w:val="000000" w:themeColor="text1"/>
              </w:rPr>
              <w:t>includes participants in custody and care settings</w:t>
            </w:r>
            <w:r w:rsidRPr="00E61FA4">
              <w:rPr>
                <w:rFonts w:ascii="Times New Roman" w:eastAsia="Times New Roman" w:hAnsi="Times New Roman" w:cs="Times New Roman"/>
                <w:i/>
                <w:color w:val="333333"/>
                <w:lang w:eastAsia="en-GB"/>
              </w:rPr>
              <w:t>, or research in communities where access to research participants is not possible without the permission of another adult, such as another family member or a community leader.</w:t>
            </w:r>
          </w:p>
        </w:tc>
        <w:tc>
          <w:tcPr>
            <w:tcW w:w="566" w:type="dxa"/>
            <w:gridSpan w:val="2"/>
          </w:tcPr>
          <w:p w14:paraId="6EC0B960" w14:textId="77777777" w:rsidR="008127E6" w:rsidRPr="00B500FE" w:rsidRDefault="008127E6" w:rsidP="008127E6">
            <w:pPr>
              <w:rPr>
                <w:rFonts w:ascii="Times New Roman" w:hAnsi="Times New Roman" w:cs="Times New Roman"/>
                <w:sz w:val="24"/>
                <w:szCs w:val="24"/>
              </w:rPr>
            </w:pPr>
          </w:p>
        </w:tc>
        <w:tc>
          <w:tcPr>
            <w:tcW w:w="690" w:type="dxa"/>
          </w:tcPr>
          <w:p w14:paraId="72948EDC" w14:textId="7D1035BD"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156058B6" w14:textId="77777777" w:rsidTr="007C0CA5">
        <w:tc>
          <w:tcPr>
            <w:tcW w:w="703" w:type="dxa"/>
            <w:gridSpan w:val="2"/>
            <w:vMerge/>
          </w:tcPr>
          <w:p w14:paraId="16E87CAF" w14:textId="77777777" w:rsidR="008127E6" w:rsidRPr="00B500FE" w:rsidRDefault="008127E6" w:rsidP="008127E6">
            <w:pPr>
              <w:rPr>
                <w:rFonts w:ascii="Times New Roman" w:hAnsi="Times New Roman" w:cs="Times New Roman"/>
                <w:sz w:val="24"/>
                <w:szCs w:val="24"/>
              </w:rPr>
            </w:pPr>
          </w:p>
        </w:tc>
        <w:tc>
          <w:tcPr>
            <w:tcW w:w="7514" w:type="dxa"/>
            <w:gridSpan w:val="5"/>
          </w:tcPr>
          <w:p w14:paraId="700413A6" w14:textId="1D9CC075" w:rsidR="008127E6" w:rsidRPr="00CA4BC0" w:rsidRDefault="008127E6" w:rsidP="008127E6">
            <w:pPr>
              <w:jc w:val="both"/>
              <w:rPr>
                <w:rFonts w:ascii="Times New Roman" w:hAnsi="Times New Roman" w:cs="Times New Roman"/>
                <w:sz w:val="24"/>
                <w:szCs w:val="24"/>
              </w:rPr>
            </w:pPr>
            <w:r w:rsidRPr="00CA4BC0">
              <w:rPr>
                <w:rStyle w:val="normaltextrun"/>
                <w:rFonts w:ascii="Times New Roman" w:hAnsi="Times New Roman" w:cs="Times New Roman"/>
                <w:color w:val="000000"/>
                <w:sz w:val="24"/>
                <w:szCs w:val="24"/>
                <w:shd w:val="clear" w:color="auto" w:fill="FFFFFF"/>
              </w:rPr>
              <w:t xml:space="preserve">If you have answered 'Yes' to 4.6, have you complied with the School's Ethics Protocol for Research </w:t>
            </w:r>
            <w:r w:rsidRPr="00CA4BC0">
              <w:rPr>
                <w:rFonts w:ascii="Times New Roman" w:eastAsia="Times New Roman" w:hAnsi="Times New Roman" w:cs="Times New Roman"/>
                <w:color w:val="000000" w:themeColor="text1"/>
                <w:sz w:val="24"/>
                <w:szCs w:val="24"/>
              </w:rPr>
              <w:t>needing a Gatekeeper</w:t>
            </w:r>
            <w:r w:rsidRPr="00CA4BC0">
              <w:rPr>
                <w:rStyle w:val="normaltextrun"/>
                <w:rFonts w:ascii="Times New Roman" w:hAnsi="Times New Roman" w:cs="Times New Roman"/>
                <w:color w:val="000000"/>
                <w:sz w:val="24"/>
                <w:szCs w:val="24"/>
                <w:shd w:val="clear" w:color="auto" w:fill="FFFFFF"/>
              </w:rPr>
              <w:t>?</w:t>
            </w:r>
            <w:r w:rsidRPr="00CA4BC0">
              <w:rPr>
                <w:rStyle w:val="eop"/>
                <w:rFonts w:ascii="Times New Roman" w:hAnsi="Times New Roman" w:cs="Times New Roman"/>
                <w:color w:val="000000"/>
                <w:sz w:val="24"/>
                <w:szCs w:val="24"/>
                <w:shd w:val="clear" w:color="auto" w:fill="FFFFFF"/>
              </w:rPr>
              <w:t> </w:t>
            </w:r>
          </w:p>
        </w:tc>
        <w:tc>
          <w:tcPr>
            <w:tcW w:w="566" w:type="dxa"/>
            <w:gridSpan w:val="2"/>
          </w:tcPr>
          <w:p w14:paraId="6772AB7B" w14:textId="77777777" w:rsidR="008127E6" w:rsidRPr="00B500FE" w:rsidRDefault="008127E6" w:rsidP="008127E6">
            <w:pPr>
              <w:rPr>
                <w:rFonts w:ascii="Times New Roman" w:hAnsi="Times New Roman" w:cs="Times New Roman"/>
                <w:sz w:val="24"/>
                <w:szCs w:val="24"/>
              </w:rPr>
            </w:pPr>
          </w:p>
        </w:tc>
        <w:tc>
          <w:tcPr>
            <w:tcW w:w="690" w:type="dxa"/>
          </w:tcPr>
          <w:p w14:paraId="35298858" w14:textId="77777777" w:rsidR="008127E6" w:rsidRPr="00B500FE" w:rsidRDefault="008127E6" w:rsidP="008127E6">
            <w:pPr>
              <w:rPr>
                <w:rFonts w:ascii="Times New Roman" w:hAnsi="Times New Roman" w:cs="Times New Roman"/>
                <w:sz w:val="24"/>
                <w:szCs w:val="24"/>
              </w:rPr>
            </w:pPr>
          </w:p>
        </w:tc>
      </w:tr>
      <w:tr w:rsidR="008127E6" w:rsidRPr="00B500FE" w14:paraId="6F35A02C" w14:textId="77777777" w:rsidTr="007C0CA5">
        <w:tc>
          <w:tcPr>
            <w:tcW w:w="703" w:type="dxa"/>
            <w:gridSpan w:val="2"/>
          </w:tcPr>
          <w:p w14:paraId="5FDDD819"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4.7</w:t>
            </w:r>
          </w:p>
        </w:tc>
        <w:tc>
          <w:tcPr>
            <w:tcW w:w="7514" w:type="dxa"/>
            <w:gridSpan w:val="5"/>
          </w:tcPr>
          <w:p w14:paraId="5CB82AEB" w14:textId="77777777" w:rsidR="008127E6" w:rsidRPr="00E61FA4" w:rsidRDefault="008127E6" w:rsidP="008127E6">
            <w:pPr>
              <w:jc w:val="both"/>
              <w:rPr>
                <w:rFonts w:ascii="Times New Roman" w:eastAsia="Times New Roman" w:hAnsi="Times New Roman" w:cs="Times New Roman"/>
                <w:color w:val="000000" w:themeColor="text1"/>
                <w:sz w:val="24"/>
                <w:szCs w:val="24"/>
              </w:rPr>
            </w:pPr>
            <w:r w:rsidRPr="00E61FA4">
              <w:rPr>
                <w:rFonts w:ascii="Times New Roman" w:eastAsia="Times New Roman" w:hAnsi="Times New Roman" w:cs="Times New Roman"/>
                <w:color w:val="000000" w:themeColor="text1"/>
                <w:sz w:val="24"/>
                <w:szCs w:val="24"/>
              </w:rPr>
              <w:t>Does the research project involve intrusive or invasive procedures?</w:t>
            </w:r>
          </w:p>
          <w:p w14:paraId="20537288" w14:textId="77777777" w:rsidR="008127E6" w:rsidRPr="00E61FA4" w:rsidRDefault="008127E6" w:rsidP="008127E6">
            <w:pPr>
              <w:jc w:val="both"/>
              <w:rPr>
                <w:rFonts w:ascii="Times New Roman" w:eastAsia="Times New Roman" w:hAnsi="Times New Roman" w:cs="Times New Roman"/>
                <w:color w:val="000000" w:themeColor="text1"/>
                <w:sz w:val="24"/>
                <w:szCs w:val="24"/>
              </w:rPr>
            </w:pPr>
          </w:p>
          <w:p w14:paraId="3C5D9A3B" w14:textId="77777777" w:rsidR="008127E6" w:rsidRPr="00E61FA4" w:rsidRDefault="008127E6" w:rsidP="008127E6">
            <w:pPr>
              <w:jc w:val="both"/>
              <w:rPr>
                <w:rFonts w:ascii="Times New Roman" w:hAnsi="Times New Roman" w:cs="Times New Roman"/>
              </w:rPr>
            </w:pPr>
            <w:r w:rsidRPr="00E61FA4">
              <w:rPr>
                <w:rFonts w:ascii="Times New Roman" w:eastAsia="Times New Roman" w:hAnsi="Times New Roman" w:cs="Times New Roman"/>
                <w:i/>
              </w:rPr>
              <w:lastRenderedPageBreak/>
              <w:t xml:space="preserve">This includes the administration of substances, vigorous physical exercise, procedures involving pain or more than mild discomfort to participants (including the risk of </w:t>
            </w:r>
            <w:r w:rsidRPr="00E61FA4">
              <w:rPr>
                <w:rFonts w:ascii="Times New Roman" w:hAnsi="Times New Roman" w:cs="Times New Roman"/>
                <w:bCs/>
                <w:i/>
              </w:rPr>
              <w:t>psychological distress, discomfort or anxiety to participants)</w:t>
            </w:r>
            <w:r w:rsidRPr="00E61FA4">
              <w:rPr>
                <w:rFonts w:ascii="Times New Roman" w:eastAsia="Times New Roman" w:hAnsi="Times New Roman" w:cs="Times New Roman"/>
                <w:i/>
              </w:rPr>
              <w:t>.</w:t>
            </w:r>
          </w:p>
        </w:tc>
        <w:tc>
          <w:tcPr>
            <w:tcW w:w="566" w:type="dxa"/>
            <w:gridSpan w:val="2"/>
          </w:tcPr>
          <w:p w14:paraId="6DF2A691" w14:textId="4184A5B1"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lastRenderedPageBreak/>
              <w:t>Yes</w:t>
            </w:r>
          </w:p>
        </w:tc>
        <w:tc>
          <w:tcPr>
            <w:tcW w:w="690" w:type="dxa"/>
          </w:tcPr>
          <w:p w14:paraId="10ED006A" w14:textId="77777777" w:rsidR="008127E6" w:rsidRPr="00B500FE" w:rsidRDefault="008127E6" w:rsidP="008127E6">
            <w:pPr>
              <w:rPr>
                <w:rFonts w:ascii="Times New Roman" w:hAnsi="Times New Roman" w:cs="Times New Roman"/>
                <w:sz w:val="24"/>
                <w:szCs w:val="24"/>
              </w:rPr>
            </w:pPr>
          </w:p>
        </w:tc>
      </w:tr>
      <w:tr w:rsidR="008127E6" w:rsidRPr="00B500FE" w14:paraId="049774E1" w14:textId="77777777" w:rsidTr="007C0CA5">
        <w:tc>
          <w:tcPr>
            <w:tcW w:w="703" w:type="dxa"/>
            <w:gridSpan w:val="2"/>
            <w:vMerge w:val="restart"/>
          </w:tcPr>
          <w:p w14:paraId="774EA4A1"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4.8</w:t>
            </w:r>
          </w:p>
        </w:tc>
        <w:tc>
          <w:tcPr>
            <w:tcW w:w="7514" w:type="dxa"/>
            <w:gridSpan w:val="5"/>
          </w:tcPr>
          <w:p w14:paraId="1F0E9D04" w14:textId="38FA8F0D" w:rsidR="008127E6" w:rsidRPr="00E61FA4" w:rsidRDefault="008127E6" w:rsidP="008127E6">
            <w:pPr>
              <w:jc w:val="both"/>
              <w:rPr>
                <w:rFonts w:ascii="Times New Roman" w:hAnsi="Times New Roman" w:cs="Times New Roman"/>
                <w:sz w:val="24"/>
                <w:szCs w:val="24"/>
              </w:rPr>
            </w:pPr>
            <w:r w:rsidRPr="57460AE8">
              <w:rPr>
                <w:rFonts w:ascii="Times New Roman" w:hAnsi="Times New Roman" w:cs="Times New Roman"/>
                <w:sz w:val="24"/>
                <w:szCs w:val="24"/>
              </w:rPr>
              <w:t xml:space="preserve">Does the research project involve visual or audio recordings </w:t>
            </w:r>
            <w:r w:rsidR="009873B0" w:rsidRPr="57460AE8">
              <w:rPr>
                <w:rFonts w:ascii="Times New Roman" w:hAnsi="Times New Roman" w:cs="Times New Roman"/>
                <w:sz w:val="24"/>
                <w:szCs w:val="24"/>
              </w:rPr>
              <w:t>of participants</w:t>
            </w:r>
            <w:r w:rsidRPr="57460AE8">
              <w:rPr>
                <w:rFonts w:ascii="Times New Roman" w:hAnsi="Times New Roman" w:cs="Times New Roman"/>
                <w:sz w:val="24"/>
                <w:szCs w:val="24"/>
              </w:rPr>
              <w:t>?</w:t>
            </w:r>
          </w:p>
        </w:tc>
        <w:tc>
          <w:tcPr>
            <w:tcW w:w="566" w:type="dxa"/>
            <w:gridSpan w:val="2"/>
          </w:tcPr>
          <w:p w14:paraId="0EAA64EB" w14:textId="77777777" w:rsidR="008127E6" w:rsidRPr="00B500FE" w:rsidRDefault="008127E6" w:rsidP="008127E6">
            <w:pPr>
              <w:rPr>
                <w:rFonts w:ascii="Times New Roman" w:hAnsi="Times New Roman" w:cs="Times New Roman"/>
                <w:sz w:val="24"/>
                <w:szCs w:val="24"/>
              </w:rPr>
            </w:pPr>
          </w:p>
        </w:tc>
        <w:tc>
          <w:tcPr>
            <w:tcW w:w="690" w:type="dxa"/>
          </w:tcPr>
          <w:p w14:paraId="39EE4345" w14:textId="3388025C"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15242ABB" w14:textId="77777777" w:rsidTr="007C0CA5">
        <w:tc>
          <w:tcPr>
            <w:tcW w:w="703" w:type="dxa"/>
            <w:gridSpan w:val="2"/>
            <w:vMerge/>
          </w:tcPr>
          <w:p w14:paraId="5E23540C" w14:textId="77777777" w:rsidR="008127E6" w:rsidRPr="00B500FE" w:rsidRDefault="008127E6" w:rsidP="008127E6">
            <w:pPr>
              <w:rPr>
                <w:rFonts w:ascii="Times New Roman" w:hAnsi="Times New Roman" w:cs="Times New Roman"/>
                <w:sz w:val="24"/>
                <w:szCs w:val="24"/>
              </w:rPr>
            </w:pPr>
          </w:p>
        </w:tc>
        <w:tc>
          <w:tcPr>
            <w:tcW w:w="7514" w:type="dxa"/>
            <w:gridSpan w:val="5"/>
          </w:tcPr>
          <w:p w14:paraId="0C5C4361" w14:textId="3BE814B2" w:rsidR="008127E6" w:rsidRPr="00DA5851" w:rsidRDefault="008127E6" w:rsidP="00DA5851">
            <w:pPr>
              <w:spacing w:after="160"/>
              <w:jc w:val="both"/>
              <w:rPr>
                <w:rFonts w:ascii="Times New Roman" w:hAnsi="Times New Roman" w:cs="Times New Roman"/>
                <w:b/>
                <w:bCs/>
                <w:color w:val="000000"/>
                <w:sz w:val="24"/>
                <w:szCs w:val="24"/>
                <w:shd w:val="clear" w:color="auto" w:fill="FFFFFF"/>
              </w:rPr>
            </w:pPr>
            <w:r w:rsidRPr="00CA4BC0">
              <w:rPr>
                <w:rStyle w:val="normaltextrun"/>
                <w:rFonts w:ascii="Times New Roman" w:hAnsi="Times New Roman" w:cs="Times New Roman"/>
                <w:color w:val="000000"/>
                <w:sz w:val="24"/>
                <w:szCs w:val="24"/>
                <w:shd w:val="clear" w:color="auto" w:fill="FFFFFF"/>
              </w:rPr>
              <w:t>If you have answered 'Yes' to 4.8, have you complied with the</w:t>
            </w:r>
            <w:r w:rsidR="00DA5851">
              <w:rPr>
                <w:rStyle w:val="normaltextrun"/>
                <w:rFonts w:ascii="Times New Roman" w:hAnsi="Times New Roman" w:cs="Times New Roman"/>
                <w:color w:val="000000"/>
                <w:sz w:val="24"/>
                <w:szCs w:val="24"/>
                <w:shd w:val="clear" w:color="auto" w:fill="FFFFFF"/>
              </w:rPr>
              <w:t xml:space="preserve"> </w:t>
            </w:r>
            <w:hyperlink r:id="rId33" w:history="1">
              <w:r w:rsidR="00DA5851" w:rsidRPr="00DA5851">
                <w:rPr>
                  <w:rStyle w:val="Hyperlink"/>
                  <w:rFonts w:ascii="Times New Roman" w:hAnsi="Times New Roman" w:cs="Times New Roman"/>
                  <w:sz w:val="24"/>
                  <w:szCs w:val="24"/>
                  <w:shd w:val="clear" w:color="auto" w:fill="FFFFFF"/>
                </w:rPr>
                <w:t>University’s</w:t>
              </w:r>
              <w:r w:rsidRPr="00DA5851">
                <w:rPr>
                  <w:rStyle w:val="Hyperlink"/>
                  <w:rFonts w:ascii="Times New Roman" w:hAnsi="Times New Roman" w:cs="Times New Roman"/>
                  <w:sz w:val="24"/>
                  <w:szCs w:val="24"/>
                  <w:shd w:val="clear" w:color="auto" w:fill="FFFFFF"/>
                </w:rPr>
                <w:t> </w:t>
              </w:r>
              <w:r w:rsidR="00DA5851" w:rsidRPr="00DA5851">
                <w:rPr>
                  <w:rStyle w:val="Hyperlink"/>
                  <w:rFonts w:ascii="Times New Roman" w:hAnsi="Times New Roman" w:cs="Times New Roman"/>
                  <w:sz w:val="24"/>
                  <w:szCs w:val="24"/>
                  <w:shd w:val="clear" w:color="auto" w:fill="FFFFFF"/>
                </w:rPr>
                <w:t>SOP for Audio and Visual Recording of Research Participants</w:t>
              </w:r>
            </w:hyperlink>
            <w:r w:rsidRPr="00CA4BC0">
              <w:rPr>
                <w:rStyle w:val="normaltextrun"/>
                <w:rFonts w:ascii="Times New Roman" w:hAnsi="Times New Roman" w:cs="Times New Roman"/>
                <w:color w:val="000000"/>
                <w:sz w:val="24"/>
                <w:szCs w:val="24"/>
                <w:shd w:val="clear" w:color="auto" w:fill="FFFFFF"/>
              </w:rPr>
              <w:t>?</w:t>
            </w:r>
            <w:r w:rsidRPr="00CA4BC0">
              <w:rPr>
                <w:rStyle w:val="eop"/>
                <w:rFonts w:ascii="Times New Roman" w:hAnsi="Times New Roman" w:cs="Times New Roman"/>
                <w:color w:val="000000"/>
                <w:sz w:val="24"/>
                <w:szCs w:val="24"/>
                <w:shd w:val="clear" w:color="auto" w:fill="FFFFFF"/>
              </w:rPr>
              <w:t> </w:t>
            </w:r>
          </w:p>
        </w:tc>
        <w:tc>
          <w:tcPr>
            <w:tcW w:w="566" w:type="dxa"/>
            <w:gridSpan w:val="2"/>
          </w:tcPr>
          <w:p w14:paraId="4A918CBF" w14:textId="77777777" w:rsidR="008127E6" w:rsidRPr="00B500FE" w:rsidRDefault="008127E6" w:rsidP="008127E6">
            <w:pPr>
              <w:rPr>
                <w:rFonts w:ascii="Times New Roman" w:hAnsi="Times New Roman" w:cs="Times New Roman"/>
                <w:sz w:val="24"/>
                <w:szCs w:val="24"/>
              </w:rPr>
            </w:pPr>
          </w:p>
        </w:tc>
        <w:tc>
          <w:tcPr>
            <w:tcW w:w="690" w:type="dxa"/>
          </w:tcPr>
          <w:p w14:paraId="4CD1512E" w14:textId="77777777" w:rsidR="008127E6" w:rsidRPr="00B500FE" w:rsidRDefault="008127E6" w:rsidP="008127E6">
            <w:pPr>
              <w:rPr>
                <w:rFonts w:ascii="Times New Roman" w:hAnsi="Times New Roman" w:cs="Times New Roman"/>
                <w:sz w:val="24"/>
                <w:szCs w:val="24"/>
              </w:rPr>
            </w:pPr>
          </w:p>
        </w:tc>
      </w:tr>
      <w:tr w:rsidR="008127E6" w:rsidRPr="00B500FE" w14:paraId="08A00BB6" w14:textId="77777777" w:rsidTr="007C0CA5">
        <w:tc>
          <w:tcPr>
            <w:tcW w:w="703" w:type="dxa"/>
            <w:gridSpan w:val="2"/>
          </w:tcPr>
          <w:p w14:paraId="1A00069E"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4.9</w:t>
            </w:r>
          </w:p>
        </w:tc>
        <w:tc>
          <w:tcPr>
            <w:tcW w:w="7514" w:type="dxa"/>
            <w:gridSpan w:val="5"/>
          </w:tcPr>
          <w:p w14:paraId="0E0AA2BC" w14:textId="77777777" w:rsidR="008127E6" w:rsidRPr="00E61FA4" w:rsidRDefault="008127E6" w:rsidP="008127E6">
            <w:pPr>
              <w:jc w:val="both"/>
              <w:rPr>
                <w:rFonts w:ascii="Times New Roman" w:hAnsi="Times New Roman" w:cs="Times New Roman"/>
                <w:sz w:val="24"/>
                <w:szCs w:val="24"/>
              </w:rPr>
            </w:pPr>
            <w:r w:rsidRPr="00E61FA4">
              <w:rPr>
                <w:rFonts w:ascii="Times New Roman" w:eastAsia="Times New Roman" w:hAnsi="Times New Roman" w:cs="Times New Roman"/>
                <w:sz w:val="24"/>
                <w:szCs w:val="24"/>
              </w:rPr>
              <w:t>Does the research project involve the collection or use of human tissue?</w:t>
            </w:r>
          </w:p>
        </w:tc>
        <w:tc>
          <w:tcPr>
            <w:tcW w:w="566" w:type="dxa"/>
            <w:gridSpan w:val="2"/>
          </w:tcPr>
          <w:p w14:paraId="4911B6C6" w14:textId="77777777" w:rsidR="008127E6" w:rsidRPr="00B500FE" w:rsidRDefault="008127E6" w:rsidP="008127E6">
            <w:pPr>
              <w:rPr>
                <w:rFonts w:ascii="Times New Roman" w:hAnsi="Times New Roman" w:cs="Times New Roman"/>
                <w:sz w:val="24"/>
                <w:szCs w:val="24"/>
              </w:rPr>
            </w:pPr>
          </w:p>
        </w:tc>
        <w:tc>
          <w:tcPr>
            <w:tcW w:w="690" w:type="dxa"/>
          </w:tcPr>
          <w:p w14:paraId="479DB7C6" w14:textId="3C19FD85"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rsidRPr="00B500FE" w14:paraId="345E7EB6" w14:textId="77777777" w:rsidTr="007C0CA5">
        <w:tc>
          <w:tcPr>
            <w:tcW w:w="703" w:type="dxa"/>
            <w:gridSpan w:val="2"/>
          </w:tcPr>
          <w:p w14:paraId="7EEE045A"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4.10</w:t>
            </w:r>
          </w:p>
        </w:tc>
        <w:tc>
          <w:tcPr>
            <w:tcW w:w="7514" w:type="dxa"/>
            <w:gridSpan w:val="5"/>
          </w:tcPr>
          <w:p w14:paraId="0C29FC97" w14:textId="2DBAE00D" w:rsidR="008127E6" w:rsidRPr="00E61FA4" w:rsidRDefault="008127E6" w:rsidP="008127E6">
            <w:pPr>
              <w:jc w:val="both"/>
              <w:rPr>
                <w:rFonts w:ascii="Times New Roman" w:hAnsi="Times New Roman" w:cs="Times New Roman"/>
                <w:sz w:val="24"/>
                <w:szCs w:val="24"/>
              </w:rPr>
            </w:pPr>
            <w:r w:rsidRPr="00E61FA4">
              <w:rPr>
                <w:rFonts w:ascii="Times New Roman" w:eastAsia="Times New Roman" w:hAnsi="Times New Roman" w:cs="Times New Roman"/>
                <w:sz w:val="24"/>
                <w:szCs w:val="24"/>
              </w:rPr>
              <w:t xml:space="preserve">Does the research project involve more than a minimal risk of harm </w:t>
            </w:r>
            <w:r w:rsidRPr="00E61FA4">
              <w:rPr>
                <w:rFonts w:ascii="Times New Roman" w:hAnsi="Times New Roman" w:cs="Times New Roman"/>
                <w:sz w:val="24"/>
                <w:szCs w:val="24"/>
              </w:rPr>
              <w:t>to the safety and wellbeing of participants and/or the Researchers?</w:t>
            </w:r>
          </w:p>
          <w:p w14:paraId="41CBE520" w14:textId="77777777" w:rsidR="008127E6" w:rsidRPr="00E61FA4" w:rsidRDefault="008127E6" w:rsidP="008127E6">
            <w:pPr>
              <w:jc w:val="both"/>
              <w:rPr>
                <w:rFonts w:ascii="Times New Roman" w:hAnsi="Times New Roman" w:cs="Times New Roman"/>
                <w:sz w:val="24"/>
                <w:szCs w:val="24"/>
              </w:rPr>
            </w:pPr>
          </w:p>
          <w:p w14:paraId="4621E646" w14:textId="704289D4" w:rsidR="008127E6" w:rsidRPr="00E61FA4" w:rsidRDefault="008127E6" w:rsidP="008127E6">
            <w:pPr>
              <w:jc w:val="both"/>
              <w:rPr>
                <w:rFonts w:ascii="Times New Roman" w:hAnsi="Times New Roman" w:cs="Times New Roman"/>
                <w:i/>
                <w:iCs/>
              </w:rPr>
            </w:pPr>
            <w:r w:rsidRPr="00E61FA4">
              <w:rPr>
                <w:rFonts w:ascii="Times New Roman" w:hAnsi="Times New Roman" w:cs="Times New Roman"/>
                <w:i/>
                <w:iCs/>
              </w:rPr>
              <w:t xml:space="preserve">Please answer this question based on your assessment of the risks involved in this project. Further information about possible harm or potential risks to participants/researchers must be provided in Section 7 of this form. </w:t>
            </w:r>
          </w:p>
        </w:tc>
        <w:tc>
          <w:tcPr>
            <w:tcW w:w="566" w:type="dxa"/>
            <w:gridSpan w:val="2"/>
          </w:tcPr>
          <w:p w14:paraId="1D8BE99E" w14:textId="77777777" w:rsidR="008127E6" w:rsidRPr="00B500FE" w:rsidRDefault="008127E6" w:rsidP="008127E6">
            <w:pPr>
              <w:rPr>
                <w:rFonts w:ascii="Times New Roman" w:hAnsi="Times New Roman" w:cs="Times New Roman"/>
                <w:sz w:val="24"/>
                <w:szCs w:val="24"/>
              </w:rPr>
            </w:pPr>
          </w:p>
        </w:tc>
        <w:tc>
          <w:tcPr>
            <w:tcW w:w="690" w:type="dxa"/>
          </w:tcPr>
          <w:p w14:paraId="1B8E123D" w14:textId="69736078" w:rsidR="008127E6" w:rsidRPr="00B500FE" w:rsidRDefault="00931188" w:rsidP="008127E6">
            <w:pPr>
              <w:rPr>
                <w:rFonts w:ascii="Times New Roman" w:hAnsi="Times New Roman" w:cs="Times New Roman"/>
                <w:sz w:val="24"/>
                <w:szCs w:val="24"/>
              </w:rPr>
            </w:pPr>
            <w:r>
              <w:rPr>
                <w:rFonts w:ascii="Times New Roman" w:hAnsi="Times New Roman" w:cs="Times New Roman"/>
                <w:sz w:val="24"/>
                <w:szCs w:val="24"/>
              </w:rPr>
              <w:t>No</w:t>
            </w:r>
          </w:p>
        </w:tc>
      </w:tr>
      <w:tr w:rsidR="008127E6" w14:paraId="038761BC" w14:textId="77777777" w:rsidTr="57460AE8">
        <w:tc>
          <w:tcPr>
            <w:tcW w:w="703" w:type="dxa"/>
            <w:gridSpan w:val="2"/>
            <w:shd w:val="clear" w:color="auto" w:fill="FBE4D5" w:themeFill="accent2" w:themeFillTint="33"/>
          </w:tcPr>
          <w:p w14:paraId="3BD86AD6" w14:textId="1CE179C2" w:rsidR="008127E6"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4.11</w:t>
            </w:r>
          </w:p>
        </w:tc>
        <w:tc>
          <w:tcPr>
            <w:tcW w:w="8770" w:type="dxa"/>
            <w:gridSpan w:val="8"/>
            <w:shd w:val="clear" w:color="auto" w:fill="FBE4D5" w:themeFill="accent2" w:themeFillTint="33"/>
          </w:tcPr>
          <w:p w14:paraId="5DB4CE40" w14:textId="192ADA28" w:rsidR="008127E6"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2CD39747" w14:textId="005DBBA8" w:rsidR="008127E6" w:rsidRDefault="008127E6" w:rsidP="008127E6">
            <w:pPr>
              <w:rPr>
                <w:rFonts w:ascii="Times New Roman" w:eastAsiaTheme="minorEastAsia" w:hAnsi="Times New Roman" w:cs="Times New Roman"/>
                <w:sz w:val="24"/>
                <w:szCs w:val="24"/>
              </w:rPr>
            </w:pPr>
          </w:p>
          <w:p w14:paraId="7B30239E" w14:textId="3FE50640" w:rsidR="008127E6" w:rsidRPr="0057348E" w:rsidRDefault="008127E6" w:rsidP="41AD3A06">
            <w:pPr>
              <w:rPr>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below in support of the answers </w:t>
            </w:r>
            <w:r w:rsidR="7E04AACC" w:rsidRPr="41AD3A06">
              <w:rPr>
                <w:rStyle w:val="normaltextrun"/>
                <w:rFonts w:ascii="Times New Roman" w:eastAsia="Times New Roman" w:hAnsi="Times New Roman" w:cs="Times New Roman"/>
                <w:color w:val="000000" w:themeColor="text1"/>
                <w:sz w:val="24"/>
                <w:szCs w:val="24"/>
              </w:rPr>
              <w:t>of the answers to this section.</w:t>
            </w:r>
            <w:r w:rsidRPr="41AD3A06">
              <w:rPr>
                <w:rStyle w:val="normaltextrun"/>
                <w:rFonts w:ascii="Times New Roman" w:eastAsia="Times New Roman" w:hAnsi="Times New Roman" w:cs="Times New Roman"/>
                <w:color w:val="000000" w:themeColor="text1"/>
                <w:sz w:val="24"/>
                <w:szCs w:val="24"/>
              </w:rPr>
              <w:t xml:space="preserve"> For each question answered as ‘Yes’, provide a comment of support of </w:t>
            </w:r>
            <w:r w:rsidRPr="41AD3A06">
              <w:rPr>
                <w:rStyle w:val="normaltextrun"/>
                <w:rFonts w:ascii="Times New Roman" w:eastAsia="Times New Roman" w:hAnsi="Times New Roman" w:cs="Times New Roman"/>
                <w:color w:val="000000" w:themeColor="text1"/>
                <w:sz w:val="24"/>
                <w:szCs w:val="24"/>
                <w:u w:val="single"/>
              </w:rPr>
              <w:t>why the project necessitates</w:t>
            </w:r>
            <w:r w:rsidRPr="41AD3A06">
              <w:rPr>
                <w:rStyle w:val="normaltextrun"/>
                <w:rFonts w:ascii="Times New Roman" w:eastAsia="Times New Roman" w:hAnsi="Times New Roman" w:cs="Times New Roman"/>
                <w:color w:val="000000" w:themeColor="text1"/>
                <w:sz w:val="24"/>
                <w:szCs w:val="24"/>
              </w:rPr>
              <w:t xml:space="preserve"> the answer needing to be ‘Yes’ and would not otherwise be feasible.</w:t>
            </w:r>
          </w:p>
        </w:tc>
      </w:tr>
      <w:tr w:rsidR="008127E6" w14:paraId="7119B6ED" w14:textId="77777777" w:rsidTr="00FC6A2F">
        <w:tc>
          <w:tcPr>
            <w:tcW w:w="9473" w:type="dxa"/>
            <w:gridSpan w:val="10"/>
            <w:shd w:val="clear" w:color="auto" w:fill="FBE4D5" w:themeFill="accent2" w:themeFillTint="33"/>
          </w:tcPr>
          <w:p w14:paraId="26BE665F" w14:textId="5689AFB0" w:rsidR="008127E6" w:rsidRDefault="008127E6" w:rsidP="008127E6">
            <w:pPr>
              <w:rPr>
                <w:rFonts w:ascii="Times New Roman" w:hAnsi="Times New Roman" w:cs="Times New Roman"/>
                <w:sz w:val="24"/>
                <w:szCs w:val="24"/>
              </w:rPr>
            </w:pPr>
          </w:p>
          <w:p w14:paraId="34F0A7A6" w14:textId="5AEFDA26" w:rsidR="008127E6" w:rsidRDefault="008127E6" w:rsidP="008127E6">
            <w:pPr>
              <w:rPr>
                <w:rFonts w:ascii="Times New Roman" w:hAnsi="Times New Roman" w:cs="Times New Roman"/>
                <w:sz w:val="24"/>
                <w:szCs w:val="24"/>
              </w:rPr>
            </w:pPr>
          </w:p>
          <w:p w14:paraId="5F1FFF8A" w14:textId="7D4EB717" w:rsidR="008127E6" w:rsidRDefault="008127E6" w:rsidP="008127E6">
            <w:pPr>
              <w:rPr>
                <w:rFonts w:ascii="Times New Roman" w:hAnsi="Times New Roman" w:cs="Times New Roman"/>
                <w:sz w:val="24"/>
                <w:szCs w:val="24"/>
              </w:rPr>
            </w:pPr>
          </w:p>
        </w:tc>
      </w:tr>
      <w:tr w:rsidR="008127E6" w:rsidRPr="00B500FE" w14:paraId="20A95CE2" w14:textId="77777777" w:rsidTr="57460AE8">
        <w:trPr>
          <w:trHeight w:val="408"/>
        </w:trPr>
        <w:tc>
          <w:tcPr>
            <w:tcW w:w="9473" w:type="dxa"/>
            <w:gridSpan w:val="10"/>
            <w:shd w:val="clear" w:color="auto" w:fill="D0CECE" w:themeFill="background2" w:themeFillShade="E6"/>
          </w:tcPr>
          <w:p w14:paraId="46540750" w14:textId="77777777" w:rsidR="008127E6" w:rsidRPr="00B500FE" w:rsidRDefault="008127E6" w:rsidP="008127E6">
            <w:pPr>
              <w:jc w:val="both"/>
              <w:rPr>
                <w:rFonts w:ascii="Times New Roman" w:hAnsi="Times New Roman" w:cs="Times New Roman"/>
                <w:b/>
                <w:sz w:val="24"/>
                <w:szCs w:val="24"/>
              </w:rPr>
            </w:pPr>
            <w:r w:rsidRPr="00B500FE">
              <w:rPr>
                <w:rFonts w:ascii="Times New Roman" w:hAnsi="Times New Roman" w:cs="Times New Roman"/>
                <w:b/>
                <w:sz w:val="24"/>
                <w:szCs w:val="24"/>
              </w:rPr>
              <w:t xml:space="preserve">SECTION 5. </w:t>
            </w:r>
            <w:r>
              <w:rPr>
                <w:rFonts w:ascii="Times New Roman" w:hAnsi="Times New Roman" w:cs="Times New Roman"/>
                <w:b/>
                <w:sz w:val="24"/>
                <w:szCs w:val="24"/>
              </w:rPr>
              <w:t xml:space="preserve">PARTICIPATION AND </w:t>
            </w:r>
            <w:r w:rsidRPr="00B500FE">
              <w:rPr>
                <w:rFonts w:ascii="Times New Roman" w:hAnsi="Times New Roman" w:cs="Times New Roman"/>
                <w:b/>
                <w:sz w:val="24"/>
                <w:szCs w:val="24"/>
              </w:rPr>
              <w:t>RECRUITMENT</w:t>
            </w:r>
          </w:p>
        </w:tc>
      </w:tr>
      <w:tr w:rsidR="008127E6" w:rsidRPr="00B500FE" w14:paraId="76649F86" w14:textId="77777777" w:rsidTr="57460AE8">
        <w:tc>
          <w:tcPr>
            <w:tcW w:w="703" w:type="dxa"/>
            <w:gridSpan w:val="2"/>
          </w:tcPr>
          <w:p w14:paraId="1C5D1542"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5.1</w:t>
            </w:r>
          </w:p>
        </w:tc>
        <w:tc>
          <w:tcPr>
            <w:tcW w:w="8770" w:type="dxa"/>
            <w:gridSpan w:val="8"/>
          </w:tcPr>
          <w:p w14:paraId="527FF347" w14:textId="26860B4F" w:rsidR="008127E6" w:rsidRPr="00B500FE" w:rsidRDefault="008127E6" w:rsidP="008127E6">
            <w:pPr>
              <w:jc w:val="both"/>
              <w:rPr>
                <w:rFonts w:ascii="Times New Roman" w:hAnsi="Times New Roman" w:cs="Times New Roman"/>
                <w:b/>
                <w:bCs/>
                <w:sz w:val="24"/>
                <w:szCs w:val="24"/>
                <w:u w:val="single"/>
              </w:rPr>
            </w:pPr>
            <w:r w:rsidRPr="6D64694F">
              <w:rPr>
                <w:rFonts w:ascii="Times New Roman" w:hAnsi="Times New Roman" w:cs="Times New Roman"/>
                <w:sz w:val="24"/>
                <w:szCs w:val="24"/>
              </w:rPr>
              <w:t xml:space="preserve">How will you identify and recruit participants to the research project? </w:t>
            </w:r>
          </w:p>
          <w:p w14:paraId="6A7987C0" w14:textId="6DE5090E" w:rsidR="008127E6" w:rsidRPr="00B500FE" w:rsidRDefault="008127E6" w:rsidP="008127E6">
            <w:pPr>
              <w:jc w:val="both"/>
              <w:rPr>
                <w:rFonts w:ascii="Times New Roman" w:hAnsi="Times New Roman" w:cs="Times New Roman"/>
                <w:sz w:val="24"/>
                <w:szCs w:val="24"/>
              </w:rPr>
            </w:pPr>
          </w:p>
          <w:p w14:paraId="3A053F92" w14:textId="53287A05" w:rsidR="008127E6" w:rsidRPr="00B500FE" w:rsidRDefault="00FB8DC3" w:rsidP="3A53A0DA">
            <w:pPr>
              <w:jc w:val="both"/>
              <w:rPr>
                <w:rFonts w:ascii="Times New Roman" w:hAnsi="Times New Roman" w:cs="Times New Roman"/>
                <w:i/>
                <w:iCs/>
              </w:rPr>
            </w:pPr>
            <w:r w:rsidRPr="3A53A0DA">
              <w:rPr>
                <w:rFonts w:ascii="Times New Roman" w:hAnsi="Times New Roman" w:cs="Times New Roman"/>
                <w:i/>
                <w:iCs/>
              </w:rPr>
              <w:t xml:space="preserve">Please note that wherever possible, potential participants should </w:t>
            </w:r>
            <w:r w:rsidR="37826258" w:rsidRPr="3A53A0DA">
              <w:rPr>
                <w:rFonts w:ascii="Times New Roman" w:hAnsi="Times New Roman" w:cs="Times New Roman"/>
                <w:i/>
                <w:iCs/>
              </w:rPr>
              <w:t>not</w:t>
            </w:r>
            <w:r w:rsidRPr="3A53A0DA">
              <w:rPr>
                <w:rFonts w:ascii="Times New Roman" w:hAnsi="Times New Roman" w:cs="Times New Roman"/>
                <w:i/>
                <w:iCs/>
              </w:rPr>
              <w:t xml:space="preserve"> be approached individually. Instead, ‘broadcast’ style communication such as mailing lists, social media posts, etc. should be used.</w:t>
            </w:r>
          </w:p>
        </w:tc>
      </w:tr>
      <w:tr w:rsidR="008127E6" w:rsidRPr="00B500FE" w14:paraId="367DFD75" w14:textId="77777777" w:rsidTr="57460AE8">
        <w:tc>
          <w:tcPr>
            <w:tcW w:w="9473" w:type="dxa"/>
            <w:gridSpan w:val="10"/>
          </w:tcPr>
          <w:p w14:paraId="0D48CF92" w14:textId="6F82F572" w:rsidR="008127E6" w:rsidRDefault="003242B8" w:rsidP="008127E6">
            <w:pPr>
              <w:jc w:val="both"/>
              <w:rPr>
                <w:rFonts w:ascii="Times New Roman" w:hAnsi="Times New Roman" w:cs="Times New Roman"/>
                <w:sz w:val="24"/>
                <w:szCs w:val="24"/>
              </w:rPr>
            </w:pPr>
            <w:r>
              <w:rPr>
                <w:rFonts w:ascii="Times New Roman" w:hAnsi="Times New Roman" w:cs="Times New Roman"/>
                <w:sz w:val="24"/>
                <w:szCs w:val="24"/>
              </w:rPr>
              <w:t xml:space="preserve">Discord Posts (Cardiff University Computer Science Discord Server, </w:t>
            </w:r>
            <w:proofErr w:type="spellStart"/>
            <w:r>
              <w:rPr>
                <w:rFonts w:ascii="Times New Roman" w:hAnsi="Times New Roman" w:cs="Times New Roman"/>
                <w:sz w:val="24"/>
                <w:szCs w:val="24"/>
              </w:rPr>
              <w:t>GameDev</w:t>
            </w:r>
            <w:proofErr w:type="spellEnd"/>
            <w:r>
              <w:rPr>
                <w:rFonts w:ascii="Times New Roman" w:hAnsi="Times New Roman" w:cs="Times New Roman"/>
                <w:sz w:val="24"/>
                <w:szCs w:val="24"/>
              </w:rPr>
              <w:t xml:space="preserve"> Cardiff)</w:t>
            </w:r>
          </w:p>
          <w:p w14:paraId="60EE9B5C" w14:textId="3B2D03C1" w:rsidR="003242B8" w:rsidRDefault="003242B8" w:rsidP="008127E6">
            <w:pPr>
              <w:jc w:val="both"/>
              <w:rPr>
                <w:rFonts w:ascii="Times New Roman" w:hAnsi="Times New Roman" w:cs="Times New Roman"/>
                <w:sz w:val="24"/>
                <w:szCs w:val="24"/>
              </w:rPr>
            </w:pP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Posts (Cardiff University Road Cycling Club)</w:t>
            </w:r>
          </w:p>
          <w:p w14:paraId="1AF0D0E7" w14:textId="718B338E" w:rsidR="003242B8" w:rsidRDefault="003242B8" w:rsidP="008127E6">
            <w:pPr>
              <w:jc w:val="both"/>
              <w:rPr>
                <w:rFonts w:ascii="Times New Roman" w:hAnsi="Times New Roman" w:cs="Times New Roman"/>
                <w:sz w:val="24"/>
                <w:szCs w:val="24"/>
              </w:rPr>
            </w:pPr>
            <w:r>
              <w:rPr>
                <w:rFonts w:ascii="Times New Roman" w:hAnsi="Times New Roman" w:cs="Times New Roman"/>
                <w:sz w:val="24"/>
                <w:szCs w:val="24"/>
              </w:rPr>
              <w:t xml:space="preserve">LinkedIn Posts (Personal LinkedIn </w:t>
            </w:r>
            <w:hyperlink r:id="rId34" w:history="1">
              <w:r w:rsidRPr="006748C2">
                <w:rPr>
                  <w:rStyle w:val="Hyperlink"/>
                  <w:rFonts w:ascii="Times New Roman" w:hAnsi="Times New Roman" w:cs="Times New Roman"/>
                  <w:sz w:val="24"/>
                  <w:szCs w:val="24"/>
                </w:rPr>
                <w:t>https://www.linkedin.com/in/georgelynch2004/</w:t>
              </w:r>
            </w:hyperlink>
            <w:r>
              <w:rPr>
                <w:rFonts w:ascii="Times New Roman" w:hAnsi="Times New Roman" w:cs="Times New Roman"/>
                <w:sz w:val="24"/>
                <w:szCs w:val="24"/>
              </w:rPr>
              <w:t>)</w:t>
            </w:r>
          </w:p>
          <w:p w14:paraId="0537ABD7" w14:textId="29B2A944" w:rsidR="003242B8" w:rsidRPr="00B500FE" w:rsidRDefault="003242B8" w:rsidP="008127E6">
            <w:pPr>
              <w:jc w:val="both"/>
              <w:rPr>
                <w:rFonts w:ascii="Times New Roman" w:hAnsi="Times New Roman" w:cs="Times New Roman"/>
                <w:sz w:val="24"/>
                <w:szCs w:val="24"/>
              </w:rPr>
            </w:pPr>
            <w:r>
              <w:rPr>
                <w:rFonts w:ascii="Times New Roman" w:hAnsi="Times New Roman" w:cs="Times New Roman"/>
                <w:sz w:val="24"/>
                <w:szCs w:val="24"/>
              </w:rPr>
              <w:t>Relevant University Mailing Lists</w:t>
            </w:r>
          </w:p>
          <w:p w14:paraId="3D4FB921" w14:textId="77777777" w:rsidR="008127E6" w:rsidRPr="00B500FE" w:rsidRDefault="008127E6" w:rsidP="008127E6">
            <w:pPr>
              <w:jc w:val="both"/>
              <w:rPr>
                <w:rFonts w:ascii="Times New Roman" w:hAnsi="Times New Roman" w:cs="Times New Roman"/>
                <w:sz w:val="24"/>
                <w:szCs w:val="24"/>
              </w:rPr>
            </w:pPr>
          </w:p>
        </w:tc>
      </w:tr>
      <w:tr w:rsidR="008127E6" w:rsidRPr="00B500FE" w14:paraId="619AC69D" w14:textId="77777777" w:rsidTr="57460AE8">
        <w:tc>
          <w:tcPr>
            <w:tcW w:w="703" w:type="dxa"/>
            <w:gridSpan w:val="2"/>
          </w:tcPr>
          <w:p w14:paraId="1A713C82"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5.2</w:t>
            </w:r>
          </w:p>
        </w:tc>
        <w:tc>
          <w:tcPr>
            <w:tcW w:w="8770" w:type="dxa"/>
            <w:gridSpan w:val="8"/>
          </w:tcPr>
          <w:p w14:paraId="052B1A40" w14:textId="77777777" w:rsidR="008127E6" w:rsidRPr="00B500FE" w:rsidRDefault="008127E6" w:rsidP="008127E6">
            <w:pPr>
              <w:jc w:val="both"/>
              <w:rPr>
                <w:rFonts w:ascii="Times New Roman" w:hAnsi="Times New Roman" w:cs="Times New Roman"/>
                <w:b/>
                <w:sz w:val="24"/>
                <w:szCs w:val="24"/>
                <w:u w:val="single"/>
              </w:rPr>
            </w:pPr>
            <w:r w:rsidRPr="00B500FE">
              <w:rPr>
                <w:rFonts w:ascii="Times New Roman" w:hAnsi="Times New Roman" w:cs="Times New Roman"/>
                <w:sz w:val="24"/>
                <w:szCs w:val="24"/>
              </w:rPr>
              <w:t xml:space="preserve">How many participants are you aiming to recruit? </w:t>
            </w:r>
            <w:r w:rsidRPr="00350C15">
              <w:rPr>
                <w:rFonts w:ascii="Times New Roman" w:hAnsi="Times New Roman" w:cs="Times New Roman"/>
                <w:i/>
                <w:sz w:val="24"/>
                <w:szCs w:val="24"/>
              </w:rPr>
              <w:t>If applicable, please include a breakdown of participants by type and number</w:t>
            </w:r>
            <w:r>
              <w:rPr>
                <w:rFonts w:ascii="Times New Roman" w:hAnsi="Times New Roman" w:cs="Times New Roman"/>
                <w:i/>
                <w:sz w:val="24"/>
                <w:szCs w:val="24"/>
              </w:rPr>
              <w:t>.</w:t>
            </w:r>
          </w:p>
        </w:tc>
      </w:tr>
      <w:tr w:rsidR="008127E6" w:rsidRPr="00B500FE" w14:paraId="1A4B9600" w14:textId="77777777" w:rsidTr="57460AE8">
        <w:tc>
          <w:tcPr>
            <w:tcW w:w="9473" w:type="dxa"/>
            <w:gridSpan w:val="10"/>
          </w:tcPr>
          <w:p w14:paraId="09C26C2D" w14:textId="4683A448" w:rsidR="008127E6" w:rsidRPr="003242B8" w:rsidRDefault="003242B8" w:rsidP="008127E6">
            <w:pPr>
              <w:jc w:val="both"/>
              <w:rPr>
                <w:rFonts w:ascii="Times New Roman" w:hAnsi="Times New Roman" w:cs="Times New Roman"/>
                <w:bCs/>
                <w:sz w:val="24"/>
                <w:szCs w:val="24"/>
              </w:rPr>
            </w:pPr>
            <w:r>
              <w:rPr>
                <w:rFonts w:ascii="Times New Roman" w:hAnsi="Times New Roman" w:cs="Times New Roman"/>
                <w:bCs/>
                <w:sz w:val="24"/>
                <w:szCs w:val="24"/>
              </w:rPr>
              <w:t>12</w:t>
            </w:r>
            <w:r w:rsidRPr="003242B8">
              <w:rPr>
                <w:rFonts w:ascii="Times New Roman" w:hAnsi="Times New Roman" w:cs="Times New Roman"/>
                <w:bCs/>
                <w:sz w:val="24"/>
                <w:szCs w:val="24"/>
              </w:rPr>
              <w:t xml:space="preserve"> participants.</w:t>
            </w:r>
          </w:p>
          <w:p w14:paraId="7EFC6118" w14:textId="36EB5A6A" w:rsidR="003242B8" w:rsidRPr="003242B8" w:rsidRDefault="003242B8" w:rsidP="008127E6">
            <w:pPr>
              <w:jc w:val="both"/>
              <w:rPr>
                <w:rFonts w:ascii="Times New Roman" w:hAnsi="Times New Roman" w:cs="Times New Roman"/>
                <w:bCs/>
                <w:sz w:val="24"/>
                <w:szCs w:val="24"/>
              </w:rPr>
            </w:pPr>
            <w:r>
              <w:rPr>
                <w:rFonts w:ascii="Times New Roman" w:hAnsi="Times New Roman" w:cs="Times New Roman"/>
                <w:bCs/>
                <w:sz w:val="24"/>
                <w:szCs w:val="24"/>
              </w:rPr>
              <w:t>6</w:t>
            </w:r>
            <w:r w:rsidRPr="003242B8">
              <w:rPr>
                <w:rFonts w:ascii="Times New Roman" w:hAnsi="Times New Roman" w:cs="Times New Roman"/>
                <w:bCs/>
                <w:sz w:val="24"/>
                <w:szCs w:val="24"/>
              </w:rPr>
              <w:t xml:space="preserve"> Male</w:t>
            </w:r>
          </w:p>
          <w:p w14:paraId="047F04E7" w14:textId="3BABC0AA" w:rsidR="003242B8" w:rsidRPr="003242B8" w:rsidRDefault="003242B8" w:rsidP="008127E6">
            <w:pPr>
              <w:jc w:val="both"/>
              <w:rPr>
                <w:rFonts w:ascii="Times New Roman" w:hAnsi="Times New Roman" w:cs="Times New Roman"/>
                <w:bCs/>
                <w:sz w:val="24"/>
                <w:szCs w:val="24"/>
              </w:rPr>
            </w:pPr>
            <w:r>
              <w:rPr>
                <w:rFonts w:ascii="Times New Roman" w:hAnsi="Times New Roman" w:cs="Times New Roman"/>
                <w:bCs/>
                <w:sz w:val="24"/>
                <w:szCs w:val="24"/>
              </w:rPr>
              <w:t>6</w:t>
            </w:r>
            <w:r w:rsidRPr="003242B8">
              <w:rPr>
                <w:rFonts w:ascii="Times New Roman" w:hAnsi="Times New Roman" w:cs="Times New Roman"/>
                <w:bCs/>
                <w:sz w:val="24"/>
                <w:szCs w:val="24"/>
              </w:rPr>
              <w:t xml:space="preserve"> Female</w:t>
            </w:r>
          </w:p>
          <w:p w14:paraId="4BEFFD6F" w14:textId="58376F79" w:rsidR="003242B8" w:rsidRPr="003242B8" w:rsidRDefault="003242B8" w:rsidP="008127E6">
            <w:pPr>
              <w:jc w:val="both"/>
              <w:rPr>
                <w:rFonts w:ascii="Times New Roman" w:hAnsi="Times New Roman" w:cs="Times New Roman"/>
                <w:bCs/>
                <w:sz w:val="24"/>
                <w:szCs w:val="24"/>
              </w:rPr>
            </w:pPr>
            <w:r w:rsidRPr="003242B8">
              <w:rPr>
                <w:rFonts w:ascii="Times New Roman" w:hAnsi="Times New Roman" w:cs="Times New Roman"/>
                <w:bCs/>
                <w:sz w:val="24"/>
                <w:szCs w:val="24"/>
              </w:rPr>
              <w:t>Depending on the ease of recruitment will go above that number if possible.</w:t>
            </w:r>
          </w:p>
          <w:p w14:paraId="02BCA67C" w14:textId="77777777" w:rsidR="008127E6" w:rsidRPr="00B500FE" w:rsidRDefault="008127E6" w:rsidP="008127E6">
            <w:pPr>
              <w:jc w:val="both"/>
              <w:rPr>
                <w:rFonts w:ascii="Times New Roman" w:hAnsi="Times New Roman" w:cs="Times New Roman"/>
                <w:b/>
                <w:sz w:val="24"/>
                <w:szCs w:val="24"/>
                <w:u w:val="single"/>
              </w:rPr>
            </w:pPr>
          </w:p>
        </w:tc>
      </w:tr>
      <w:tr w:rsidR="008127E6" w:rsidRPr="00B500FE" w14:paraId="2C0E2319" w14:textId="77777777" w:rsidTr="57460AE8">
        <w:tc>
          <w:tcPr>
            <w:tcW w:w="703" w:type="dxa"/>
            <w:gridSpan w:val="2"/>
          </w:tcPr>
          <w:p w14:paraId="60C64542"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5.3</w:t>
            </w:r>
          </w:p>
        </w:tc>
        <w:tc>
          <w:tcPr>
            <w:tcW w:w="8770" w:type="dxa"/>
            <w:gridSpan w:val="8"/>
          </w:tcPr>
          <w:p w14:paraId="315BDBDB" w14:textId="75322D16" w:rsidR="008127E6" w:rsidRPr="00B500FE" w:rsidRDefault="008127E6" w:rsidP="008127E6">
            <w:pPr>
              <w:jc w:val="both"/>
              <w:rPr>
                <w:rFonts w:ascii="Times New Roman" w:hAnsi="Times New Roman" w:cs="Times New Roman"/>
                <w:b/>
                <w:sz w:val="24"/>
                <w:szCs w:val="24"/>
                <w:u w:val="single"/>
              </w:rPr>
            </w:pPr>
            <w:r w:rsidRPr="00B500FE">
              <w:rPr>
                <w:rFonts w:ascii="Times New Roman" w:hAnsi="Times New Roman" w:cs="Times New Roman"/>
                <w:sz w:val="24"/>
                <w:szCs w:val="24"/>
              </w:rPr>
              <w:t xml:space="preserve">What </w:t>
            </w:r>
            <w:r>
              <w:rPr>
                <w:rFonts w:ascii="Times New Roman" w:hAnsi="Times New Roman" w:cs="Times New Roman"/>
                <w:sz w:val="24"/>
                <w:szCs w:val="24"/>
              </w:rPr>
              <w:t>are</w:t>
            </w:r>
            <w:r w:rsidRPr="00B500FE">
              <w:rPr>
                <w:rFonts w:ascii="Times New Roman" w:hAnsi="Times New Roman" w:cs="Times New Roman"/>
                <w:sz w:val="24"/>
                <w:szCs w:val="24"/>
              </w:rPr>
              <w:t xml:space="preserve"> the inclusion and exclusion criteria for participants?</w:t>
            </w:r>
          </w:p>
        </w:tc>
      </w:tr>
      <w:tr w:rsidR="008127E6" w:rsidRPr="00B500FE" w14:paraId="3870A088" w14:textId="77777777" w:rsidTr="57460AE8">
        <w:tc>
          <w:tcPr>
            <w:tcW w:w="9473" w:type="dxa"/>
            <w:gridSpan w:val="10"/>
          </w:tcPr>
          <w:p w14:paraId="356534F3" w14:textId="3B481503" w:rsidR="008127E6" w:rsidRDefault="003242B8" w:rsidP="008127E6">
            <w:pPr>
              <w:jc w:val="both"/>
              <w:rPr>
                <w:rFonts w:ascii="Times New Roman" w:hAnsi="Times New Roman" w:cs="Times New Roman"/>
                <w:sz w:val="24"/>
                <w:szCs w:val="24"/>
              </w:rPr>
            </w:pPr>
            <w:bookmarkStart w:id="2" w:name="_Hlk192499017"/>
            <w:r>
              <w:rPr>
                <w:rFonts w:ascii="Times New Roman" w:hAnsi="Times New Roman" w:cs="Times New Roman"/>
                <w:sz w:val="24"/>
                <w:szCs w:val="24"/>
              </w:rPr>
              <w:t>Inclusion Criteria:</w:t>
            </w:r>
          </w:p>
          <w:p w14:paraId="52B4DFAE" w14:textId="76110AE7" w:rsidR="003242B8" w:rsidRDefault="003242B8" w:rsidP="003242B8">
            <w:pPr>
              <w:pStyle w:val="ListBullet"/>
            </w:pPr>
            <w:r>
              <w:t>Age: 18 years or older.</w:t>
            </w:r>
          </w:p>
          <w:p w14:paraId="4B24708B" w14:textId="7A1DD3DA" w:rsidR="003242B8" w:rsidRDefault="003242B8" w:rsidP="003242B8">
            <w:pPr>
              <w:pStyle w:val="ListBullet"/>
            </w:pPr>
            <w:r>
              <w:t>Health Status: Must be in generally good health, with no known medical conditions what would make high intensity cycling unsafe.</w:t>
            </w:r>
          </w:p>
          <w:p w14:paraId="107B4D1F" w14:textId="1C7D3844" w:rsidR="003242B8" w:rsidRDefault="003242B8" w:rsidP="003242B8">
            <w:pPr>
              <w:pStyle w:val="ListBullet"/>
            </w:pPr>
            <w:r>
              <w:t>VR Compatibility: No history of severe motion sickness or epilepsy triggered by VR.</w:t>
            </w:r>
          </w:p>
          <w:p w14:paraId="73260AC7" w14:textId="5696DC35" w:rsidR="003242B8" w:rsidRDefault="003242B8" w:rsidP="003242B8">
            <w:pPr>
              <w:pStyle w:val="ListBullet"/>
            </w:pPr>
            <w:r>
              <w:t>Cycling Experience: Open to all fitness levels, from beginners to advanced cyclists.</w:t>
            </w:r>
          </w:p>
          <w:p w14:paraId="075CF3E1" w14:textId="1A14749C" w:rsidR="003242B8" w:rsidRDefault="003242B8" w:rsidP="003242B8">
            <w:pPr>
              <w:pStyle w:val="ListBullet"/>
            </w:pPr>
            <w:r>
              <w:t>Technology Familiarity: Comfortable using a VR headset, but no prior VR experience is required.</w:t>
            </w:r>
          </w:p>
          <w:p w14:paraId="4A48FFC9" w14:textId="08601D32" w:rsidR="003242B8" w:rsidRDefault="003242B8" w:rsidP="003242B8">
            <w:pPr>
              <w:pStyle w:val="ListBullet"/>
            </w:pPr>
            <w:r>
              <w:t>Availability: Must be able to complete all three cycling scenarios within the study timeframe.</w:t>
            </w:r>
          </w:p>
          <w:p w14:paraId="200ABF48" w14:textId="77777777" w:rsidR="00F018B3" w:rsidRDefault="00F018B3" w:rsidP="00F018B3">
            <w:pPr>
              <w:pStyle w:val="ListBullet"/>
              <w:numPr>
                <w:ilvl w:val="0"/>
                <w:numId w:val="0"/>
              </w:numPr>
              <w:ind w:left="360" w:hanging="360"/>
            </w:pPr>
          </w:p>
          <w:p w14:paraId="0B3ACFA9" w14:textId="46C9C814" w:rsidR="00F018B3" w:rsidRDefault="00F018B3" w:rsidP="00F018B3">
            <w:pPr>
              <w:pStyle w:val="ListBullet"/>
              <w:numPr>
                <w:ilvl w:val="0"/>
                <w:numId w:val="0"/>
              </w:numPr>
              <w:ind w:left="360" w:hanging="360"/>
            </w:pPr>
            <w:r>
              <w:t>Exclusion Criteria:</w:t>
            </w:r>
          </w:p>
          <w:p w14:paraId="0EABBFA8" w14:textId="69A031B9" w:rsidR="00F018B3" w:rsidRDefault="00F018B3" w:rsidP="00F018B3">
            <w:pPr>
              <w:pStyle w:val="ListBullet"/>
            </w:pPr>
            <w:r>
              <w:t>Medical Conditions: Individuals with heart disease, uncontrolled high blood pressure, respiratory issues, or joint injuries that could be aggravated by cycling.</w:t>
            </w:r>
          </w:p>
          <w:p w14:paraId="43BEF96F" w14:textId="53B1EF78" w:rsidR="00F018B3" w:rsidRDefault="00F018B3" w:rsidP="00F018B3">
            <w:pPr>
              <w:pStyle w:val="ListBullet"/>
            </w:pPr>
            <w:r>
              <w:t xml:space="preserve">Severe VR Motion Sickness: if prone to nausea, dizziness, or disorientation in virtual environments. </w:t>
            </w:r>
          </w:p>
          <w:p w14:paraId="6CD1AA9C" w14:textId="3419343E" w:rsidR="00F018B3" w:rsidRDefault="00F018B3" w:rsidP="00F018B3">
            <w:pPr>
              <w:pStyle w:val="ListBullet"/>
            </w:pPr>
            <w:r>
              <w:t>Neurological Conditions: Epilepsy or other conditions that could be triggered by flashing visuals in VR.</w:t>
            </w:r>
          </w:p>
          <w:p w14:paraId="0907FC58" w14:textId="54632902" w:rsidR="00F018B3" w:rsidRDefault="00F018B3" w:rsidP="00F018B3">
            <w:pPr>
              <w:pStyle w:val="ListBullet"/>
            </w:pPr>
            <w:r>
              <w:t>Pregnancy: As a precautionary measure for participant safety.</w:t>
            </w:r>
          </w:p>
          <w:p w14:paraId="1B478D0D" w14:textId="64034988" w:rsidR="00F018B3" w:rsidRDefault="00F018B3" w:rsidP="00F018B3">
            <w:pPr>
              <w:pStyle w:val="ListBullet"/>
            </w:pPr>
            <w:r>
              <w:t>Inability to Use VR Equipment: Participants who cannot wear a VR headset comfortably (e.g. due to vision impairments not corrected by glasses/contact lenses).</w:t>
            </w:r>
          </w:p>
          <w:p w14:paraId="34659886" w14:textId="04835D2B" w:rsidR="00F018B3" w:rsidRPr="00B500FE" w:rsidRDefault="00F018B3" w:rsidP="00F018B3">
            <w:pPr>
              <w:pStyle w:val="ListBullet"/>
            </w:pPr>
            <w:r>
              <w:t>Failure to Provide Consent: Anyone who does not agree to the informed consent process.</w:t>
            </w:r>
          </w:p>
          <w:p w14:paraId="06AD10F8" w14:textId="77777777" w:rsidR="008127E6" w:rsidRPr="00B500FE" w:rsidRDefault="008127E6" w:rsidP="008127E6">
            <w:pPr>
              <w:jc w:val="both"/>
              <w:rPr>
                <w:rFonts w:ascii="Times New Roman" w:hAnsi="Times New Roman" w:cs="Times New Roman"/>
                <w:sz w:val="24"/>
                <w:szCs w:val="24"/>
              </w:rPr>
            </w:pPr>
          </w:p>
        </w:tc>
      </w:tr>
      <w:bookmarkEnd w:id="2"/>
      <w:tr w:rsidR="008127E6" w:rsidRPr="00B500FE" w14:paraId="6992CA3E" w14:textId="77777777" w:rsidTr="57460AE8">
        <w:tc>
          <w:tcPr>
            <w:tcW w:w="703" w:type="dxa"/>
            <w:gridSpan w:val="2"/>
          </w:tcPr>
          <w:p w14:paraId="6716EFC3" w14:textId="280947FF"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lastRenderedPageBreak/>
              <w:t>5.</w:t>
            </w:r>
            <w:r>
              <w:rPr>
                <w:rFonts w:ascii="Times New Roman" w:hAnsi="Times New Roman" w:cs="Times New Roman"/>
                <w:sz w:val="24"/>
                <w:szCs w:val="24"/>
              </w:rPr>
              <w:t>4</w:t>
            </w:r>
          </w:p>
        </w:tc>
        <w:tc>
          <w:tcPr>
            <w:tcW w:w="8770" w:type="dxa"/>
            <w:gridSpan w:val="8"/>
          </w:tcPr>
          <w:p w14:paraId="75F8EC6B" w14:textId="071BD842" w:rsidR="008127E6" w:rsidRPr="00B500FE"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 xml:space="preserve">Will </w:t>
            </w:r>
            <w:r>
              <w:rPr>
                <w:rFonts w:ascii="Times New Roman" w:hAnsi="Times New Roman" w:cs="Times New Roman"/>
                <w:sz w:val="24"/>
                <w:szCs w:val="24"/>
              </w:rPr>
              <w:t>the research</w:t>
            </w:r>
            <w:r w:rsidRPr="00E90593">
              <w:rPr>
                <w:rFonts w:ascii="Times New Roman" w:hAnsi="Times New Roman" w:cs="Times New Roman"/>
                <w:sz w:val="24"/>
                <w:szCs w:val="24"/>
              </w:rPr>
              <w:t xml:space="preserve"> </w:t>
            </w:r>
            <w:r w:rsidRPr="00B500FE">
              <w:rPr>
                <w:rFonts w:ascii="Times New Roman" w:hAnsi="Times New Roman" w:cs="Times New Roman"/>
                <w:sz w:val="24"/>
                <w:szCs w:val="24"/>
              </w:rPr>
              <w:t>project</w:t>
            </w:r>
            <w:r>
              <w:rPr>
                <w:rFonts w:ascii="Times New Roman" w:hAnsi="Times New Roman" w:cs="Times New Roman"/>
                <w:sz w:val="24"/>
                <w:szCs w:val="24"/>
              </w:rPr>
              <w:t xml:space="preserve"> involve participants that are Cardiff University s</w:t>
            </w:r>
            <w:r w:rsidRPr="00B500FE">
              <w:rPr>
                <w:rFonts w:ascii="Times New Roman" w:hAnsi="Times New Roman" w:cs="Times New Roman"/>
                <w:sz w:val="24"/>
                <w:szCs w:val="24"/>
              </w:rPr>
              <w:t xml:space="preserve">taff or students or clients of the University </w:t>
            </w:r>
            <w:r>
              <w:rPr>
                <w:rFonts w:ascii="Times New Roman" w:hAnsi="Times New Roman" w:cs="Times New Roman"/>
                <w:sz w:val="24"/>
                <w:szCs w:val="24"/>
              </w:rPr>
              <w:t>(</w:t>
            </w:r>
            <w:r w:rsidRPr="00B500FE">
              <w:rPr>
                <w:rFonts w:ascii="Times New Roman" w:hAnsi="Times New Roman" w:cs="Times New Roman"/>
                <w:sz w:val="24"/>
                <w:szCs w:val="24"/>
              </w:rPr>
              <w:t>or the place in which you may otherwise wo</w:t>
            </w:r>
            <w:r>
              <w:rPr>
                <w:rFonts w:ascii="Times New Roman" w:hAnsi="Times New Roman" w:cs="Times New Roman"/>
                <w:sz w:val="24"/>
                <w:szCs w:val="24"/>
              </w:rPr>
              <w:t xml:space="preserve">rk)? </w:t>
            </w:r>
            <w:r w:rsidRPr="00FF0AC7">
              <w:rPr>
                <w:rFonts w:ascii="Times New Roman" w:hAnsi="Times New Roman" w:cs="Times New Roman"/>
                <w:i/>
                <w:sz w:val="24"/>
                <w:szCs w:val="24"/>
              </w:rPr>
              <w:t>If applicable, please provide details.</w:t>
            </w:r>
          </w:p>
        </w:tc>
      </w:tr>
      <w:tr w:rsidR="008127E6" w:rsidRPr="00B500FE" w14:paraId="463C8AF6" w14:textId="77777777" w:rsidTr="57460AE8">
        <w:tc>
          <w:tcPr>
            <w:tcW w:w="9473" w:type="dxa"/>
            <w:gridSpan w:val="10"/>
          </w:tcPr>
          <w:p w14:paraId="3F6592A7" w14:textId="284260D6"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Yes</w:t>
            </w:r>
          </w:p>
          <w:p w14:paraId="36B7DA40" w14:textId="77777777" w:rsidR="008127E6" w:rsidRPr="00B500FE" w:rsidRDefault="008127E6" w:rsidP="008127E6">
            <w:pPr>
              <w:jc w:val="both"/>
              <w:rPr>
                <w:rFonts w:ascii="Times New Roman" w:hAnsi="Times New Roman" w:cs="Times New Roman"/>
                <w:sz w:val="24"/>
                <w:szCs w:val="24"/>
              </w:rPr>
            </w:pPr>
          </w:p>
        </w:tc>
      </w:tr>
      <w:tr w:rsidR="008127E6" w14:paraId="1EDAC061" w14:textId="77777777" w:rsidTr="57460AE8">
        <w:tc>
          <w:tcPr>
            <w:tcW w:w="703" w:type="dxa"/>
            <w:gridSpan w:val="2"/>
            <w:shd w:val="clear" w:color="auto" w:fill="FBE4D5" w:themeFill="accent2" w:themeFillTint="33"/>
          </w:tcPr>
          <w:p w14:paraId="7C12B22E" w14:textId="544AC607" w:rsidR="008127E6" w:rsidRDefault="00FB8DC3" w:rsidP="41AD3A06">
            <w:pPr>
              <w:jc w:val="both"/>
              <w:rPr>
                <w:rFonts w:ascii="Times New Roman" w:hAnsi="Times New Roman" w:cs="Times New Roman"/>
                <w:sz w:val="24"/>
                <w:szCs w:val="24"/>
              </w:rPr>
            </w:pPr>
            <w:r w:rsidRPr="41AD3A06">
              <w:rPr>
                <w:rFonts w:ascii="Times New Roman" w:hAnsi="Times New Roman" w:cs="Times New Roman"/>
                <w:sz w:val="24"/>
                <w:szCs w:val="24"/>
              </w:rPr>
              <w:t>5.5</w:t>
            </w:r>
          </w:p>
        </w:tc>
        <w:tc>
          <w:tcPr>
            <w:tcW w:w="8770" w:type="dxa"/>
            <w:gridSpan w:val="8"/>
            <w:shd w:val="clear" w:color="auto" w:fill="FBE4D5" w:themeFill="accent2" w:themeFillTint="33"/>
          </w:tcPr>
          <w:p w14:paraId="47158644" w14:textId="056020BF" w:rsidR="008127E6"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315022E0" w14:textId="005DBBA8" w:rsidR="008127E6" w:rsidRDefault="008127E6" w:rsidP="008127E6">
            <w:pPr>
              <w:rPr>
                <w:rFonts w:ascii="Times New Roman" w:eastAsiaTheme="minorEastAsia" w:hAnsi="Times New Roman" w:cs="Times New Roman"/>
                <w:sz w:val="24"/>
                <w:szCs w:val="24"/>
              </w:rPr>
            </w:pPr>
          </w:p>
          <w:p w14:paraId="30607658" w14:textId="77777777" w:rsidR="008127E6" w:rsidRDefault="008127E6" w:rsidP="41AD3A06">
            <w:pPr>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in support of </w:t>
            </w:r>
            <w:r w:rsidRPr="41AD3A06">
              <w:rPr>
                <w:rStyle w:val="normaltextrun"/>
                <w:rFonts w:ascii="Times New Roman" w:eastAsia="Times New Roman" w:hAnsi="Times New Roman" w:cs="Times New Roman"/>
                <w:color w:val="000000" w:themeColor="text1"/>
                <w:sz w:val="24"/>
                <w:szCs w:val="24"/>
                <w:u w:val="single"/>
              </w:rPr>
              <w:t>appropriateness and completeness</w:t>
            </w:r>
            <w:r w:rsidRPr="41AD3A06">
              <w:rPr>
                <w:rStyle w:val="normaltextrun"/>
                <w:rFonts w:ascii="Times New Roman" w:eastAsia="Times New Roman" w:hAnsi="Times New Roman" w:cs="Times New Roman"/>
                <w:color w:val="000000" w:themeColor="text1"/>
                <w:sz w:val="24"/>
                <w:szCs w:val="24"/>
              </w:rPr>
              <w:t xml:space="preserve"> of</w:t>
            </w:r>
            <w:r w:rsidR="0A6DDC18" w:rsidRPr="41AD3A06">
              <w:rPr>
                <w:rStyle w:val="normaltextrun"/>
                <w:rFonts w:ascii="Times New Roman" w:eastAsia="Times New Roman" w:hAnsi="Times New Roman" w:cs="Times New Roman"/>
                <w:color w:val="000000" w:themeColor="text1"/>
                <w:sz w:val="24"/>
                <w:szCs w:val="24"/>
              </w:rPr>
              <w:t xml:space="preserve"> the answers to this section.</w:t>
            </w:r>
            <w:r w:rsidR="00FC6A2F">
              <w:rPr>
                <w:rStyle w:val="normaltextrun"/>
                <w:rFonts w:ascii="Times New Roman" w:eastAsia="Times New Roman" w:hAnsi="Times New Roman" w:cs="Times New Roman"/>
                <w:color w:val="000000" w:themeColor="text1"/>
                <w:sz w:val="24"/>
                <w:szCs w:val="24"/>
              </w:rPr>
              <w:t xml:space="preserve"> </w:t>
            </w:r>
            <w:r w:rsidR="00FC6A2F" w:rsidRPr="00FC6A2F">
              <w:rPr>
                <w:rStyle w:val="normaltextrun"/>
                <w:rFonts w:ascii="Times New Roman" w:eastAsia="Times New Roman" w:hAnsi="Times New Roman" w:cs="Times New Roman"/>
                <w:b/>
                <w:bCs/>
                <w:color w:val="000000" w:themeColor="text1"/>
                <w:sz w:val="24"/>
                <w:szCs w:val="24"/>
              </w:rPr>
              <w:t>Please also confirm that you have reviewed and provided feedback on all recruitment materials.</w:t>
            </w:r>
            <w:r w:rsidR="00FC6A2F">
              <w:rPr>
                <w:rStyle w:val="normaltextrun"/>
                <w:rFonts w:ascii="Times New Roman" w:eastAsia="Times New Roman" w:hAnsi="Times New Roman" w:cs="Times New Roman"/>
                <w:color w:val="000000" w:themeColor="text1"/>
                <w:sz w:val="24"/>
                <w:szCs w:val="24"/>
              </w:rPr>
              <w:t xml:space="preserve"> </w:t>
            </w:r>
          </w:p>
          <w:p w14:paraId="5EEEBB28" w14:textId="77FC5D6C" w:rsidR="00FC6A2F" w:rsidRDefault="00FC6A2F" w:rsidP="41AD3A06">
            <w:pPr>
              <w:rPr>
                <w:rStyle w:val="normaltextrun"/>
                <w:rFonts w:ascii="Times New Roman" w:eastAsia="Times New Roman" w:hAnsi="Times New Roman" w:cs="Times New Roman"/>
                <w:color w:val="000000" w:themeColor="text1"/>
                <w:sz w:val="24"/>
                <w:szCs w:val="24"/>
              </w:rPr>
            </w:pPr>
          </w:p>
        </w:tc>
      </w:tr>
      <w:tr w:rsidR="008127E6" w14:paraId="39535A09" w14:textId="77777777" w:rsidTr="00FC6A2F">
        <w:tc>
          <w:tcPr>
            <w:tcW w:w="9473" w:type="dxa"/>
            <w:gridSpan w:val="10"/>
            <w:shd w:val="clear" w:color="auto" w:fill="FBE4D5" w:themeFill="accent2" w:themeFillTint="33"/>
          </w:tcPr>
          <w:p w14:paraId="6845B488" w14:textId="29306A23" w:rsidR="008127E6" w:rsidRDefault="008127E6" w:rsidP="008127E6">
            <w:pPr>
              <w:jc w:val="both"/>
              <w:rPr>
                <w:rFonts w:ascii="Times New Roman" w:hAnsi="Times New Roman" w:cs="Times New Roman"/>
                <w:sz w:val="24"/>
                <w:szCs w:val="24"/>
              </w:rPr>
            </w:pPr>
          </w:p>
          <w:p w14:paraId="0B11355E" w14:textId="39147D47" w:rsidR="008127E6" w:rsidRDefault="008127E6" w:rsidP="008127E6">
            <w:pPr>
              <w:jc w:val="both"/>
              <w:rPr>
                <w:rFonts w:ascii="Times New Roman" w:hAnsi="Times New Roman" w:cs="Times New Roman"/>
                <w:sz w:val="24"/>
                <w:szCs w:val="24"/>
              </w:rPr>
            </w:pPr>
          </w:p>
          <w:p w14:paraId="0FA5A707" w14:textId="1173636E" w:rsidR="008127E6" w:rsidRDefault="008127E6" w:rsidP="008127E6">
            <w:pPr>
              <w:jc w:val="both"/>
              <w:rPr>
                <w:rFonts w:ascii="Times New Roman" w:hAnsi="Times New Roman" w:cs="Times New Roman"/>
                <w:sz w:val="24"/>
                <w:szCs w:val="24"/>
              </w:rPr>
            </w:pPr>
          </w:p>
        </w:tc>
      </w:tr>
      <w:tr w:rsidR="008127E6" w:rsidRPr="00B500FE" w14:paraId="0B1DD3A1" w14:textId="77777777" w:rsidTr="57460AE8">
        <w:trPr>
          <w:trHeight w:val="359"/>
        </w:trPr>
        <w:tc>
          <w:tcPr>
            <w:tcW w:w="9473" w:type="dxa"/>
            <w:gridSpan w:val="10"/>
            <w:shd w:val="clear" w:color="auto" w:fill="D0CECE" w:themeFill="background2" w:themeFillShade="E6"/>
          </w:tcPr>
          <w:p w14:paraId="0B45AD81" w14:textId="05E37578" w:rsidR="008127E6" w:rsidRPr="00B500FE" w:rsidRDefault="008127E6" w:rsidP="008127E6">
            <w:pPr>
              <w:jc w:val="both"/>
              <w:rPr>
                <w:rFonts w:ascii="Times New Roman" w:hAnsi="Times New Roman" w:cs="Times New Roman"/>
                <w:b/>
                <w:bCs/>
                <w:sz w:val="24"/>
                <w:szCs w:val="24"/>
              </w:rPr>
            </w:pPr>
            <w:r w:rsidRPr="6D64694F">
              <w:rPr>
                <w:rFonts w:ascii="Times New Roman" w:hAnsi="Times New Roman" w:cs="Times New Roman"/>
                <w:b/>
                <w:bCs/>
                <w:sz w:val="24"/>
                <w:szCs w:val="24"/>
              </w:rPr>
              <w:t>SECTION 6. CONSENT PROCEDURES</w:t>
            </w:r>
          </w:p>
        </w:tc>
      </w:tr>
      <w:tr w:rsidR="008127E6" w:rsidRPr="00B500FE" w14:paraId="58F64531" w14:textId="77777777" w:rsidTr="57460AE8">
        <w:trPr>
          <w:trHeight w:val="788"/>
        </w:trPr>
        <w:tc>
          <w:tcPr>
            <w:tcW w:w="703" w:type="dxa"/>
            <w:gridSpan w:val="2"/>
          </w:tcPr>
          <w:p w14:paraId="124C8FF2"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6.1</w:t>
            </w:r>
          </w:p>
        </w:tc>
        <w:tc>
          <w:tcPr>
            <w:tcW w:w="8770" w:type="dxa"/>
            <w:gridSpan w:val="8"/>
          </w:tcPr>
          <w:p w14:paraId="1E3B0332" w14:textId="20F89816" w:rsidR="008127E6" w:rsidRPr="00B500FE" w:rsidRDefault="008127E6" w:rsidP="008127E6">
            <w:pPr>
              <w:jc w:val="both"/>
              <w:rPr>
                <w:rFonts w:ascii="Times New Roman" w:hAnsi="Times New Roman" w:cs="Times New Roman"/>
                <w:i/>
                <w:sz w:val="24"/>
                <w:szCs w:val="24"/>
              </w:rPr>
            </w:pPr>
            <w:r>
              <w:rPr>
                <w:rFonts w:ascii="Times New Roman" w:hAnsi="Times New Roman" w:cs="Times New Roman"/>
                <w:sz w:val="24"/>
                <w:szCs w:val="24"/>
              </w:rPr>
              <w:t>Will</w:t>
            </w:r>
            <w:r w:rsidRPr="00B500FE">
              <w:rPr>
                <w:rFonts w:ascii="Times New Roman" w:hAnsi="Times New Roman" w:cs="Times New Roman"/>
                <w:sz w:val="24"/>
                <w:szCs w:val="24"/>
              </w:rPr>
              <w:t xml:space="preserve"> informed consent be obtained</w:t>
            </w:r>
            <w:r>
              <w:rPr>
                <w:rFonts w:ascii="Times New Roman" w:hAnsi="Times New Roman" w:cs="Times New Roman"/>
                <w:sz w:val="24"/>
                <w:szCs w:val="24"/>
              </w:rPr>
              <w:t xml:space="preserve"> from participants</w:t>
            </w:r>
            <w:r w:rsidRPr="00B500FE">
              <w:rPr>
                <w:rFonts w:ascii="Times New Roman" w:hAnsi="Times New Roman" w:cs="Times New Roman"/>
                <w:sz w:val="24"/>
                <w:szCs w:val="24"/>
              </w:rPr>
              <w:t xml:space="preserve">? </w:t>
            </w:r>
            <w:r>
              <w:rPr>
                <w:rFonts w:ascii="Times New Roman" w:hAnsi="Times New Roman" w:cs="Times New Roman"/>
                <w:sz w:val="24"/>
                <w:szCs w:val="24"/>
              </w:rPr>
              <w:t xml:space="preserve">If so, how? </w:t>
            </w:r>
            <w:r w:rsidRPr="00B500FE">
              <w:rPr>
                <w:rFonts w:ascii="Times New Roman" w:hAnsi="Times New Roman" w:cs="Times New Roman"/>
                <w:i/>
                <w:sz w:val="24"/>
                <w:szCs w:val="24"/>
              </w:rPr>
              <w:t xml:space="preserve">Please include who will be taking consent, how consent will be recorded, when participants will be provided with information about the </w:t>
            </w:r>
            <w:r w:rsidRPr="00E90593">
              <w:rPr>
                <w:rFonts w:ascii="Times New Roman" w:hAnsi="Times New Roman" w:cs="Times New Roman"/>
                <w:i/>
                <w:sz w:val="24"/>
                <w:szCs w:val="24"/>
              </w:rPr>
              <w:t xml:space="preserve">research </w:t>
            </w:r>
            <w:r w:rsidRPr="00B500FE">
              <w:rPr>
                <w:rFonts w:ascii="Times New Roman" w:hAnsi="Times New Roman" w:cs="Times New Roman"/>
                <w:i/>
                <w:sz w:val="24"/>
                <w:szCs w:val="24"/>
              </w:rPr>
              <w:t xml:space="preserve">project, and how long potential participants </w:t>
            </w:r>
            <w:r>
              <w:rPr>
                <w:rFonts w:ascii="Times New Roman" w:hAnsi="Times New Roman" w:cs="Times New Roman"/>
                <w:i/>
                <w:sz w:val="24"/>
                <w:szCs w:val="24"/>
              </w:rPr>
              <w:t xml:space="preserve">will </w:t>
            </w:r>
            <w:r w:rsidRPr="00B500FE">
              <w:rPr>
                <w:rFonts w:ascii="Times New Roman" w:hAnsi="Times New Roman" w:cs="Times New Roman"/>
                <w:i/>
                <w:sz w:val="24"/>
                <w:szCs w:val="24"/>
              </w:rPr>
              <w:t>be given to decide whether to take part.</w:t>
            </w:r>
          </w:p>
        </w:tc>
      </w:tr>
      <w:tr w:rsidR="008127E6" w:rsidRPr="00B500FE" w14:paraId="73325D8C" w14:textId="77777777" w:rsidTr="57460AE8">
        <w:trPr>
          <w:trHeight w:val="405"/>
        </w:trPr>
        <w:tc>
          <w:tcPr>
            <w:tcW w:w="9473" w:type="dxa"/>
            <w:gridSpan w:val="10"/>
          </w:tcPr>
          <w:p w14:paraId="7AC95332" w14:textId="32AEC738"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Participants will be able to give consent when entering the lab and reading through the provided Participant Information Sheet and Consent Form. Participants will be given adequate time to decide whether they consent or not.</w:t>
            </w:r>
          </w:p>
          <w:p w14:paraId="1889A2AC" w14:textId="77777777" w:rsidR="008127E6" w:rsidRPr="00B500FE" w:rsidRDefault="008127E6" w:rsidP="008127E6">
            <w:pPr>
              <w:jc w:val="both"/>
              <w:rPr>
                <w:rFonts w:ascii="Times New Roman" w:hAnsi="Times New Roman" w:cs="Times New Roman"/>
                <w:sz w:val="24"/>
                <w:szCs w:val="24"/>
              </w:rPr>
            </w:pPr>
          </w:p>
        </w:tc>
      </w:tr>
      <w:tr w:rsidR="008127E6" w:rsidRPr="00B500FE" w14:paraId="22EE376B" w14:textId="77777777" w:rsidTr="57460AE8">
        <w:trPr>
          <w:trHeight w:val="223"/>
        </w:trPr>
        <w:tc>
          <w:tcPr>
            <w:tcW w:w="703" w:type="dxa"/>
            <w:gridSpan w:val="2"/>
          </w:tcPr>
          <w:p w14:paraId="6E3BC57C"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6.2</w:t>
            </w:r>
          </w:p>
        </w:tc>
        <w:tc>
          <w:tcPr>
            <w:tcW w:w="8770" w:type="dxa"/>
            <w:gridSpan w:val="8"/>
          </w:tcPr>
          <w:p w14:paraId="0614092E" w14:textId="77777777" w:rsidR="008127E6" w:rsidRPr="0021497F" w:rsidRDefault="008127E6" w:rsidP="008127E6">
            <w:pPr>
              <w:jc w:val="both"/>
              <w:rPr>
                <w:rFonts w:ascii="Times New Roman" w:hAnsi="Times New Roman" w:cs="Times New Roman"/>
                <w:sz w:val="24"/>
                <w:szCs w:val="24"/>
              </w:rPr>
            </w:pPr>
            <w:r w:rsidRPr="0021497F">
              <w:rPr>
                <w:rFonts w:ascii="Times New Roman" w:hAnsi="Times New Roman" w:cs="Times New Roman"/>
                <w:sz w:val="24"/>
                <w:szCs w:val="24"/>
              </w:rPr>
              <w:t xml:space="preserve">Will participants be offered any incentives to take part in the </w:t>
            </w:r>
            <w:r w:rsidRPr="00E90593">
              <w:rPr>
                <w:rFonts w:ascii="Times New Roman" w:hAnsi="Times New Roman" w:cs="Times New Roman"/>
                <w:sz w:val="24"/>
                <w:szCs w:val="24"/>
              </w:rPr>
              <w:t xml:space="preserve">research </w:t>
            </w:r>
            <w:r w:rsidRPr="0021497F">
              <w:rPr>
                <w:rFonts w:ascii="Times New Roman" w:hAnsi="Times New Roman" w:cs="Times New Roman"/>
                <w:sz w:val="24"/>
                <w:szCs w:val="24"/>
              </w:rPr>
              <w:t>project?</w:t>
            </w:r>
          </w:p>
          <w:p w14:paraId="49B0E92D" w14:textId="77777777" w:rsidR="008127E6" w:rsidRPr="00B500FE" w:rsidRDefault="008127E6" w:rsidP="008127E6">
            <w:pPr>
              <w:jc w:val="both"/>
              <w:rPr>
                <w:rFonts w:ascii="Times New Roman" w:hAnsi="Times New Roman" w:cs="Times New Roman"/>
                <w:i/>
                <w:sz w:val="24"/>
                <w:szCs w:val="24"/>
              </w:rPr>
            </w:pPr>
          </w:p>
        </w:tc>
      </w:tr>
      <w:tr w:rsidR="008127E6" w:rsidRPr="00B500FE" w14:paraId="553DCDEC" w14:textId="77777777" w:rsidTr="57460AE8">
        <w:trPr>
          <w:trHeight w:val="459"/>
        </w:trPr>
        <w:tc>
          <w:tcPr>
            <w:tcW w:w="9473" w:type="dxa"/>
            <w:gridSpan w:val="10"/>
          </w:tcPr>
          <w:p w14:paraId="27D0D612" w14:textId="625BED54"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No</w:t>
            </w:r>
          </w:p>
          <w:p w14:paraId="11B12DFC" w14:textId="77777777" w:rsidR="008127E6" w:rsidRPr="00B500FE" w:rsidRDefault="008127E6" w:rsidP="008127E6">
            <w:pPr>
              <w:jc w:val="both"/>
              <w:rPr>
                <w:rFonts w:ascii="Times New Roman" w:hAnsi="Times New Roman" w:cs="Times New Roman"/>
                <w:sz w:val="24"/>
                <w:szCs w:val="24"/>
              </w:rPr>
            </w:pPr>
          </w:p>
        </w:tc>
      </w:tr>
      <w:tr w:rsidR="008127E6" w:rsidRPr="00B500FE" w14:paraId="2B80360B" w14:textId="77777777" w:rsidTr="57460AE8">
        <w:trPr>
          <w:trHeight w:val="459"/>
        </w:trPr>
        <w:tc>
          <w:tcPr>
            <w:tcW w:w="703" w:type="dxa"/>
            <w:gridSpan w:val="2"/>
          </w:tcPr>
          <w:p w14:paraId="3F11CB79"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6.3</w:t>
            </w:r>
          </w:p>
        </w:tc>
        <w:tc>
          <w:tcPr>
            <w:tcW w:w="8770" w:type="dxa"/>
            <w:gridSpan w:val="8"/>
          </w:tcPr>
          <w:p w14:paraId="28B7BAA6" w14:textId="77777777" w:rsidR="008127E6" w:rsidRPr="0021497F" w:rsidRDefault="008127E6" w:rsidP="008127E6">
            <w:pPr>
              <w:jc w:val="both"/>
              <w:rPr>
                <w:rFonts w:ascii="Times New Roman" w:hAnsi="Times New Roman" w:cs="Times New Roman"/>
                <w:sz w:val="24"/>
                <w:szCs w:val="24"/>
              </w:rPr>
            </w:pPr>
            <w:r w:rsidRPr="0021497F">
              <w:rPr>
                <w:rFonts w:ascii="Times New Roman" w:hAnsi="Times New Roman" w:cs="Times New Roman"/>
                <w:sz w:val="24"/>
                <w:szCs w:val="24"/>
              </w:rPr>
              <w:t>If a questionnaire</w:t>
            </w:r>
            <w:r>
              <w:rPr>
                <w:rFonts w:ascii="Times New Roman" w:hAnsi="Times New Roman" w:cs="Times New Roman"/>
                <w:sz w:val="24"/>
                <w:szCs w:val="24"/>
              </w:rPr>
              <w:t xml:space="preserve"> is to be used</w:t>
            </w:r>
            <w:r w:rsidRPr="0021497F">
              <w:rPr>
                <w:rFonts w:ascii="Times New Roman" w:hAnsi="Times New Roman" w:cs="Times New Roman"/>
                <w:sz w:val="24"/>
                <w:szCs w:val="24"/>
              </w:rPr>
              <w:t>, will you give participants the option of omitting questions they do not wish to answer?</w:t>
            </w:r>
          </w:p>
        </w:tc>
      </w:tr>
      <w:tr w:rsidR="008127E6" w:rsidRPr="00B500FE" w14:paraId="1CBA34A9" w14:textId="77777777" w:rsidTr="57460AE8">
        <w:trPr>
          <w:trHeight w:val="459"/>
        </w:trPr>
        <w:tc>
          <w:tcPr>
            <w:tcW w:w="9473" w:type="dxa"/>
            <w:gridSpan w:val="10"/>
          </w:tcPr>
          <w:p w14:paraId="70A5FF43" w14:textId="4A8E1D9C"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Yes</w:t>
            </w:r>
          </w:p>
          <w:p w14:paraId="2B3EA12E" w14:textId="77777777" w:rsidR="008127E6" w:rsidRPr="00B500FE" w:rsidRDefault="008127E6" w:rsidP="008127E6">
            <w:pPr>
              <w:jc w:val="both"/>
              <w:rPr>
                <w:rFonts w:ascii="Times New Roman" w:hAnsi="Times New Roman" w:cs="Times New Roman"/>
                <w:sz w:val="24"/>
                <w:szCs w:val="24"/>
              </w:rPr>
            </w:pPr>
          </w:p>
        </w:tc>
      </w:tr>
      <w:tr w:rsidR="008127E6" w14:paraId="3337E0A2" w14:textId="77777777" w:rsidTr="57460AE8">
        <w:trPr>
          <w:trHeight w:val="459"/>
        </w:trPr>
        <w:tc>
          <w:tcPr>
            <w:tcW w:w="703" w:type="dxa"/>
            <w:gridSpan w:val="2"/>
          </w:tcPr>
          <w:p w14:paraId="6DBFDBE7" w14:textId="44EAEDE7" w:rsidR="008127E6" w:rsidRDefault="008127E6" w:rsidP="008127E6">
            <w:pPr>
              <w:jc w:val="both"/>
              <w:rPr>
                <w:rFonts w:ascii="Times New Roman" w:hAnsi="Times New Roman" w:cs="Times New Roman"/>
                <w:sz w:val="24"/>
                <w:szCs w:val="24"/>
              </w:rPr>
            </w:pPr>
            <w:r w:rsidRPr="6D64694F">
              <w:rPr>
                <w:rFonts w:ascii="Times New Roman" w:hAnsi="Times New Roman" w:cs="Times New Roman"/>
                <w:sz w:val="24"/>
                <w:szCs w:val="24"/>
              </w:rPr>
              <w:t>6.4</w:t>
            </w:r>
          </w:p>
        </w:tc>
        <w:tc>
          <w:tcPr>
            <w:tcW w:w="8770" w:type="dxa"/>
            <w:gridSpan w:val="8"/>
          </w:tcPr>
          <w:p w14:paraId="293D2BC4" w14:textId="3153A057" w:rsidR="008127E6" w:rsidRDefault="008127E6" w:rsidP="008127E6">
            <w:pPr>
              <w:jc w:val="both"/>
              <w:rPr>
                <w:rFonts w:ascii="Times New Roman" w:hAnsi="Times New Roman" w:cs="Times New Roman"/>
                <w:sz w:val="24"/>
                <w:szCs w:val="24"/>
              </w:rPr>
            </w:pPr>
            <w:r w:rsidRPr="6D64694F">
              <w:rPr>
                <w:rFonts w:ascii="Times New Roman" w:hAnsi="Times New Roman" w:cs="Times New Roman"/>
                <w:sz w:val="24"/>
                <w:szCs w:val="24"/>
              </w:rPr>
              <w:t>Will participants be informed that their participation is voluntary and that they may withdraw at any time and for any reason?</w:t>
            </w:r>
          </w:p>
        </w:tc>
      </w:tr>
      <w:tr w:rsidR="008127E6" w14:paraId="334A0B08" w14:textId="77777777" w:rsidTr="57460AE8">
        <w:trPr>
          <w:trHeight w:val="459"/>
        </w:trPr>
        <w:tc>
          <w:tcPr>
            <w:tcW w:w="9473" w:type="dxa"/>
            <w:gridSpan w:val="10"/>
          </w:tcPr>
          <w:p w14:paraId="0FD74DDA" w14:textId="3EF58F15" w:rsidR="008127E6" w:rsidRDefault="00AB491F" w:rsidP="008127E6">
            <w:pPr>
              <w:jc w:val="both"/>
              <w:rPr>
                <w:rFonts w:ascii="Times New Roman" w:hAnsi="Times New Roman" w:cs="Times New Roman"/>
                <w:sz w:val="24"/>
                <w:szCs w:val="24"/>
              </w:rPr>
            </w:pPr>
            <w:r>
              <w:rPr>
                <w:rFonts w:ascii="Times New Roman" w:hAnsi="Times New Roman" w:cs="Times New Roman"/>
                <w:sz w:val="24"/>
                <w:szCs w:val="24"/>
              </w:rPr>
              <w:t>Yes</w:t>
            </w:r>
          </w:p>
        </w:tc>
      </w:tr>
      <w:tr w:rsidR="008127E6" w14:paraId="79403A73" w14:textId="77777777" w:rsidTr="57460AE8">
        <w:trPr>
          <w:trHeight w:val="459"/>
        </w:trPr>
        <w:tc>
          <w:tcPr>
            <w:tcW w:w="703" w:type="dxa"/>
            <w:gridSpan w:val="2"/>
          </w:tcPr>
          <w:p w14:paraId="002EE5AC" w14:textId="77777777" w:rsidR="008127E6" w:rsidRDefault="00FB8DC3" w:rsidP="41AD3A06">
            <w:pPr>
              <w:jc w:val="both"/>
              <w:rPr>
                <w:rFonts w:ascii="Times New Roman" w:hAnsi="Times New Roman" w:cs="Times New Roman"/>
                <w:sz w:val="24"/>
                <w:szCs w:val="24"/>
              </w:rPr>
            </w:pPr>
            <w:r w:rsidRPr="41AD3A06">
              <w:rPr>
                <w:rFonts w:ascii="Times New Roman" w:hAnsi="Times New Roman" w:cs="Times New Roman"/>
                <w:sz w:val="24"/>
                <w:szCs w:val="24"/>
              </w:rPr>
              <w:t>6.5</w:t>
            </w:r>
          </w:p>
        </w:tc>
        <w:tc>
          <w:tcPr>
            <w:tcW w:w="8770" w:type="dxa"/>
            <w:gridSpan w:val="8"/>
          </w:tcPr>
          <w:p w14:paraId="1035C12B" w14:textId="224D8E93" w:rsidR="008127E6" w:rsidRDefault="00FB8DC3" w:rsidP="008127E6">
            <w:pPr>
              <w:jc w:val="both"/>
              <w:rPr>
                <w:rFonts w:ascii="Times New Roman" w:hAnsi="Times New Roman" w:cs="Times New Roman"/>
                <w:sz w:val="24"/>
                <w:szCs w:val="24"/>
              </w:rPr>
            </w:pPr>
            <w:r w:rsidRPr="41AD3A06">
              <w:rPr>
                <w:rFonts w:ascii="Times New Roman" w:hAnsi="Times New Roman" w:cs="Times New Roman"/>
                <w:sz w:val="24"/>
                <w:szCs w:val="24"/>
              </w:rPr>
              <w:t xml:space="preserve">Have you provided a detailed, lay summary of ALL </w:t>
            </w:r>
            <w:proofErr w:type="gramStart"/>
            <w:r w:rsidRPr="41AD3A06">
              <w:rPr>
                <w:rFonts w:ascii="Times New Roman" w:hAnsi="Times New Roman" w:cs="Times New Roman"/>
                <w:sz w:val="24"/>
                <w:szCs w:val="24"/>
              </w:rPr>
              <w:t>tasks</w:t>
            </w:r>
            <w:proofErr w:type="gramEnd"/>
            <w:r w:rsidRPr="41AD3A06">
              <w:rPr>
                <w:rFonts w:ascii="Times New Roman" w:hAnsi="Times New Roman" w:cs="Times New Roman"/>
                <w:sz w:val="24"/>
                <w:szCs w:val="24"/>
              </w:rPr>
              <w:t xml:space="preserve"> participants are expected to do AND how long each of these will take in </w:t>
            </w:r>
            <w:r w:rsidR="2147F986" w:rsidRPr="41AD3A06">
              <w:rPr>
                <w:rFonts w:ascii="Times New Roman" w:hAnsi="Times New Roman" w:cs="Times New Roman"/>
                <w:sz w:val="24"/>
                <w:szCs w:val="24"/>
              </w:rPr>
              <w:t>S</w:t>
            </w:r>
            <w:r w:rsidRPr="41AD3A06">
              <w:rPr>
                <w:rFonts w:ascii="Times New Roman" w:hAnsi="Times New Roman" w:cs="Times New Roman"/>
                <w:sz w:val="24"/>
                <w:szCs w:val="24"/>
              </w:rPr>
              <w:t xml:space="preserve">ection 4 of the </w:t>
            </w:r>
            <w:r w:rsidR="7F2AF8FE" w:rsidRPr="41AD3A06">
              <w:rPr>
                <w:rFonts w:ascii="Times New Roman" w:hAnsi="Times New Roman" w:cs="Times New Roman"/>
                <w:sz w:val="24"/>
                <w:szCs w:val="24"/>
              </w:rPr>
              <w:t xml:space="preserve">Participant </w:t>
            </w:r>
            <w:r w:rsidRPr="41AD3A06">
              <w:rPr>
                <w:rFonts w:ascii="Times New Roman" w:hAnsi="Times New Roman" w:cs="Times New Roman"/>
                <w:sz w:val="24"/>
                <w:szCs w:val="24"/>
              </w:rPr>
              <w:t>Information Sheet</w:t>
            </w:r>
            <w:r w:rsidR="519E311E" w:rsidRPr="41AD3A06">
              <w:rPr>
                <w:rFonts w:ascii="Times New Roman" w:hAnsi="Times New Roman" w:cs="Times New Roman"/>
                <w:sz w:val="24"/>
                <w:szCs w:val="24"/>
              </w:rPr>
              <w:t xml:space="preserve"> template?</w:t>
            </w:r>
            <w:r w:rsidRPr="41AD3A06">
              <w:rPr>
                <w:rFonts w:ascii="Times New Roman" w:hAnsi="Times New Roman" w:cs="Times New Roman"/>
                <w:sz w:val="24"/>
                <w:szCs w:val="24"/>
              </w:rPr>
              <w:t xml:space="preserve"> </w:t>
            </w:r>
          </w:p>
        </w:tc>
      </w:tr>
      <w:tr w:rsidR="008127E6" w14:paraId="3E451968" w14:textId="77777777" w:rsidTr="57460AE8">
        <w:trPr>
          <w:trHeight w:val="459"/>
        </w:trPr>
        <w:tc>
          <w:tcPr>
            <w:tcW w:w="9473" w:type="dxa"/>
            <w:gridSpan w:val="10"/>
          </w:tcPr>
          <w:p w14:paraId="57ADB6A7" w14:textId="3A9DD00F" w:rsidR="008127E6" w:rsidRDefault="00AB491F" w:rsidP="008127E6">
            <w:pPr>
              <w:jc w:val="both"/>
              <w:rPr>
                <w:rFonts w:ascii="Times New Roman" w:hAnsi="Times New Roman" w:cs="Times New Roman"/>
                <w:sz w:val="24"/>
                <w:szCs w:val="24"/>
              </w:rPr>
            </w:pPr>
            <w:r>
              <w:rPr>
                <w:rFonts w:ascii="Times New Roman" w:hAnsi="Times New Roman" w:cs="Times New Roman"/>
                <w:sz w:val="24"/>
                <w:szCs w:val="24"/>
              </w:rPr>
              <w:lastRenderedPageBreak/>
              <w:t>yes</w:t>
            </w:r>
          </w:p>
        </w:tc>
      </w:tr>
      <w:tr w:rsidR="008127E6" w:rsidRPr="00B500FE" w14:paraId="6620BAB3" w14:textId="77777777" w:rsidTr="57460AE8">
        <w:trPr>
          <w:trHeight w:val="459"/>
        </w:trPr>
        <w:tc>
          <w:tcPr>
            <w:tcW w:w="703" w:type="dxa"/>
            <w:gridSpan w:val="2"/>
            <w:shd w:val="clear" w:color="auto" w:fill="FBE4D5" w:themeFill="accent2" w:themeFillTint="33"/>
          </w:tcPr>
          <w:p w14:paraId="2E82EDCB" w14:textId="4964A1E6" w:rsidR="008127E6" w:rsidRPr="00B500FE"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6.6</w:t>
            </w:r>
          </w:p>
        </w:tc>
        <w:tc>
          <w:tcPr>
            <w:tcW w:w="8770" w:type="dxa"/>
            <w:gridSpan w:val="8"/>
            <w:shd w:val="clear" w:color="auto" w:fill="FBE4D5" w:themeFill="accent2" w:themeFillTint="33"/>
          </w:tcPr>
          <w:p w14:paraId="006C4FF6" w14:textId="056020BF" w:rsidR="008127E6" w:rsidRPr="0021497F"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53A2E411" w14:textId="005DBBA8" w:rsidR="008127E6" w:rsidRPr="0021497F" w:rsidRDefault="008127E6" w:rsidP="008127E6">
            <w:pPr>
              <w:rPr>
                <w:rFonts w:ascii="Times New Roman" w:eastAsiaTheme="minorEastAsia" w:hAnsi="Times New Roman" w:cs="Times New Roman"/>
                <w:sz w:val="24"/>
                <w:szCs w:val="24"/>
              </w:rPr>
            </w:pPr>
          </w:p>
          <w:p w14:paraId="790C430E" w14:textId="20751D1E" w:rsidR="008127E6" w:rsidRDefault="008127E6" w:rsidP="41AD3A06">
            <w:pPr>
              <w:spacing w:line="259" w:lineRule="auto"/>
              <w:jc w:val="both"/>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in support of </w:t>
            </w:r>
            <w:r w:rsidRPr="41AD3A06">
              <w:rPr>
                <w:rStyle w:val="normaltextrun"/>
                <w:rFonts w:ascii="Times New Roman" w:eastAsia="Times New Roman" w:hAnsi="Times New Roman" w:cs="Times New Roman"/>
                <w:color w:val="000000" w:themeColor="text1"/>
                <w:sz w:val="24"/>
                <w:szCs w:val="24"/>
                <w:u w:val="single"/>
              </w:rPr>
              <w:t>appropriateness and completeness</w:t>
            </w:r>
            <w:r w:rsidRPr="41AD3A06">
              <w:rPr>
                <w:rStyle w:val="normaltextrun"/>
                <w:rFonts w:ascii="Times New Roman" w:eastAsia="Times New Roman" w:hAnsi="Times New Roman" w:cs="Times New Roman"/>
                <w:color w:val="000000" w:themeColor="text1"/>
                <w:sz w:val="24"/>
                <w:szCs w:val="24"/>
              </w:rPr>
              <w:t xml:space="preserve"> of </w:t>
            </w:r>
            <w:r w:rsidR="2F7913AF" w:rsidRPr="41AD3A06">
              <w:rPr>
                <w:rStyle w:val="normaltextrun"/>
                <w:rFonts w:ascii="Times New Roman" w:eastAsia="Times New Roman" w:hAnsi="Times New Roman" w:cs="Times New Roman"/>
                <w:color w:val="000000" w:themeColor="text1"/>
                <w:sz w:val="24"/>
                <w:szCs w:val="24"/>
              </w:rPr>
              <w:t>the answers to this section.</w:t>
            </w:r>
          </w:p>
          <w:p w14:paraId="6FE959A3" w14:textId="66096616" w:rsidR="008127E6" w:rsidRPr="0021497F" w:rsidRDefault="008127E6" w:rsidP="008127E6">
            <w:pPr>
              <w:jc w:val="both"/>
              <w:rPr>
                <w:rStyle w:val="normaltextrun"/>
                <w:rFonts w:ascii="Times New Roman" w:eastAsia="Times New Roman" w:hAnsi="Times New Roman" w:cs="Times New Roman"/>
                <w:color w:val="000000" w:themeColor="text1"/>
                <w:sz w:val="24"/>
                <w:szCs w:val="24"/>
              </w:rPr>
            </w:pPr>
          </w:p>
        </w:tc>
      </w:tr>
      <w:tr w:rsidR="008127E6" w:rsidRPr="00B500FE" w14:paraId="5B315ACE" w14:textId="77777777" w:rsidTr="00FC6A2F">
        <w:tc>
          <w:tcPr>
            <w:tcW w:w="9473" w:type="dxa"/>
            <w:gridSpan w:val="10"/>
            <w:tcBorders>
              <w:top w:val="single" w:sz="4" w:space="0" w:color="auto"/>
              <w:left w:val="single" w:sz="4" w:space="0" w:color="auto"/>
              <w:bottom w:val="single" w:sz="4" w:space="0" w:color="FFFFFF" w:themeColor="background1"/>
              <w:right w:val="single" w:sz="4" w:space="0" w:color="auto"/>
            </w:tcBorders>
            <w:shd w:val="clear" w:color="auto" w:fill="FBE4D5" w:themeFill="accent2" w:themeFillTint="33"/>
          </w:tcPr>
          <w:p w14:paraId="10A741DE" w14:textId="77777777" w:rsidR="008127E6" w:rsidRPr="00B500FE" w:rsidRDefault="008127E6" w:rsidP="008127E6">
            <w:pPr>
              <w:jc w:val="both"/>
              <w:rPr>
                <w:rFonts w:ascii="Times New Roman" w:hAnsi="Times New Roman" w:cs="Times New Roman"/>
                <w:sz w:val="24"/>
                <w:szCs w:val="24"/>
              </w:rPr>
            </w:pPr>
          </w:p>
          <w:p w14:paraId="0E06BF65" w14:textId="77777777" w:rsidR="008127E6" w:rsidRDefault="008127E6" w:rsidP="008127E6">
            <w:pPr>
              <w:jc w:val="both"/>
              <w:rPr>
                <w:rFonts w:ascii="Times New Roman" w:hAnsi="Times New Roman" w:cs="Times New Roman"/>
                <w:sz w:val="24"/>
                <w:szCs w:val="24"/>
              </w:rPr>
            </w:pPr>
          </w:p>
          <w:p w14:paraId="7B969725" w14:textId="16491DBE" w:rsidR="008127E6" w:rsidRPr="00B500FE" w:rsidRDefault="008127E6" w:rsidP="008127E6">
            <w:pPr>
              <w:jc w:val="both"/>
              <w:rPr>
                <w:rFonts w:ascii="Times New Roman" w:hAnsi="Times New Roman" w:cs="Times New Roman"/>
                <w:sz w:val="24"/>
                <w:szCs w:val="24"/>
              </w:rPr>
            </w:pPr>
          </w:p>
        </w:tc>
      </w:tr>
      <w:tr w:rsidR="008127E6" w:rsidRPr="00B500FE" w14:paraId="586288AD" w14:textId="77777777" w:rsidTr="57460AE8">
        <w:trPr>
          <w:trHeight w:val="433"/>
        </w:trPr>
        <w:tc>
          <w:tcPr>
            <w:tcW w:w="9473" w:type="dxa"/>
            <w:gridSpan w:val="10"/>
            <w:shd w:val="clear" w:color="auto" w:fill="D0CECE" w:themeFill="background2" w:themeFillShade="E6"/>
          </w:tcPr>
          <w:p w14:paraId="1222B410" w14:textId="4F53116A" w:rsidR="008127E6" w:rsidRPr="00B500FE" w:rsidRDefault="008127E6" w:rsidP="008127E6">
            <w:pPr>
              <w:jc w:val="both"/>
              <w:rPr>
                <w:rFonts w:ascii="Times New Roman" w:hAnsi="Times New Roman" w:cs="Times New Roman"/>
                <w:b/>
                <w:bCs/>
                <w:sz w:val="24"/>
                <w:szCs w:val="24"/>
              </w:rPr>
            </w:pPr>
            <w:r w:rsidRPr="6D64694F">
              <w:rPr>
                <w:rFonts w:ascii="Times New Roman" w:hAnsi="Times New Roman" w:cs="Times New Roman"/>
                <w:b/>
                <w:bCs/>
                <w:sz w:val="24"/>
                <w:szCs w:val="24"/>
              </w:rPr>
              <w:t>SECTION 7. POSSIBLE HARM TO PARTICIPANTS/RESEARCHERS</w:t>
            </w:r>
          </w:p>
        </w:tc>
      </w:tr>
      <w:tr w:rsidR="008127E6" w:rsidRPr="00B500FE" w14:paraId="33491CDE" w14:textId="77777777" w:rsidTr="57460AE8">
        <w:tc>
          <w:tcPr>
            <w:tcW w:w="703" w:type="dxa"/>
            <w:gridSpan w:val="2"/>
          </w:tcPr>
          <w:p w14:paraId="57223DE5"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7.1</w:t>
            </w:r>
          </w:p>
        </w:tc>
        <w:tc>
          <w:tcPr>
            <w:tcW w:w="8770" w:type="dxa"/>
            <w:gridSpan w:val="8"/>
          </w:tcPr>
          <w:p w14:paraId="20BA31AB" w14:textId="39B6C5EA" w:rsidR="008127E6" w:rsidRPr="00B500FE" w:rsidRDefault="008127E6" w:rsidP="008127E6">
            <w:pPr>
              <w:jc w:val="both"/>
              <w:rPr>
                <w:rFonts w:ascii="Times New Roman" w:hAnsi="Times New Roman" w:cs="Times New Roman"/>
                <w:b/>
                <w:bCs/>
                <w:sz w:val="24"/>
                <w:szCs w:val="24"/>
                <w:u w:val="single"/>
              </w:rPr>
            </w:pPr>
            <w:r w:rsidRPr="3A53A0DA">
              <w:rPr>
                <w:rFonts w:ascii="Times New Roman" w:hAnsi="Times New Roman" w:cs="Times New Roman"/>
                <w:sz w:val="24"/>
                <w:szCs w:val="24"/>
              </w:rPr>
              <w:t xml:space="preserve">Is </w:t>
            </w:r>
            <w:proofErr w:type="gramStart"/>
            <w:r w:rsidRPr="3A53A0DA">
              <w:rPr>
                <w:rFonts w:ascii="Times New Roman" w:hAnsi="Times New Roman" w:cs="Times New Roman"/>
                <w:sz w:val="24"/>
                <w:szCs w:val="24"/>
              </w:rPr>
              <w:t>there  a</w:t>
            </w:r>
            <w:proofErr w:type="gramEnd"/>
            <w:r w:rsidRPr="3A53A0DA">
              <w:rPr>
                <w:rFonts w:ascii="Times New Roman" w:hAnsi="Times New Roman" w:cs="Times New Roman"/>
                <w:sz w:val="24"/>
                <w:szCs w:val="24"/>
              </w:rPr>
              <w:t xml:space="preserve"> risk of the </w:t>
            </w:r>
            <w:r w:rsidRPr="3A53A0DA">
              <w:rPr>
                <w:rFonts w:ascii="Times New Roman" w:hAnsi="Times New Roman" w:cs="Times New Roman"/>
                <w:sz w:val="24"/>
                <w:szCs w:val="24"/>
                <w:u w:val="single"/>
              </w:rPr>
              <w:t>participants</w:t>
            </w:r>
            <w:r w:rsidRPr="3A53A0DA">
              <w:rPr>
                <w:rFonts w:ascii="Times New Roman" w:hAnsi="Times New Roman" w:cs="Times New Roman"/>
                <w:sz w:val="24"/>
                <w:szCs w:val="24"/>
              </w:rPr>
              <w:t xml:space="preserve"> experiencing physical, emotional or psychological harm or distress</w:t>
            </w:r>
            <w:r w:rsidRPr="3A53A0DA">
              <w:rPr>
                <w:rFonts w:ascii="Times New Roman" w:hAnsi="Times New Roman" w:cs="Times New Roman"/>
                <w:i/>
                <w:iCs/>
                <w:sz w:val="24"/>
                <w:szCs w:val="24"/>
              </w:rPr>
              <w:t xml:space="preserve">? </w:t>
            </w:r>
          </w:p>
          <w:p w14:paraId="4E50DD62" w14:textId="50EB7B80" w:rsidR="008127E6" w:rsidRPr="00B500FE" w:rsidRDefault="008127E6" w:rsidP="008127E6">
            <w:pPr>
              <w:jc w:val="both"/>
              <w:rPr>
                <w:rFonts w:ascii="Times New Roman" w:hAnsi="Times New Roman" w:cs="Times New Roman"/>
                <w:i/>
                <w:iCs/>
                <w:sz w:val="24"/>
                <w:szCs w:val="24"/>
              </w:rPr>
            </w:pPr>
          </w:p>
          <w:p w14:paraId="57AD6D5B" w14:textId="52B297F1" w:rsidR="008127E6" w:rsidRPr="00B500FE" w:rsidRDefault="008127E6" w:rsidP="008127E6">
            <w:pPr>
              <w:jc w:val="both"/>
              <w:rPr>
                <w:rFonts w:ascii="Times New Roman" w:hAnsi="Times New Roman" w:cs="Times New Roman"/>
                <w:b/>
                <w:bCs/>
                <w:sz w:val="24"/>
                <w:szCs w:val="24"/>
                <w:u w:val="single"/>
              </w:rPr>
            </w:pPr>
            <w:r w:rsidRPr="6D64694F">
              <w:rPr>
                <w:rFonts w:ascii="Times New Roman" w:hAnsi="Times New Roman" w:cs="Times New Roman"/>
                <w:i/>
                <w:iCs/>
                <w:sz w:val="24"/>
                <w:szCs w:val="24"/>
              </w:rPr>
              <w:t>If yes, please provide details of how ethical issues will be handled and how any risks will be minimised.</w:t>
            </w:r>
            <w:r w:rsidRPr="6D64694F">
              <w:rPr>
                <w:rFonts w:ascii="Times New Roman" w:hAnsi="Times New Roman" w:cs="Times New Roman"/>
                <w:sz w:val="24"/>
                <w:szCs w:val="24"/>
              </w:rPr>
              <w:t xml:space="preserve"> </w:t>
            </w:r>
            <w:r w:rsidRPr="6D64694F">
              <w:rPr>
                <w:rFonts w:ascii="Times New Roman" w:hAnsi="Times New Roman" w:cs="Times New Roman"/>
                <w:i/>
                <w:iCs/>
                <w:sz w:val="24"/>
                <w:szCs w:val="24"/>
              </w:rPr>
              <w:t xml:space="preserve">Please consider whether the research project includes </w:t>
            </w:r>
            <w:r w:rsidRPr="6D64694F">
              <w:rPr>
                <w:rFonts w:ascii="Times New Roman" w:eastAsia="Times New Roman" w:hAnsi="Times New Roman" w:cs="Times New Roman"/>
                <w:i/>
                <w:iCs/>
                <w:color w:val="000000" w:themeColor="text1"/>
                <w:sz w:val="24"/>
                <w:szCs w:val="24"/>
              </w:rPr>
              <w:t>topics which could be considered as highly sensitive for participants.</w:t>
            </w:r>
          </w:p>
        </w:tc>
      </w:tr>
      <w:tr w:rsidR="008127E6" w:rsidRPr="00B500FE" w14:paraId="77017BF2" w14:textId="77777777" w:rsidTr="57460AE8">
        <w:tc>
          <w:tcPr>
            <w:tcW w:w="9473" w:type="dxa"/>
            <w:gridSpan w:val="10"/>
          </w:tcPr>
          <w:p w14:paraId="16E53E34" w14:textId="66AE02F3"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No</w:t>
            </w:r>
          </w:p>
          <w:p w14:paraId="7390044A" w14:textId="77777777" w:rsidR="008127E6" w:rsidRPr="00B500FE" w:rsidRDefault="008127E6" w:rsidP="008127E6">
            <w:pPr>
              <w:jc w:val="both"/>
              <w:rPr>
                <w:rFonts w:ascii="Times New Roman" w:hAnsi="Times New Roman" w:cs="Times New Roman"/>
                <w:sz w:val="24"/>
                <w:szCs w:val="24"/>
              </w:rPr>
            </w:pPr>
          </w:p>
        </w:tc>
      </w:tr>
      <w:tr w:rsidR="008127E6" w:rsidRPr="00B500FE" w14:paraId="5D1223D5" w14:textId="77777777" w:rsidTr="57460AE8">
        <w:tc>
          <w:tcPr>
            <w:tcW w:w="703" w:type="dxa"/>
            <w:gridSpan w:val="2"/>
          </w:tcPr>
          <w:p w14:paraId="0EFCF6DE"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7.2</w:t>
            </w:r>
          </w:p>
        </w:tc>
        <w:tc>
          <w:tcPr>
            <w:tcW w:w="8770" w:type="dxa"/>
            <w:gridSpan w:val="8"/>
          </w:tcPr>
          <w:p w14:paraId="64CE63A0" w14:textId="699AA897" w:rsidR="008127E6" w:rsidRPr="00B500FE" w:rsidRDefault="008127E6" w:rsidP="008127E6">
            <w:pPr>
              <w:jc w:val="both"/>
              <w:rPr>
                <w:rFonts w:ascii="Times New Roman" w:hAnsi="Times New Roman" w:cs="Times New Roman"/>
                <w:sz w:val="24"/>
                <w:szCs w:val="24"/>
              </w:rPr>
            </w:pPr>
            <w:r w:rsidRPr="6D64694F">
              <w:rPr>
                <w:rFonts w:ascii="Times New Roman" w:hAnsi="Times New Roman" w:cs="Times New Roman"/>
                <w:sz w:val="24"/>
                <w:szCs w:val="24"/>
              </w:rPr>
              <w:t xml:space="preserve">Is there a risk of the </w:t>
            </w:r>
            <w:r w:rsidRPr="6D64694F">
              <w:rPr>
                <w:rFonts w:ascii="Times New Roman" w:hAnsi="Times New Roman" w:cs="Times New Roman"/>
                <w:sz w:val="24"/>
                <w:szCs w:val="24"/>
                <w:u w:val="single"/>
              </w:rPr>
              <w:t>Researcher</w:t>
            </w:r>
            <w:r w:rsidRPr="6D64694F">
              <w:rPr>
                <w:rFonts w:ascii="Times New Roman" w:hAnsi="Times New Roman" w:cs="Times New Roman"/>
                <w:sz w:val="24"/>
                <w:szCs w:val="24"/>
              </w:rPr>
              <w:t>(s) experiencing</w:t>
            </w:r>
            <w:r w:rsidRPr="6D64694F">
              <w:rPr>
                <w:rFonts w:ascii="Times New Roman" w:hAnsi="Times New Roman" w:cs="Times New Roman"/>
                <w:i/>
                <w:iCs/>
                <w:sz w:val="24"/>
                <w:szCs w:val="24"/>
              </w:rPr>
              <w:t xml:space="preserve"> </w:t>
            </w:r>
            <w:r w:rsidRPr="6D64694F">
              <w:rPr>
                <w:rFonts w:ascii="Times New Roman" w:hAnsi="Times New Roman" w:cs="Times New Roman"/>
                <w:sz w:val="24"/>
                <w:szCs w:val="24"/>
              </w:rPr>
              <w:t xml:space="preserve">physical, emotional or psychological harm or distress? </w:t>
            </w:r>
          </w:p>
          <w:p w14:paraId="30E28316" w14:textId="33729E71" w:rsidR="008127E6" w:rsidRPr="00B500FE" w:rsidRDefault="008127E6" w:rsidP="008127E6">
            <w:pPr>
              <w:jc w:val="both"/>
              <w:rPr>
                <w:rFonts w:ascii="Times New Roman" w:hAnsi="Times New Roman" w:cs="Times New Roman"/>
                <w:i/>
                <w:iCs/>
                <w:sz w:val="24"/>
                <w:szCs w:val="24"/>
              </w:rPr>
            </w:pPr>
          </w:p>
          <w:p w14:paraId="1997512E" w14:textId="46828C67" w:rsidR="008127E6" w:rsidRPr="00B500FE" w:rsidRDefault="008127E6" w:rsidP="008127E6">
            <w:pPr>
              <w:jc w:val="both"/>
              <w:rPr>
                <w:rFonts w:ascii="Times New Roman" w:hAnsi="Times New Roman" w:cs="Times New Roman"/>
                <w:sz w:val="24"/>
                <w:szCs w:val="24"/>
              </w:rPr>
            </w:pPr>
            <w:r w:rsidRPr="6D64694F">
              <w:rPr>
                <w:rFonts w:ascii="Times New Roman" w:hAnsi="Times New Roman" w:cs="Times New Roman"/>
                <w:i/>
                <w:iCs/>
                <w:sz w:val="24"/>
                <w:szCs w:val="24"/>
              </w:rPr>
              <w:t>If yes, please provide details of how ethical issues will be handled and how any risks will be minimised.</w:t>
            </w:r>
          </w:p>
        </w:tc>
      </w:tr>
      <w:tr w:rsidR="008127E6" w:rsidRPr="00B500FE" w14:paraId="0710F879" w14:textId="77777777" w:rsidTr="57460AE8">
        <w:tc>
          <w:tcPr>
            <w:tcW w:w="9473" w:type="dxa"/>
            <w:gridSpan w:val="10"/>
          </w:tcPr>
          <w:p w14:paraId="1BF57F38" w14:textId="61310AAC" w:rsidR="008127E6" w:rsidRPr="00B500FE" w:rsidRDefault="00AB491F" w:rsidP="008127E6">
            <w:pPr>
              <w:rPr>
                <w:rFonts w:ascii="Times New Roman" w:hAnsi="Times New Roman" w:cs="Times New Roman"/>
                <w:sz w:val="24"/>
                <w:szCs w:val="24"/>
              </w:rPr>
            </w:pPr>
            <w:r>
              <w:rPr>
                <w:rFonts w:ascii="Times New Roman" w:hAnsi="Times New Roman" w:cs="Times New Roman"/>
                <w:sz w:val="24"/>
                <w:szCs w:val="24"/>
              </w:rPr>
              <w:t>No</w:t>
            </w:r>
          </w:p>
          <w:p w14:paraId="341E3CD8" w14:textId="77777777" w:rsidR="008127E6" w:rsidRPr="00B500FE" w:rsidRDefault="008127E6" w:rsidP="008127E6">
            <w:pPr>
              <w:rPr>
                <w:rFonts w:ascii="Times New Roman" w:hAnsi="Times New Roman" w:cs="Times New Roman"/>
                <w:sz w:val="24"/>
                <w:szCs w:val="24"/>
              </w:rPr>
            </w:pPr>
          </w:p>
        </w:tc>
      </w:tr>
      <w:tr w:rsidR="008127E6" w14:paraId="4FDEC9C2" w14:textId="77777777" w:rsidTr="57460AE8">
        <w:tc>
          <w:tcPr>
            <w:tcW w:w="703" w:type="dxa"/>
            <w:gridSpan w:val="2"/>
            <w:shd w:val="clear" w:color="auto" w:fill="FBE4D5" w:themeFill="accent2" w:themeFillTint="33"/>
          </w:tcPr>
          <w:p w14:paraId="02F1D141" w14:textId="7BA1E49B" w:rsidR="008127E6"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7.3</w:t>
            </w:r>
          </w:p>
        </w:tc>
        <w:tc>
          <w:tcPr>
            <w:tcW w:w="8770" w:type="dxa"/>
            <w:gridSpan w:val="8"/>
            <w:shd w:val="clear" w:color="auto" w:fill="FBE4D5" w:themeFill="accent2" w:themeFillTint="33"/>
          </w:tcPr>
          <w:p w14:paraId="70EA2204" w14:textId="34EE6B76" w:rsidR="008127E6"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38807502" w14:textId="005DBBA8" w:rsidR="008127E6" w:rsidRDefault="008127E6" w:rsidP="008127E6">
            <w:pPr>
              <w:rPr>
                <w:rFonts w:ascii="Times New Roman" w:eastAsiaTheme="minorEastAsia" w:hAnsi="Times New Roman" w:cs="Times New Roman"/>
                <w:sz w:val="24"/>
                <w:szCs w:val="24"/>
              </w:rPr>
            </w:pPr>
          </w:p>
          <w:p w14:paraId="1F89147E" w14:textId="67CF6603" w:rsidR="008127E6" w:rsidRDefault="008127E6" w:rsidP="41AD3A06">
            <w:pPr>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in support of </w:t>
            </w:r>
            <w:r w:rsidRPr="41AD3A06">
              <w:rPr>
                <w:rStyle w:val="normaltextrun"/>
                <w:rFonts w:ascii="Times New Roman" w:eastAsia="Times New Roman" w:hAnsi="Times New Roman" w:cs="Times New Roman"/>
                <w:color w:val="000000" w:themeColor="text1"/>
                <w:sz w:val="24"/>
                <w:szCs w:val="24"/>
                <w:u w:val="single"/>
              </w:rPr>
              <w:t>appropriateness and completeness</w:t>
            </w:r>
            <w:r w:rsidRPr="41AD3A06">
              <w:rPr>
                <w:rStyle w:val="normaltextrun"/>
                <w:rFonts w:ascii="Times New Roman" w:eastAsia="Times New Roman" w:hAnsi="Times New Roman" w:cs="Times New Roman"/>
                <w:color w:val="000000" w:themeColor="text1"/>
                <w:sz w:val="24"/>
                <w:szCs w:val="24"/>
              </w:rPr>
              <w:t xml:space="preserve"> of </w:t>
            </w:r>
            <w:r w:rsidR="6DB7F63E" w:rsidRPr="41AD3A06">
              <w:rPr>
                <w:rStyle w:val="normaltextrun"/>
                <w:rFonts w:ascii="Times New Roman" w:eastAsia="Times New Roman" w:hAnsi="Times New Roman" w:cs="Times New Roman"/>
                <w:color w:val="000000" w:themeColor="text1"/>
                <w:sz w:val="24"/>
                <w:szCs w:val="24"/>
              </w:rPr>
              <w:t>the answers to this section.</w:t>
            </w:r>
          </w:p>
          <w:p w14:paraId="3430D318" w14:textId="15EA91B1" w:rsidR="008127E6" w:rsidRDefault="008127E6" w:rsidP="008127E6">
            <w:pPr>
              <w:rPr>
                <w:rFonts w:ascii="Times New Roman" w:hAnsi="Times New Roman" w:cs="Times New Roman"/>
                <w:sz w:val="24"/>
                <w:szCs w:val="24"/>
              </w:rPr>
            </w:pPr>
          </w:p>
        </w:tc>
      </w:tr>
      <w:tr w:rsidR="008127E6" w14:paraId="13102C15" w14:textId="77777777" w:rsidTr="00FC6A2F">
        <w:tc>
          <w:tcPr>
            <w:tcW w:w="9473" w:type="dxa"/>
            <w:gridSpan w:val="10"/>
            <w:shd w:val="clear" w:color="auto" w:fill="FBE4D5" w:themeFill="accent2" w:themeFillTint="33"/>
          </w:tcPr>
          <w:p w14:paraId="53AACA6D" w14:textId="77777777" w:rsidR="008127E6" w:rsidRDefault="008127E6" w:rsidP="008127E6">
            <w:pPr>
              <w:rPr>
                <w:rFonts w:ascii="Times New Roman" w:hAnsi="Times New Roman" w:cs="Times New Roman"/>
                <w:sz w:val="24"/>
                <w:szCs w:val="24"/>
              </w:rPr>
            </w:pPr>
          </w:p>
          <w:p w14:paraId="7EBE19A0" w14:textId="77777777" w:rsidR="008127E6" w:rsidRDefault="008127E6" w:rsidP="008127E6">
            <w:pPr>
              <w:rPr>
                <w:rFonts w:ascii="Times New Roman" w:hAnsi="Times New Roman" w:cs="Times New Roman"/>
                <w:sz w:val="24"/>
                <w:szCs w:val="24"/>
              </w:rPr>
            </w:pPr>
          </w:p>
          <w:p w14:paraId="1C9F164A" w14:textId="1376E7E4" w:rsidR="008127E6" w:rsidRDefault="008127E6" w:rsidP="008127E6">
            <w:pPr>
              <w:rPr>
                <w:rFonts w:ascii="Times New Roman" w:hAnsi="Times New Roman" w:cs="Times New Roman"/>
                <w:sz w:val="24"/>
                <w:szCs w:val="24"/>
              </w:rPr>
            </w:pPr>
          </w:p>
        </w:tc>
      </w:tr>
      <w:tr w:rsidR="008127E6" w:rsidRPr="00B500FE" w14:paraId="6A3BEB6D" w14:textId="77777777" w:rsidTr="57460AE8">
        <w:trPr>
          <w:trHeight w:val="466"/>
        </w:trPr>
        <w:tc>
          <w:tcPr>
            <w:tcW w:w="9473" w:type="dxa"/>
            <w:gridSpan w:val="10"/>
            <w:shd w:val="clear" w:color="auto" w:fill="D0CECE" w:themeFill="background2" w:themeFillShade="E6"/>
          </w:tcPr>
          <w:p w14:paraId="34DBAB00" w14:textId="052FC4DF" w:rsidR="008127E6" w:rsidRPr="00B500FE" w:rsidRDefault="008127E6" w:rsidP="008127E6">
            <w:pPr>
              <w:rPr>
                <w:rFonts w:ascii="Times New Roman" w:hAnsi="Times New Roman" w:cs="Times New Roman"/>
                <w:b/>
                <w:bCs/>
                <w:sz w:val="24"/>
                <w:szCs w:val="24"/>
              </w:rPr>
            </w:pPr>
            <w:r w:rsidRPr="6D64694F">
              <w:rPr>
                <w:rFonts w:ascii="Times New Roman" w:hAnsi="Times New Roman" w:cs="Times New Roman"/>
                <w:b/>
                <w:bCs/>
                <w:sz w:val="24"/>
                <w:szCs w:val="24"/>
              </w:rPr>
              <w:t>SECTION 8. DATA MANAGEMENT, CONFIDENTIALITY AND DATA PROTECTION</w:t>
            </w:r>
          </w:p>
        </w:tc>
      </w:tr>
      <w:tr w:rsidR="008127E6" w:rsidRPr="00B500FE" w14:paraId="2299FB82" w14:textId="77777777" w:rsidTr="57460AE8">
        <w:trPr>
          <w:trHeight w:val="340"/>
        </w:trPr>
        <w:tc>
          <w:tcPr>
            <w:tcW w:w="703" w:type="dxa"/>
            <w:gridSpan w:val="2"/>
            <w:tcBorders>
              <w:bottom w:val="single" w:sz="4" w:space="0" w:color="auto"/>
            </w:tcBorders>
          </w:tcPr>
          <w:p w14:paraId="17C398EE"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8.1</w:t>
            </w:r>
          </w:p>
        </w:tc>
        <w:tc>
          <w:tcPr>
            <w:tcW w:w="8770" w:type="dxa"/>
            <w:gridSpan w:val="8"/>
            <w:tcBorders>
              <w:bottom w:val="single" w:sz="4" w:space="0" w:color="auto"/>
            </w:tcBorders>
          </w:tcPr>
          <w:p w14:paraId="45CE9E41" w14:textId="77777777" w:rsidR="008127E6" w:rsidRPr="00B500FE" w:rsidRDefault="008127E6" w:rsidP="008127E6">
            <w:pPr>
              <w:jc w:val="both"/>
              <w:rPr>
                <w:rFonts w:ascii="Times New Roman" w:hAnsi="Times New Roman" w:cs="Times New Roman"/>
                <w:b/>
                <w:sz w:val="24"/>
                <w:szCs w:val="24"/>
                <w:u w:val="single"/>
              </w:rPr>
            </w:pPr>
            <w:r w:rsidRPr="00B500FE">
              <w:rPr>
                <w:rFonts w:ascii="Times New Roman" w:hAnsi="Times New Roman" w:cs="Times New Roman"/>
                <w:sz w:val="24"/>
                <w:szCs w:val="24"/>
              </w:rPr>
              <w:t>How, and by whom, will data be collected?</w:t>
            </w:r>
          </w:p>
        </w:tc>
      </w:tr>
      <w:tr w:rsidR="008127E6" w:rsidRPr="00B500FE" w14:paraId="520DA998" w14:textId="77777777" w:rsidTr="57460AE8">
        <w:tc>
          <w:tcPr>
            <w:tcW w:w="9473" w:type="dxa"/>
            <w:gridSpan w:val="10"/>
            <w:tcBorders>
              <w:bottom w:val="single" w:sz="4" w:space="0" w:color="auto"/>
            </w:tcBorders>
          </w:tcPr>
          <w:p w14:paraId="0852602E" w14:textId="5722AD6D" w:rsidR="008127E6" w:rsidRPr="00B500FE" w:rsidRDefault="00AB491F" w:rsidP="008127E6">
            <w:pPr>
              <w:jc w:val="both"/>
              <w:rPr>
                <w:rFonts w:ascii="Times New Roman" w:hAnsi="Times New Roman" w:cs="Times New Roman"/>
                <w:sz w:val="24"/>
                <w:szCs w:val="24"/>
              </w:rPr>
            </w:pPr>
            <w:r>
              <w:rPr>
                <w:rFonts w:ascii="Times New Roman" w:hAnsi="Times New Roman" w:cs="Times New Roman"/>
                <w:sz w:val="24"/>
                <w:szCs w:val="24"/>
              </w:rPr>
              <w:t xml:space="preserve">Personal Information and Quantitative/Qualitative data will be collected via questionnaires/surveys during the study. Additionally, performance data will be logged in the background of the study using software written by the researcher and stored in anonymised spreadsheets. </w:t>
            </w:r>
          </w:p>
          <w:p w14:paraId="5B406FCB" w14:textId="77777777" w:rsidR="008127E6" w:rsidRPr="00B500FE" w:rsidRDefault="008127E6" w:rsidP="008127E6">
            <w:pPr>
              <w:jc w:val="both"/>
              <w:rPr>
                <w:rFonts w:ascii="Times New Roman" w:hAnsi="Times New Roman" w:cs="Times New Roman"/>
                <w:sz w:val="24"/>
                <w:szCs w:val="24"/>
              </w:rPr>
            </w:pPr>
          </w:p>
        </w:tc>
      </w:tr>
      <w:tr w:rsidR="008127E6" w:rsidRPr="00B500FE" w14:paraId="47F3848F" w14:textId="77777777" w:rsidTr="57460AE8">
        <w:tc>
          <w:tcPr>
            <w:tcW w:w="703" w:type="dxa"/>
            <w:gridSpan w:val="2"/>
            <w:tcBorders>
              <w:bottom w:val="single" w:sz="4" w:space="0" w:color="auto"/>
            </w:tcBorders>
          </w:tcPr>
          <w:p w14:paraId="713006CE" w14:textId="7777777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8.2</w:t>
            </w:r>
          </w:p>
        </w:tc>
        <w:tc>
          <w:tcPr>
            <w:tcW w:w="8770" w:type="dxa"/>
            <w:gridSpan w:val="8"/>
            <w:tcBorders>
              <w:bottom w:val="single" w:sz="4" w:space="0" w:color="auto"/>
            </w:tcBorders>
          </w:tcPr>
          <w:p w14:paraId="49275596" w14:textId="77777777" w:rsidR="008127E6"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 xml:space="preserve">Will you be accessing or collecting Personal Data (identifiable personal information) as part of the </w:t>
            </w:r>
            <w:r w:rsidRPr="00E90593">
              <w:rPr>
                <w:rFonts w:ascii="Times New Roman" w:hAnsi="Times New Roman" w:cs="Times New Roman"/>
                <w:sz w:val="24"/>
                <w:szCs w:val="24"/>
              </w:rPr>
              <w:t xml:space="preserve">research </w:t>
            </w:r>
            <w:r w:rsidRPr="00B500FE">
              <w:rPr>
                <w:rFonts w:ascii="Times New Roman" w:hAnsi="Times New Roman" w:cs="Times New Roman"/>
                <w:sz w:val="24"/>
                <w:szCs w:val="24"/>
              </w:rPr>
              <w:t xml:space="preserve">project? </w:t>
            </w:r>
          </w:p>
          <w:p w14:paraId="04E1A5B1" w14:textId="6FF54394" w:rsidR="008127E6" w:rsidRDefault="008127E6" w:rsidP="57460AE8">
            <w:pPr>
              <w:pStyle w:val="pf0"/>
              <w:jc w:val="both"/>
              <w:rPr>
                <w:i/>
                <w:iCs/>
                <w:sz w:val="20"/>
                <w:szCs w:val="20"/>
              </w:rPr>
            </w:pPr>
            <w:r w:rsidRPr="57460AE8">
              <w:rPr>
                <w:i/>
                <w:iCs/>
                <w:sz w:val="20"/>
                <w:szCs w:val="20"/>
              </w:rPr>
              <w:t>Note: If your project involves Personal Data, you are advised to review the University’s</w:t>
            </w:r>
            <w:r w:rsidR="00797971" w:rsidRPr="57460AE8">
              <w:rPr>
                <w:i/>
                <w:iCs/>
                <w:sz w:val="20"/>
                <w:szCs w:val="20"/>
              </w:rPr>
              <w:t xml:space="preserve"> </w:t>
            </w:r>
            <w:hyperlink r:id="rId35">
              <w:r w:rsidRPr="57460AE8">
                <w:rPr>
                  <w:rStyle w:val="Hyperlink"/>
                  <w:i/>
                  <w:iCs/>
                  <w:sz w:val="20"/>
                  <w:szCs w:val="20"/>
                </w:rPr>
                <w:t>GDPR Guidance for Researchers</w:t>
              </w:r>
            </w:hyperlink>
            <w:r w:rsidRPr="57460AE8">
              <w:rPr>
                <w:rStyle w:val="Hyperlink"/>
                <w:i/>
                <w:iCs/>
                <w:sz w:val="20"/>
                <w:szCs w:val="20"/>
              </w:rPr>
              <w:t xml:space="preserve"> and to check whether your project requires, or would benefit from, the completion of a </w:t>
            </w:r>
            <w:hyperlink r:id="rId36">
              <w:r w:rsidRPr="57460AE8">
                <w:rPr>
                  <w:rStyle w:val="Hyperlink"/>
                  <w:i/>
                  <w:iCs/>
                  <w:color w:val="0070C0"/>
                  <w:sz w:val="20"/>
                  <w:szCs w:val="20"/>
                </w:rPr>
                <w:t>Data Protection Impact Assessment</w:t>
              </w:r>
            </w:hyperlink>
            <w:r w:rsidRPr="57460AE8">
              <w:rPr>
                <w:i/>
                <w:iCs/>
                <w:color w:val="0070C0"/>
                <w:sz w:val="20"/>
                <w:szCs w:val="20"/>
              </w:rPr>
              <w:t xml:space="preserve"> </w:t>
            </w:r>
            <w:r w:rsidRPr="57460AE8">
              <w:rPr>
                <w:i/>
                <w:iCs/>
                <w:sz w:val="20"/>
                <w:szCs w:val="20"/>
              </w:rPr>
              <w:t xml:space="preserve">(DPIA).  </w:t>
            </w:r>
            <w:r w:rsidR="00261920" w:rsidRPr="57460AE8">
              <w:rPr>
                <w:i/>
                <w:iCs/>
                <w:sz w:val="20"/>
                <w:szCs w:val="20"/>
              </w:rPr>
              <w:t xml:space="preserve">The University’s </w:t>
            </w:r>
            <w:hyperlink r:id="rId37" w:history="1">
              <w:r w:rsidR="00261920" w:rsidRPr="57460AE8">
                <w:rPr>
                  <w:rStyle w:val="Hyperlink"/>
                  <w:i/>
                  <w:iCs/>
                  <w:sz w:val="20"/>
                  <w:szCs w:val="20"/>
                </w:rPr>
                <w:t>DPIA Screening Assessment page</w:t>
              </w:r>
            </w:hyperlink>
            <w:r w:rsidR="00261920" w:rsidRPr="57460AE8">
              <w:rPr>
                <w:i/>
                <w:iCs/>
                <w:sz w:val="20"/>
                <w:szCs w:val="20"/>
              </w:rPr>
              <w:t xml:space="preserve"> will help with this. </w:t>
            </w:r>
            <w:r w:rsidR="00261920" w:rsidRPr="57460AE8">
              <w:rPr>
                <w:rStyle w:val="cf01"/>
              </w:rPr>
              <w:t xml:space="preserve">The equivalent student pages are: </w:t>
            </w:r>
            <w:hyperlink r:id="rId38" w:history="1">
              <w:r w:rsidR="00261920" w:rsidRPr="57460AE8">
                <w:rPr>
                  <w:rStyle w:val="cf01"/>
                  <w:color w:val="0000FF"/>
                  <w:u w:val="single"/>
                </w:rPr>
                <w:t>Data protection impact assessments (DPIA) - Student intranet - Cardiff University</w:t>
              </w:r>
            </w:hyperlink>
            <w:r w:rsidR="00797971" w:rsidRPr="57460AE8">
              <w:rPr>
                <w:rFonts w:ascii="Arial" w:hAnsi="Arial" w:cs="Arial"/>
                <w:sz w:val="20"/>
                <w:szCs w:val="20"/>
              </w:rPr>
              <w:t xml:space="preserve">; </w:t>
            </w:r>
            <w:hyperlink r:id="rId39" w:history="1">
              <w:r w:rsidR="00797971" w:rsidRPr="57460AE8">
                <w:rPr>
                  <w:rStyle w:val="cf01"/>
                  <w:color w:val="0000FF"/>
                  <w:u w:val="single"/>
                </w:rPr>
                <w:t>Data protection impact assessment screening assessment - Student intranet - Cardiff University</w:t>
              </w:r>
            </w:hyperlink>
            <w:r w:rsidR="00797971" w:rsidRPr="57460AE8">
              <w:rPr>
                <w:rFonts w:ascii="Arial" w:hAnsi="Arial" w:cs="Arial"/>
                <w:sz w:val="20"/>
                <w:szCs w:val="20"/>
              </w:rPr>
              <w:t xml:space="preserve">. </w:t>
            </w:r>
            <w:r w:rsidRPr="57460AE8">
              <w:rPr>
                <w:i/>
                <w:iCs/>
                <w:sz w:val="20"/>
                <w:szCs w:val="20"/>
              </w:rPr>
              <w:lastRenderedPageBreak/>
              <w:t xml:space="preserve">It is not the role of the SREC to review or advise on DPIA’s, but if you have completed one, please confirm this below.  For further advice, please refer to the ‘DPIA’ intranet page or contact </w:t>
            </w:r>
            <w:ins w:id="3" w:author="Author">
              <w:r w:rsidRPr="57460AE8">
                <w:rPr>
                  <w:i/>
                  <w:iCs/>
                  <w:sz w:val="20"/>
                  <w:szCs w:val="20"/>
                </w:rPr>
                <w:fldChar w:fldCharType="begin"/>
              </w:r>
              <w:r w:rsidRPr="57460AE8">
                <w:rPr>
                  <w:i/>
                  <w:iCs/>
                  <w:sz w:val="20"/>
                  <w:szCs w:val="20"/>
                </w:rPr>
                <w:instrText xml:space="preserve"> HYPERLINK "mailto:</w:instrText>
              </w:r>
            </w:ins>
            <w:r w:rsidRPr="57460AE8">
              <w:rPr>
                <w:i/>
                <w:iCs/>
                <w:sz w:val="20"/>
                <w:szCs w:val="20"/>
              </w:rPr>
              <w:instrText>complianceandrisk@cardiff.ac.uk</w:instrText>
            </w:r>
            <w:ins w:id="4" w:author="Author">
              <w:r w:rsidRPr="57460AE8">
                <w:rPr>
                  <w:i/>
                  <w:iCs/>
                  <w:sz w:val="20"/>
                  <w:szCs w:val="20"/>
                </w:rPr>
                <w:instrText xml:space="preserve">" </w:instrText>
              </w:r>
              <w:r w:rsidRPr="57460AE8">
                <w:rPr>
                  <w:i/>
                  <w:iCs/>
                  <w:sz w:val="20"/>
                  <w:szCs w:val="20"/>
                </w:rPr>
              </w:r>
              <w:r w:rsidRPr="57460AE8">
                <w:rPr>
                  <w:i/>
                  <w:iCs/>
                  <w:sz w:val="20"/>
                  <w:szCs w:val="20"/>
                </w:rPr>
                <w:fldChar w:fldCharType="separate"/>
              </w:r>
            </w:ins>
            <w:r w:rsidR="00EE42D5" w:rsidRPr="57460AE8">
              <w:rPr>
                <w:rStyle w:val="Hyperlink"/>
                <w:i/>
                <w:iCs/>
                <w:sz w:val="20"/>
                <w:szCs w:val="20"/>
              </w:rPr>
              <w:t>complianceandrisk@cardiff.ac.uk</w:t>
            </w:r>
            <w:ins w:id="5" w:author="Author">
              <w:r w:rsidRPr="57460AE8">
                <w:rPr>
                  <w:i/>
                  <w:iCs/>
                  <w:sz w:val="20"/>
                  <w:szCs w:val="20"/>
                </w:rPr>
                <w:fldChar w:fldCharType="end"/>
              </w:r>
            </w:ins>
            <w:r w:rsidRPr="57460AE8">
              <w:rPr>
                <w:i/>
                <w:iCs/>
                <w:sz w:val="20"/>
                <w:szCs w:val="20"/>
              </w:rPr>
              <w:t>.</w:t>
            </w:r>
          </w:p>
          <w:p w14:paraId="70C2EF46" w14:textId="77777777" w:rsidR="00EE42D5" w:rsidRPr="00A4352A" w:rsidRDefault="00EE42D5" w:rsidP="57460AE8">
            <w:pPr>
              <w:pStyle w:val="pf0"/>
            </w:pPr>
            <w:r w:rsidRPr="57460AE8">
              <w:rPr>
                <w:b/>
                <w:bCs/>
              </w:rPr>
              <w:t xml:space="preserve">If yes, briefly describe below what Personal Data will be accessed and/or collected.  </w:t>
            </w:r>
            <w:r>
              <w:t>Remember to consider the information being captured through any consent process, alongside information captured during the research activity itself.</w:t>
            </w:r>
          </w:p>
          <w:p w14:paraId="5A81FDD4" w14:textId="20454436" w:rsidR="00EE42D5" w:rsidRPr="00026A56" w:rsidRDefault="00EE42D5" w:rsidP="57460AE8">
            <w:pPr>
              <w:pStyle w:val="pf0"/>
              <w:rPr>
                <w:i/>
                <w:iCs/>
                <w:sz w:val="20"/>
                <w:szCs w:val="20"/>
              </w:rPr>
            </w:pPr>
            <w:r>
              <w:t>For EACH piece of data, provide an explicit justification for why this is strictly necessary, linking back to the research questions in 3.2, and why the research will not be feasible without it.</w:t>
            </w:r>
          </w:p>
        </w:tc>
      </w:tr>
      <w:tr w:rsidR="008127E6" w:rsidRPr="00B500FE" w14:paraId="2C7531F5"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607506CC" w14:textId="77777777" w:rsidR="008127E6" w:rsidRPr="00B500FE" w:rsidRDefault="008127E6" w:rsidP="008127E6">
            <w:pPr>
              <w:rPr>
                <w:rFonts w:ascii="Times New Roman" w:hAnsi="Times New Roman" w:cs="Times New Roman"/>
                <w:sz w:val="24"/>
                <w:szCs w:val="24"/>
              </w:rPr>
            </w:pPr>
          </w:p>
          <w:tbl>
            <w:tblPr>
              <w:tblStyle w:val="TableGrid"/>
              <w:tblW w:w="9106" w:type="dxa"/>
              <w:tblLayout w:type="fixed"/>
              <w:tblLook w:val="04A0" w:firstRow="1" w:lastRow="0" w:firstColumn="1" w:lastColumn="0" w:noHBand="0" w:noVBand="1"/>
            </w:tblPr>
            <w:tblGrid>
              <w:gridCol w:w="1587"/>
              <w:gridCol w:w="2520"/>
              <w:gridCol w:w="4999"/>
            </w:tblGrid>
            <w:tr w:rsidR="008127E6" w14:paraId="35E1B980" w14:textId="77777777" w:rsidTr="41AD3A06">
              <w:trPr>
                <w:trHeight w:val="256"/>
              </w:trPr>
              <w:tc>
                <w:tcPr>
                  <w:tcW w:w="1587" w:type="dxa"/>
                </w:tcPr>
                <w:p w14:paraId="368F689F" w14:textId="77777777" w:rsidR="008127E6"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Data</w:t>
                  </w:r>
                </w:p>
              </w:tc>
              <w:tc>
                <w:tcPr>
                  <w:tcW w:w="2520" w:type="dxa"/>
                </w:tcPr>
                <w:p w14:paraId="51535922" w14:textId="396506F7" w:rsidR="008127E6"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Collected/Accessed by</w:t>
                  </w:r>
                </w:p>
              </w:tc>
              <w:tc>
                <w:tcPr>
                  <w:tcW w:w="4999" w:type="dxa"/>
                </w:tcPr>
                <w:p w14:paraId="36AD6AA9" w14:textId="21317BC1" w:rsidR="008127E6" w:rsidRDefault="00FB8DC3" w:rsidP="41AD3A06">
                  <w:pPr>
                    <w:rPr>
                      <w:rFonts w:ascii="Times New Roman" w:hAnsi="Times New Roman" w:cs="Times New Roman"/>
                      <w:sz w:val="24"/>
                      <w:szCs w:val="24"/>
                    </w:rPr>
                  </w:pPr>
                  <w:r w:rsidRPr="41AD3A06">
                    <w:rPr>
                      <w:rFonts w:ascii="Times New Roman" w:hAnsi="Times New Roman" w:cs="Times New Roman"/>
                      <w:sz w:val="24"/>
                      <w:szCs w:val="24"/>
                    </w:rPr>
                    <w:t>Justification for needing the data</w:t>
                  </w:r>
                </w:p>
              </w:tc>
            </w:tr>
            <w:tr w:rsidR="008127E6" w14:paraId="7E081FCD" w14:textId="77777777" w:rsidTr="41AD3A06">
              <w:trPr>
                <w:trHeight w:val="256"/>
              </w:trPr>
              <w:tc>
                <w:tcPr>
                  <w:tcW w:w="1587" w:type="dxa"/>
                </w:tcPr>
                <w:p w14:paraId="11518B8D" w14:textId="1E240CBA" w:rsidR="008127E6" w:rsidRDefault="00AB491F" w:rsidP="16988E63">
                  <w:pPr>
                    <w:rPr>
                      <w:rFonts w:ascii="Times New Roman" w:hAnsi="Times New Roman" w:cs="Times New Roman"/>
                      <w:color w:val="FF0000"/>
                      <w:sz w:val="24"/>
                      <w:szCs w:val="24"/>
                    </w:rPr>
                  </w:pPr>
                  <w:r>
                    <w:rPr>
                      <w:rFonts w:ascii="Times New Roman" w:hAnsi="Times New Roman" w:cs="Times New Roman"/>
                      <w:color w:val="FF0000"/>
                      <w:sz w:val="24"/>
                      <w:szCs w:val="24"/>
                    </w:rPr>
                    <w:t>Performance Metrics</w:t>
                  </w:r>
                </w:p>
              </w:tc>
              <w:tc>
                <w:tcPr>
                  <w:tcW w:w="2520" w:type="dxa"/>
                </w:tcPr>
                <w:p w14:paraId="00634C96" w14:textId="2C7F22C2" w:rsidR="008127E6" w:rsidRDefault="00AB491F" w:rsidP="16988E63">
                  <w:pPr>
                    <w:rPr>
                      <w:rFonts w:ascii="Times New Roman" w:hAnsi="Times New Roman" w:cs="Times New Roman"/>
                      <w:color w:val="FF0000"/>
                      <w:sz w:val="24"/>
                      <w:szCs w:val="24"/>
                    </w:rPr>
                  </w:pPr>
                  <w:r>
                    <w:rPr>
                      <w:rFonts w:ascii="Times New Roman" w:hAnsi="Times New Roman" w:cs="Times New Roman"/>
                      <w:color w:val="FF0000"/>
                      <w:sz w:val="24"/>
                      <w:szCs w:val="24"/>
                    </w:rPr>
                    <w:t>George Lynch, Lead Researcher</w:t>
                  </w:r>
                </w:p>
              </w:tc>
              <w:tc>
                <w:tcPr>
                  <w:tcW w:w="4999" w:type="dxa"/>
                </w:tcPr>
                <w:p w14:paraId="7C7DB7FB" w14:textId="4EA62CD5" w:rsidR="008127E6" w:rsidRDefault="00AB491F" w:rsidP="16988E63">
                  <w:pPr>
                    <w:rPr>
                      <w:rFonts w:ascii="Times New Roman" w:hAnsi="Times New Roman" w:cs="Times New Roman"/>
                      <w:color w:val="FF0000"/>
                      <w:sz w:val="24"/>
                      <w:szCs w:val="24"/>
                    </w:rPr>
                  </w:pPr>
                  <w:r>
                    <w:rPr>
                      <w:rFonts w:ascii="Times New Roman" w:hAnsi="Times New Roman" w:cs="Times New Roman"/>
                      <w:color w:val="FF0000"/>
                      <w:sz w:val="24"/>
                      <w:szCs w:val="24"/>
                    </w:rPr>
                    <w:t>Speed, Cadence, Power, Heart rate data will be collected to draw conclusions regarding comparison between scenarios and data plotting in report evaluation.</w:t>
                  </w:r>
                </w:p>
              </w:tc>
            </w:tr>
            <w:tr w:rsidR="008127E6" w14:paraId="1E7F2BED" w14:textId="77777777" w:rsidTr="41AD3A06">
              <w:trPr>
                <w:trHeight w:val="256"/>
              </w:trPr>
              <w:tc>
                <w:tcPr>
                  <w:tcW w:w="1587" w:type="dxa"/>
                </w:tcPr>
                <w:p w14:paraId="29D342BA" w14:textId="7BD3796A" w:rsidR="008127E6" w:rsidRDefault="00C651E8" w:rsidP="16988E63">
                  <w:pPr>
                    <w:rPr>
                      <w:rFonts w:ascii="Times New Roman" w:hAnsi="Times New Roman" w:cs="Times New Roman"/>
                      <w:color w:val="FF0000"/>
                      <w:sz w:val="24"/>
                      <w:szCs w:val="24"/>
                    </w:rPr>
                  </w:pPr>
                  <w:r>
                    <w:rPr>
                      <w:rFonts w:ascii="Times New Roman" w:hAnsi="Times New Roman" w:cs="Times New Roman"/>
                      <w:color w:val="FF0000"/>
                      <w:sz w:val="24"/>
                      <w:szCs w:val="24"/>
                    </w:rPr>
                    <w:t>Participant Contact Information</w:t>
                  </w:r>
                </w:p>
              </w:tc>
              <w:tc>
                <w:tcPr>
                  <w:tcW w:w="2520" w:type="dxa"/>
                </w:tcPr>
                <w:p w14:paraId="28B394D7" w14:textId="5AE732C1" w:rsidR="008127E6" w:rsidRDefault="00C651E8" w:rsidP="16988E63">
                  <w:pPr>
                    <w:rPr>
                      <w:rFonts w:ascii="Times New Roman" w:hAnsi="Times New Roman" w:cs="Times New Roman"/>
                      <w:color w:val="FF0000"/>
                      <w:sz w:val="24"/>
                      <w:szCs w:val="24"/>
                    </w:rPr>
                  </w:pPr>
                  <w:r>
                    <w:rPr>
                      <w:rFonts w:ascii="Times New Roman" w:hAnsi="Times New Roman" w:cs="Times New Roman"/>
                      <w:color w:val="FF0000"/>
                      <w:sz w:val="24"/>
                      <w:szCs w:val="24"/>
                    </w:rPr>
                    <w:t>George Lynch, Lead Researcher</w:t>
                  </w:r>
                </w:p>
              </w:tc>
              <w:tc>
                <w:tcPr>
                  <w:tcW w:w="4999" w:type="dxa"/>
                </w:tcPr>
                <w:p w14:paraId="0C61C996" w14:textId="0013D354" w:rsidR="008127E6" w:rsidRDefault="00C651E8" w:rsidP="16988E63">
                  <w:pPr>
                    <w:rPr>
                      <w:rFonts w:ascii="Times New Roman" w:hAnsi="Times New Roman" w:cs="Times New Roman"/>
                      <w:color w:val="FF0000"/>
                      <w:sz w:val="24"/>
                      <w:szCs w:val="24"/>
                    </w:rPr>
                  </w:pPr>
                  <w:r>
                    <w:rPr>
                      <w:rFonts w:ascii="Times New Roman" w:hAnsi="Times New Roman" w:cs="Times New Roman"/>
                      <w:color w:val="FF0000"/>
                      <w:sz w:val="24"/>
                      <w:szCs w:val="24"/>
                    </w:rPr>
                    <w:t>Contact information will be collected via consent forms in the event of the research requiring follow ups, such as emailing of results upon request.</w:t>
                  </w:r>
                </w:p>
              </w:tc>
            </w:tr>
            <w:tr w:rsidR="008127E6" w14:paraId="5BA6FA7A" w14:textId="77777777" w:rsidTr="41AD3A06">
              <w:trPr>
                <w:trHeight w:val="256"/>
              </w:trPr>
              <w:tc>
                <w:tcPr>
                  <w:tcW w:w="1587" w:type="dxa"/>
                </w:tcPr>
                <w:p w14:paraId="4455E6E0" w14:textId="2E406BFC" w:rsidR="008127E6" w:rsidRDefault="00294B33" w:rsidP="16988E63">
                  <w:pPr>
                    <w:rPr>
                      <w:rFonts w:ascii="Times New Roman" w:hAnsi="Times New Roman" w:cs="Times New Roman"/>
                      <w:color w:val="FF0000"/>
                      <w:sz w:val="24"/>
                      <w:szCs w:val="24"/>
                    </w:rPr>
                  </w:pPr>
                  <w:r>
                    <w:rPr>
                      <w:rFonts w:ascii="Times New Roman" w:hAnsi="Times New Roman" w:cs="Times New Roman"/>
                      <w:color w:val="FF0000"/>
                      <w:sz w:val="24"/>
                      <w:szCs w:val="24"/>
                    </w:rPr>
                    <w:t>Survey and Questionnaire Responses</w:t>
                  </w:r>
                </w:p>
              </w:tc>
              <w:tc>
                <w:tcPr>
                  <w:tcW w:w="2520" w:type="dxa"/>
                </w:tcPr>
                <w:p w14:paraId="2E86F372" w14:textId="26AFE3F6" w:rsidR="008127E6" w:rsidRDefault="00294B33" w:rsidP="16988E63">
                  <w:pPr>
                    <w:rPr>
                      <w:rFonts w:ascii="Times New Roman" w:hAnsi="Times New Roman" w:cs="Times New Roman"/>
                      <w:color w:val="FF0000"/>
                      <w:sz w:val="24"/>
                      <w:szCs w:val="24"/>
                    </w:rPr>
                  </w:pPr>
                  <w:r>
                    <w:rPr>
                      <w:rFonts w:ascii="Times New Roman" w:hAnsi="Times New Roman" w:cs="Times New Roman"/>
                      <w:color w:val="FF0000"/>
                      <w:sz w:val="24"/>
                      <w:szCs w:val="24"/>
                    </w:rPr>
                    <w:t>George Lynch, Lead Researcher</w:t>
                  </w:r>
                </w:p>
              </w:tc>
              <w:tc>
                <w:tcPr>
                  <w:tcW w:w="4999" w:type="dxa"/>
                </w:tcPr>
                <w:p w14:paraId="0A362E9D" w14:textId="7077CAD0" w:rsidR="008127E6" w:rsidRDefault="00294B33" w:rsidP="16988E63">
                  <w:pPr>
                    <w:rPr>
                      <w:rFonts w:ascii="Times New Roman" w:hAnsi="Times New Roman" w:cs="Times New Roman"/>
                      <w:color w:val="FF0000"/>
                      <w:sz w:val="24"/>
                      <w:szCs w:val="24"/>
                    </w:rPr>
                  </w:pPr>
                  <w:r>
                    <w:rPr>
                      <w:rFonts w:ascii="Times New Roman" w:hAnsi="Times New Roman" w:cs="Times New Roman"/>
                      <w:color w:val="FF0000"/>
                      <w:sz w:val="24"/>
                      <w:szCs w:val="24"/>
                    </w:rPr>
                    <w:t>Used to assess effectiveness of the exergaming application</w:t>
                  </w:r>
                </w:p>
              </w:tc>
            </w:tr>
            <w:tr w:rsidR="008127E6" w14:paraId="38CA5E2B" w14:textId="77777777" w:rsidTr="41AD3A06">
              <w:trPr>
                <w:trHeight w:val="256"/>
              </w:trPr>
              <w:tc>
                <w:tcPr>
                  <w:tcW w:w="1587" w:type="dxa"/>
                </w:tcPr>
                <w:p w14:paraId="2BF04BAC" w14:textId="77777777" w:rsidR="008127E6" w:rsidRDefault="008127E6" w:rsidP="16988E63">
                  <w:pPr>
                    <w:rPr>
                      <w:rFonts w:ascii="Times New Roman" w:hAnsi="Times New Roman" w:cs="Times New Roman"/>
                      <w:color w:val="FF0000"/>
                      <w:sz w:val="24"/>
                      <w:szCs w:val="24"/>
                    </w:rPr>
                  </w:pPr>
                </w:p>
              </w:tc>
              <w:tc>
                <w:tcPr>
                  <w:tcW w:w="2520" w:type="dxa"/>
                </w:tcPr>
                <w:p w14:paraId="3C93C3D3" w14:textId="77777777" w:rsidR="008127E6" w:rsidRDefault="008127E6" w:rsidP="16988E63">
                  <w:pPr>
                    <w:rPr>
                      <w:rFonts w:ascii="Times New Roman" w:hAnsi="Times New Roman" w:cs="Times New Roman"/>
                      <w:color w:val="FF0000"/>
                      <w:sz w:val="24"/>
                      <w:szCs w:val="24"/>
                    </w:rPr>
                  </w:pPr>
                </w:p>
              </w:tc>
              <w:tc>
                <w:tcPr>
                  <w:tcW w:w="4999" w:type="dxa"/>
                </w:tcPr>
                <w:p w14:paraId="0BCC544A" w14:textId="77777777" w:rsidR="008127E6" w:rsidRDefault="008127E6" w:rsidP="16988E63">
                  <w:pPr>
                    <w:rPr>
                      <w:rFonts w:ascii="Times New Roman" w:hAnsi="Times New Roman" w:cs="Times New Roman"/>
                      <w:color w:val="FF0000"/>
                      <w:sz w:val="24"/>
                      <w:szCs w:val="24"/>
                    </w:rPr>
                  </w:pPr>
                </w:p>
              </w:tc>
            </w:tr>
            <w:tr w:rsidR="008127E6" w14:paraId="6B4D64A2" w14:textId="77777777" w:rsidTr="41AD3A06">
              <w:trPr>
                <w:trHeight w:val="256"/>
              </w:trPr>
              <w:tc>
                <w:tcPr>
                  <w:tcW w:w="1587" w:type="dxa"/>
                </w:tcPr>
                <w:p w14:paraId="2A43075B" w14:textId="77777777" w:rsidR="008127E6" w:rsidRDefault="008127E6" w:rsidP="16988E63">
                  <w:pPr>
                    <w:rPr>
                      <w:rFonts w:ascii="Times New Roman" w:hAnsi="Times New Roman" w:cs="Times New Roman"/>
                      <w:color w:val="FF0000"/>
                      <w:sz w:val="24"/>
                      <w:szCs w:val="24"/>
                    </w:rPr>
                  </w:pPr>
                </w:p>
              </w:tc>
              <w:tc>
                <w:tcPr>
                  <w:tcW w:w="2520" w:type="dxa"/>
                </w:tcPr>
                <w:p w14:paraId="687DF337" w14:textId="77777777" w:rsidR="008127E6" w:rsidRDefault="008127E6" w:rsidP="16988E63">
                  <w:pPr>
                    <w:rPr>
                      <w:rFonts w:ascii="Times New Roman" w:hAnsi="Times New Roman" w:cs="Times New Roman"/>
                      <w:color w:val="FF0000"/>
                      <w:sz w:val="24"/>
                      <w:szCs w:val="24"/>
                    </w:rPr>
                  </w:pPr>
                </w:p>
              </w:tc>
              <w:tc>
                <w:tcPr>
                  <w:tcW w:w="4999" w:type="dxa"/>
                </w:tcPr>
                <w:p w14:paraId="42E877EC" w14:textId="77777777" w:rsidR="008127E6" w:rsidRDefault="008127E6" w:rsidP="16988E63">
                  <w:pPr>
                    <w:rPr>
                      <w:rFonts w:ascii="Times New Roman" w:hAnsi="Times New Roman" w:cs="Times New Roman"/>
                      <w:color w:val="FF0000"/>
                      <w:sz w:val="24"/>
                      <w:szCs w:val="24"/>
                    </w:rPr>
                  </w:pPr>
                </w:p>
              </w:tc>
            </w:tr>
            <w:tr w:rsidR="008127E6" w14:paraId="3BF495AC" w14:textId="77777777" w:rsidTr="41AD3A06">
              <w:trPr>
                <w:trHeight w:val="256"/>
              </w:trPr>
              <w:tc>
                <w:tcPr>
                  <w:tcW w:w="1587" w:type="dxa"/>
                </w:tcPr>
                <w:p w14:paraId="7316CEBD" w14:textId="77777777" w:rsidR="008127E6" w:rsidRDefault="008127E6" w:rsidP="16988E63">
                  <w:pPr>
                    <w:rPr>
                      <w:rFonts w:ascii="Times New Roman" w:hAnsi="Times New Roman" w:cs="Times New Roman"/>
                      <w:color w:val="FF0000"/>
                      <w:sz w:val="24"/>
                      <w:szCs w:val="24"/>
                    </w:rPr>
                  </w:pPr>
                </w:p>
              </w:tc>
              <w:tc>
                <w:tcPr>
                  <w:tcW w:w="2520" w:type="dxa"/>
                </w:tcPr>
                <w:p w14:paraId="4D06154E" w14:textId="77777777" w:rsidR="008127E6" w:rsidRDefault="008127E6" w:rsidP="16988E63">
                  <w:pPr>
                    <w:rPr>
                      <w:rFonts w:ascii="Times New Roman" w:hAnsi="Times New Roman" w:cs="Times New Roman"/>
                      <w:color w:val="FF0000"/>
                      <w:sz w:val="24"/>
                      <w:szCs w:val="24"/>
                    </w:rPr>
                  </w:pPr>
                </w:p>
              </w:tc>
              <w:tc>
                <w:tcPr>
                  <w:tcW w:w="4999" w:type="dxa"/>
                </w:tcPr>
                <w:p w14:paraId="7D6C39DC" w14:textId="77777777" w:rsidR="008127E6" w:rsidRDefault="008127E6" w:rsidP="16988E63">
                  <w:pPr>
                    <w:rPr>
                      <w:rFonts w:ascii="Times New Roman" w:hAnsi="Times New Roman" w:cs="Times New Roman"/>
                      <w:color w:val="FF0000"/>
                      <w:sz w:val="24"/>
                      <w:szCs w:val="24"/>
                    </w:rPr>
                  </w:pPr>
                </w:p>
              </w:tc>
            </w:tr>
          </w:tbl>
          <w:p w14:paraId="4EA1B3A2" w14:textId="4D03EA0D" w:rsidR="008127E6" w:rsidRPr="00B500FE" w:rsidRDefault="008127E6" w:rsidP="008127E6">
            <w:pPr>
              <w:rPr>
                <w:rFonts w:ascii="Times New Roman" w:hAnsi="Times New Roman" w:cs="Times New Roman"/>
                <w:sz w:val="24"/>
                <w:szCs w:val="24"/>
              </w:rPr>
            </w:pPr>
          </w:p>
        </w:tc>
      </w:tr>
      <w:tr w:rsidR="008127E6" w:rsidRPr="00B500FE" w14:paraId="38FF7E0E" w14:textId="77777777" w:rsidTr="57460AE8">
        <w:tc>
          <w:tcPr>
            <w:tcW w:w="703" w:type="dxa"/>
            <w:gridSpan w:val="2"/>
            <w:tcBorders>
              <w:top w:val="single" w:sz="4" w:space="0" w:color="auto"/>
              <w:left w:val="single" w:sz="4" w:space="0" w:color="auto"/>
              <w:bottom w:val="single" w:sz="4" w:space="0" w:color="FFFFFF" w:themeColor="background1"/>
              <w:right w:val="single" w:sz="4" w:space="0" w:color="auto"/>
            </w:tcBorders>
          </w:tcPr>
          <w:p w14:paraId="270A5142" w14:textId="06DED287"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8.3</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51DC0EDE" w14:textId="2F693319" w:rsidR="008127E6" w:rsidRDefault="008127E6" w:rsidP="008127E6">
            <w:pPr>
              <w:textAlignment w:val="baseline"/>
              <w:rPr>
                <w:rFonts w:ascii="Times New Roman" w:hAnsi="Times New Roman" w:cs="Times New Roman"/>
                <w:sz w:val="24"/>
                <w:szCs w:val="24"/>
              </w:rPr>
            </w:pPr>
            <w:r w:rsidRPr="00B500FE">
              <w:rPr>
                <w:rFonts w:ascii="Times New Roman" w:hAnsi="Times New Roman" w:cs="Times New Roman"/>
                <w:sz w:val="24"/>
                <w:szCs w:val="24"/>
              </w:rPr>
              <w:t>How long will you retain the Personal Data c</w:t>
            </w:r>
            <w:r>
              <w:rPr>
                <w:rFonts w:ascii="Times New Roman" w:hAnsi="Times New Roman" w:cs="Times New Roman"/>
                <w:sz w:val="24"/>
                <w:szCs w:val="24"/>
              </w:rPr>
              <w:t>ollected in connection with the</w:t>
            </w:r>
            <w:r w:rsidRPr="00B500FE">
              <w:rPr>
                <w:rFonts w:ascii="Times New Roman" w:hAnsi="Times New Roman" w:cs="Times New Roman"/>
                <w:sz w:val="24"/>
                <w:szCs w:val="24"/>
              </w:rPr>
              <w:t xml:space="preserve"> </w:t>
            </w:r>
            <w:r w:rsidRPr="00E90593">
              <w:rPr>
                <w:rFonts w:ascii="Times New Roman" w:hAnsi="Times New Roman" w:cs="Times New Roman"/>
                <w:sz w:val="24"/>
                <w:szCs w:val="24"/>
              </w:rPr>
              <w:t xml:space="preserve">research </w:t>
            </w:r>
            <w:r w:rsidRPr="00B500FE">
              <w:rPr>
                <w:rFonts w:ascii="Times New Roman" w:hAnsi="Times New Roman" w:cs="Times New Roman"/>
                <w:sz w:val="24"/>
                <w:szCs w:val="24"/>
              </w:rPr>
              <w:t>project?</w:t>
            </w:r>
            <w:r>
              <w:rPr>
                <w:rFonts w:ascii="Times New Roman" w:hAnsi="Times New Roman" w:cs="Times New Roman"/>
                <w:sz w:val="24"/>
                <w:szCs w:val="24"/>
              </w:rPr>
              <w:t xml:space="preserve"> Please also explain any data deletion arrangements. </w:t>
            </w:r>
          </w:p>
          <w:p w14:paraId="023335D7" w14:textId="77777777" w:rsidR="008127E6" w:rsidRDefault="008127E6" w:rsidP="008127E6">
            <w:pPr>
              <w:textAlignment w:val="baseline"/>
              <w:rPr>
                <w:rFonts w:ascii="Times New Roman" w:hAnsi="Times New Roman" w:cs="Times New Roman"/>
                <w:sz w:val="24"/>
                <w:szCs w:val="24"/>
              </w:rPr>
            </w:pPr>
          </w:p>
          <w:p w14:paraId="4F21F63A" w14:textId="6B570045" w:rsidR="008127E6" w:rsidRPr="008506E9" w:rsidRDefault="008127E6" w:rsidP="008127E6">
            <w:pPr>
              <w:jc w:val="both"/>
              <w:textAlignment w:val="baseline"/>
              <w:rPr>
                <w:rFonts w:ascii="Times New Roman" w:eastAsia="Times New Roman" w:hAnsi="Times New Roman" w:cs="Times New Roman"/>
                <w:i/>
                <w:iCs/>
                <w:sz w:val="20"/>
                <w:szCs w:val="20"/>
              </w:rPr>
            </w:pPr>
            <w:r w:rsidRPr="0A7C8FA0">
              <w:rPr>
                <w:rFonts w:ascii="Times New Roman" w:eastAsia="Times New Roman" w:hAnsi="Times New Roman" w:cs="Times New Roman"/>
                <w:i/>
                <w:iCs/>
                <w:sz w:val="20"/>
                <w:szCs w:val="20"/>
              </w:rPr>
              <w:t xml:space="preserve">Note: </w:t>
            </w:r>
            <w:r>
              <w:rPr>
                <w:rFonts w:ascii="Times New Roman" w:eastAsia="Times New Roman" w:hAnsi="Times New Roman" w:cs="Times New Roman"/>
                <w:i/>
                <w:iCs/>
                <w:sz w:val="20"/>
                <w:szCs w:val="20"/>
              </w:rPr>
              <w:t xml:space="preserve">Research records and data must be </w:t>
            </w:r>
            <w:r w:rsidRPr="0A7C8FA0">
              <w:rPr>
                <w:rFonts w:ascii="Times New Roman" w:eastAsia="Times New Roman" w:hAnsi="Times New Roman" w:cs="Times New Roman"/>
                <w:i/>
                <w:iCs/>
                <w:sz w:val="20"/>
                <w:szCs w:val="20"/>
              </w:rPr>
              <w:t>retained for the period specified in Section 2.9 ('Research Project Conduct') of the University's Research Records Retention Schedule.  If identifiable information is being collected, researchers must ensure that this is limited to the information necessary to achieve the relevant purpose (data minimisation)</w:t>
            </w:r>
            <w:r>
              <w:rPr>
                <w:rFonts w:ascii="Times New Roman" w:eastAsia="Times New Roman" w:hAnsi="Times New Roman" w:cs="Times New Roman"/>
                <w:i/>
                <w:iCs/>
                <w:sz w:val="20"/>
                <w:szCs w:val="20"/>
              </w:rPr>
              <w:t>. The University expects raw data containing identifiable information (questionnaires and audio tapes for example) to be retained for the full retention period</w:t>
            </w:r>
            <w:r w:rsidRPr="009F1B8F">
              <w:rPr>
                <w:rFonts w:ascii="Times New Roman" w:eastAsia="Times New Roman" w:hAnsi="Times New Roman" w:cs="Times New Roman"/>
                <w:i/>
                <w:iCs/>
                <w:sz w:val="20"/>
                <w:szCs w:val="20"/>
                <w:u w:val="single"/>
              </w:rPr>
              <w:t xml:space="preserve"> unless</w:t>
            </w:r>
            <w:r>
              <w:rPr>
                <w:rFonts w:ascii="Times New Roman" w:eastAsia="Times New Roman" w:hAnsi="Times New Roman" w:cs="Times New Roman"/>
                <w:i/>
                <w:iCs/>
                <w:sz w:val="20"/>
                <w:szCs w:val="20"/>
              </w:rPr>
              <w:t xml:space="preserve">: (1) the identifiable information is not required to support the research or to demonstrate good research conduct; </w:t>
            </w:r>
            <w:r w:rsidRPr="008506E9">
              <w:rPr>
                <w:rFonts w:ascii="Times New Roman" w:eastAsia="Times New Roman" w:hAnsi="Times New Roman" w:cs="Times New Roman"/>
                <w:b/>
                <w:bCs/>
                <w:i/>
                <w:iCs/>
                <w:sz w:val="20"/>
                <w:szCs w:val="20"/>
              </w:rPr>
              <w:t>and</w:t>
            </w:r>
            <w:r>
              <w:rPr>
                <w:rFonts w:ascii="Times New Roman" w:eastAsia="Times New Roman" w:hAnsi="Times New Roman" w:cs="Times New Roman"/>
                <w:i/>
                <w:iCs/>
                <w:sz w:val="20"/>
                <w:szCs w:val="20"/>
              </w:rPr>
              <w:t xml:space="preserve"> (2) stringent measures have been taken to verify and ensure the integrity of any anonymised or pseudonymised records/data produced from the raw data.  Where (1) </w:t>
            </w:r>
            <w:r w:rsidRPr="009F1B8F">
              <w:rPr>
                <w:rFonts w:ascii="Times New Roman" w:eastAsia="Times New Roman" w:hAnsi="Times New Roman" w:cs="Times New Roman"/>
                <w:b/>
                <w:bCs/>
                <w:i/>
                <w:iCs/>
                <w:sz w:val="20"/>
                <w:szCs w:val="20"/>
              </w:rPr>
              <w:t>and</w:t>
            </w:r>
            <w:r>
              <w:rPr>
                <w:rFonts w:ascii="Times New Roman" w:eastAsia="Times New Roman" w:hAnsi="Times New Roman" w:cs="Times New Roman"/>
                <w:i/>
                <w:iCs/>
                <w:sz w:val="20"/>
                <w:szCs w:val="20"/>
              </w:rPr>
              <w:t xml:space="preserve"> (2) apply, the researcher </w:t>
            </w:r>
            <w:r w:rsidRPr="008506E9">
              <w:rPr>
                <w:rFonts w:ascii="Times New Roman" w:eastAsia="Times New Roman" w:hAnsi="Times New Roman" w:cs="Times New Roman"/>
                <w:b/>
                <w:bCs/>
                <w:i/>
                <w:iCs/>
                <w:sz w:val="20"/>
                <w:szCs w:val="20"/>
              </w:rPr>
              <w:t>must</w:t>
            </w:r>
            <w:r>
              <w:rPr>
                <w:rFonts w:ascii="Times New Roman" w:eastAsia="Times New Roman" w:hAnsi="Times New Roman" w:cs="Times New Roman"/>
                <w:i/>
                <w:iCs/>
                <w:sz w:val="20"/>
                <w:szCs w:val="20"/>
              </w:rPr>
              <w:t xml:space="preserve"> take the necessary steps to remove the personal data.  Consent Forms must be retained for the full retention period. </w:t>
            </w:r>
          </w:p>
          <w:p w14:paraId="16C940B9" w14:textId="6307C3E6" w:rsidR="008127E6" w:rsidRPr="00513A11" w:rsidRDefault="008127E6" w:rsidP="008127E6">
            <w:pPr>
              <w:textAlignment w:val="baseline"/>
              <w:rPr>
                <w:rFonts w:ascii="Times New Roman" w:eastAsia="Times New Roman" w:hAnsi="Times New Roman" w:cs="Times New Roman"/>
                <w:i/>
                <w:iCs/>
                <w:sz w:val="20"/>
                <w:szCs w:val="20"/>
              </w:rPr>
            </w:pPr>
          </w:p>
          <w:p w14:paraId="01A52EC2" w14:textId="276A21E9" w:rsidR="00156C2D" w:rsidRPr="00156C2D" w:rsidRDefault="008127E6" w:rsidP="008127E6">
            <w:pPr>
              <w:textAlignment w:val="baseline"/>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Please note that where UG and PGT projects do not contribute to a publication or wider research project, research records and data may be held for a shorter period.  Please refer to the guidance notes in Section 2.9 of </w:t>
            </w:r>
            <w:r w:rsidRPr="0A7C8FA0">
              <w:rPr>
                <w:rFonts w:ascii="Times New Roman" w:eastAsia="Times New Roman" w:hAnsi="Times New Roman" w:cs="Times New Roman"/>
                <w:i/>
                <w:iCs/>
                <w:sz w:val="20"/>
                <w:szCs w:val="20"/>
              </w:rPr>
              <w:t xml:space="preserve">the University’s Research Records Retention Schedule </w:t>
            </w:r>
            <w:r>
              <w:rPr>
                <w:rFonts w:ascii="Times New Roman" w:eastAsia="Times New Roman" w:hAnsi="Times New Roman" w:cs="Times New Roman"/>
                <w:i/>
                <w:iCs/>
                <w:sz w:val="20"/>
                <w:szCs w:val="20"/>
              </w:rPr>
              <w:t xml:space="preserve">for further detail. </w:t>
            </w:r>
          </w:p>
        </w:tc>
      </w:tr>
      <w:tr w:rsidR="008127E6" w:rsidRPr="00B500FE" w14:paraId="384A4CAC"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3C93A4B0" w14:textId="77777777" w:rsidR="008127E6" w:rsidRDefault="008127E6" w:rsidP="008127E6">
            <w:pPr>
              <w:jc w:val="both"/>
              <w:rPr>
                <w:rFonts w:ascii="Times New Roman" w:hAnsi="Times New Roman" w:cs="Times New Roman"/>
                <w:sz w:val="24"/>
                <w:szCs w:val="24"/>
              </w:rPr>
            </w:pPr>
          </w:p>
          <w:p w14:paraId="024D3A4A" w14:textId="77777777" w:rsidR="00B73224" w:rsidRDefault="00B73224" w:rsidP="00B73224">
            <w:pPr>
              <w:rPr>
                <w:rFonts w:ascii="Times New Roman" w:hAnsi="Times New Roman" w:cs="Times New Roman"/>
                <w:sz w:val="24"/>
                <w:szCs w:val="24"/>
              </w:rPr>
            </w:pPr>
            <w:r w:rsidRPr="00294B33">
              <w:rPr>
                <w:rFonts w:ascii="Times New Roman" w:hAnsi="Times New Roman" w:cs="Times New Roman"/>
                <w:sz w:val="24"/>
                <w:szCs w:val="24"/>
              </w:rPr>
              <w:t>All Personal Data that is collected in relation to the research project will be kept for 1 year. Throughout the data retention period, the research team will maintain the confidentiality and security of the Personal Data to safeguard the privacy of participants. At the end of the 1-year retention period, any identifiable information will be securely deleted to ensure compliance with data minimisation principles and data protection regulations. The research team will handle data deletion arrangements in a responsible manner, adhering to the University's policies and ethical guidelines.</w:t>
            </w:r>
          </w:p>
          <w:p w14:paraId="7561A5C4" w14:textId="77777777" w:rsidR="00156C2D" w:rsidRPr="00B500FE" w:rsidRDefault="00156C2D" w:rsidP="008127E6">
            <w:pPr>
              <w:jc w:val="both"/>
              <w:rPr>
                <w:rFonts w:ascii="Times New Roman" w:hAnsi="Times New Roman" w:cs="Times New Roman"/>
                <w:sz w:val="24"/>
                <w:szCs w:val="24"/>
              </w:rPr>
            </w:pPr>
          </w:p>
          <w:p w14:paraId="0721D739" w14:textId="77777777" w:rsidR="008127E6" w:rsidRPr="00B500FE" w:rsidRDefault="008127E6" w:rsidP="008127E6">
            <w:pPr>
              <w:jc w:val="both"/>
              <w:rPr>
                <w:rFonts w:ascii="Times New Roman" w:hAnsi="Times New Roman" w:cs="Times New Roman"/>
                <w:sz w:val="24"/>
                <w:szCs w:val="24"/>
              </w:rPr>
            </w:pPr>
          </w:p>
        </w:tc>
      </w:tr>
      <w:tr w:rsidR="008127E6" w:rsidRPr="00B500FE" w14:paraId="14425FA9" w14:textId="77777777" w:rsidTr="57460AE8">
        <w:trPr>
          <w:trHeight w:val="340"/>
        </w:trPr>
        <w:tc>
          <w:tcPr>
            <w:tcW w:w="703" w:type="dxa"/>
            <w:gridSpan w:val="2"/>
            <w:tcBorders>
              <w:top w:val="single" w:sz="4" w:space="0" w:color="auto"/>
              <w:left w:val="single" w:sz="4" w:space="0" w:color="auto"/>
              <w:bottom w:val="single" w:sz="4" w:space="0" w:color="FFFFFF" w:themeColor="background1"/>
              <w:right w:val="single" w:sz="4" w:space="0" w:color="auto"/>
            </w:tcBorders>
          </w:tcPr>
          <w:p w14:paraId="156C2759" w14:textId="2D3F38F8"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lastRenderedPageBreak/>
              <w:t>8.4</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712E3208" w14:textId="77777777" w:rsidR="008127E6" w:rsidRPr="00B500FE"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What efforts will be made to anonymise the data collected (where possible)?</w:t>
            </w:r>
          </w:p>
        </w:tc>
      </w:tr>
      <w:tr w:rsidR="008127E6" w:rsidRPr="00B500FE" w14:paraId="00B3FDF0"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515C8885" w14:textId="77777777" w:rsidR="008127E6" w:rsidRPr="00B500FE" w:rsidRDefault="008127E6" w:rsidP="008127E6">
            <w:pPr>
              <w:jc w:val="both"/>
              <w:rPr>
                <w:rFonts w:ascii="Times New Roman" w:hAnsi="Times New Roman" w:cs="Times New Roman"/>
                <w:sz w:val="24"/>
                <w:szCs w:val="24"/>
              </w:rPr>
            </w:pPr>
          </w:p>
          <w:p w14:paraId="731B226E" w14:textId="77777777"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Data De-Identification:</w:t>
            </w:r>
            <w:r w:rsidRPr="00294B33">
              <w:rPr>
                <w:rFonts w:ascii="Times New Roman" w:hAnsi="Times New Roman" w:cs="Times New Roman"/>
                <w:sz w:val="24"/>
                <w:szCs w:val="24"/>
              </w:rPr>
              <w:t xml:space="preserve"> Any personal identifiers such as names, contact information, and other direct identifiers will be removed from the data. Instead, unique codes or pseudonyms may be used to represent participants, ensuring that their identities cannot be linked to the data.</w:t>
            </w:r>
          </w:p>
          <w:p w14:paraId="7304D44A" w14:textId="4FFF9971"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Aggregation:</w:t>
            </w:r>
            <w:r w:rsidRPr="00294B33">
              <w:rPr>
                <w:rFonts w:ascii="Times New Roman" w:hAnsi="Times New Roman" w:cs="Times New Roman"/>
                <w:sz w:val="24"/>
                <w:szCs w:val="24"/>
              </w:rPr>
              <w:t xml:space="preserve"> Data may be aggregated or summari</w:t>
            </w:r>
            <w:r>
              <w:rPr>
                <w:rFonts w:ascii="Times New Roman" w:hAnsi="Times New Roman" w:cs="Times New Roman"/>
                <w:sz w:val="24"/>
                <w:szCs w:val="24"/>
              </w:rPr>
              <w:t>s</w:t>
            </w:r>
            <w:r w:rsidRPr="00294B33">
              <w:rPr>
                <w:rFonts w:ascii="Times New Roman" w:hAnsi="Times New Roman" w:cs="Times New Roman"/>
                <w:sz w:val="24"/>
                <w:szCs w:val="24"/>
              </w:rPr>
              <w:t>ed to present group-level findings rather than individual data. This process reduces the risk of re-identification since individual data points are combined with others to maintain anonymity.</w:t>
            </w:r>
          </w:p>
          <w:p w14:paraId="1B50FE51" w14:textId="0EC45DEE"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Data Limitation:</w:t>
            </w:r>
            <w:r w:rsidRPr="00294B33">
              <w:rPr>
                <w:rFonts w:ascii="Times New Roman" w:hAnsi="Times New Roman" w:cs="Times New Roman"/>
                <w:sz w:val="24"/>
                <w:szCs w:val="24"/>
              </w:rPr>
              <w:t xml:space="preserve"> Researchers will only collect essential data necessary for the research objectives, minimi</w:t>
            </w:r>
            <w:r>
              <w:rPr>
                <w:rFonts w:ascii="Times New Roman" w:hAnsi="Times New Roman" w:cs="Times New Roman"/>
                <w:sz w:val="24"/>
                <w:szCs w:val="24"/>
              </w:rPr>
              <w:t>s</w:t>
            </w:r>
            <w:r w:rsidRPr="00294B33">
              <w:rPr>
                <w:rFonts w:ascii="Times New Roman" w:hAnsi="Times New Roman" w:cs="Times New Roman"/>
                <w:sz w:val="24"/>
                <w:szCs w:val="24"/>
              </w:rPr>
              <w:t>ing the inclusion of unnecessary or sensitive information that may inadvertently identify participants.</w:t>
            </w:r>
          </w:p>
          <w:p w14:paraId="0D391E67" w14:textId="77777777"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Removing Identifiable Details:</w:t>
            </w:r>
            <w:r w:rsidRPr="00294B33">
              <w:rPr>
                <w:rFonts w:ascii="Times New Roman" w:hAnsi="Times New Roman" w:cs="Times New Roman"/>
                <w:sz w:val="24"/>
                <w:szCs w:val="24"/>
              </w:rPr>
              <w:t xml:space="preserve"> Any identifiable details in open-ended responses or comments will be removed or modified to ensure participants cannot be identified based on their specific responses.</w:t>
            </w:r>
          </w:p>
          <w:p w14:paraId="63501900" w14:textId="1E130F1A"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Data Security:</w:t>
            </w:r>
            <w:r w:rsidRPr="00294B33">
              <w:rPr>
                <w:rFonts w:ascii="Times New Roman" w:hAnsi="Times New Roman" w:cs="Times New Roman"/>
                <w:sz w:val="24"/>
                <w:szCs w:val="24"/>
              </w:rPr>
              <w:t xml:space="preserve"> Strict data security measures will be implemented to safeguard the anonymity of the data throughout the research process. Access to the data will be limited to authori</w:t>
            </w:r>
            <w:r>
              <w:rPr>
                <w:rFonts w:ascii="Times New Roman" w:hAnsi="Times New Roman" w:cs="Times New Roman"/>
                <w:sz w:val="24"/>
                <w:szCs w:val="24"/>
              </w:rPr>
              <w:t>s</w:t>
            </w:r>
            <w:r w:rsidRPr="00294B33">
              <w:rPr>
                <w:rFonts w:ascii="Times New Roman" w:hAnsi="Times New Roman" w:cs="Times New Roman"/>
                <w:sz w:val="24"/>
                <w:szCs w:val="24"/>
              </w:rPr>
              <w:t>ed personnel only.</w:t>
            </w:r>
          </w:p>
          <w:p w14:paraId="12DC0F10" w14:textId="77777777" w:rsidR="00294B33" w:rsidRP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Publication and Reporting:</w:t>
            </w:r>
            <w:r w:rsidRPr="00294B33">
              <w:rPr>
                <w:rFonts w:ascii="Times New Roman" w:hAnsi="Times New Roman" w:cs="Times New Roman"/>
                <w:sz w:val="24"/>
                <w:szCs w:val="24"/>
              </w:rPr>
              <w:t xml:space="preserve"> In any research publications or reports, only aggregated data will be presented to ensure the anonymity of individual participants. Individual-level data will not be disclosed in a way that could lead to re-identification.</w:t>
            </w:r>
          </w:p>
          <w:p w14:paraId="1F3A882B" w14:textId="49F04A74" w:rsidR="00294B33" w:rsidRDefault="00294B33" w:rsidP="00294B33">
            <w:pPr>
              <w:numPr>
                <w:ilvl w:val="0"/>
                <w:numId w:val="30"/>
              </w:numPr>
              <w:jc w:val="both"/>
              <w:rPr>
                <w:rFonts w:ascii="Times New Roman" w:hAnsi="Times New Roman" w:cs="Times New Roman"/>
                <w:sz w:val="24"/>
                <w:szCs w:val="24"/>
              </w:rPr>
            </w:pPr>
            <w:r w:rsidRPr="00294B33">
              <w:rPr>
                <w:rFonts w:ascii="Times New Roman" w:hAnsi="Times New Roman" w:cs="Times New Roman"/>
                <w:b/>
                <w:bCs/>
                <w:sz w:val="24"/>
                <w:szCs w:val="24"/>
              </w:rPr>
              <w:t>Data Validation:</w:t>
            </w:r>
            <w:r w:rsidRPr="00294B33">
              <w:rPr>
                <w:rFonts w:ascii="Times New Roman" w:hAnsi="Times New Roman" w:cs="Times New Roman"/>
                <w:sz w:val="24"/>
                <w:szCs w:val="24"/>
              </w:rPr>
              <w:t xml:space="preserve"> Researchers will review the data to ensure that no inadvertent identifiers remain and that the anonymi</w:t>
            </w:r>
            <w:r>
              <w:rPr>
                <w:rFonts w:ascii="Times New Roman" w:hAnsi="Times New Roman" w:cs="Times New Roman"/>
                <w:sz w:val="24"/>
                <w:szCs w:val="24"/>
              </w:rPr>
              <w:t>s</w:t>
            </w:r>
            <w:r w:rsidRPr="00294B33">
              <w:rPr>
                <w:rFonts w:ascii="Times New Roman" w:hAnsi="Times New Roman" w:cs="Times New Roman"/>
                <w:sz w:val="24"/>
                <w:szCs w:val="24"/>
              </w:rPr>
              <w:t>ation process has been effective.</w:t>
            </w:r>
          </w:p>
          <w:p w14:paraId="5A5AFFCD" w14:textId="77777777" w:rsidR="00294B33" w:rsidRPr="00294B33" w:rsidRDefault="00294B33" w:rsidP="00294B33">
            <w:pPr>
              <w:ind w:left="360"/>
              <w:jc w:val="both"/>
              <w:rPr>
                <w:rFonts w:ascii="Times New Roman" w:hAnsi="Times New Roman" w:cs="Times New Roman"/>
                <w:sz w:val="24"/>
                <w:szCs w:val="24"/>
              </w:rPr>
            </w:pPr>
          </w:p>
          <w:p w14:paraId="2386ABAB" w14:textId="56EE5A73" w:rsidR="00294B33" w:rsidRPr="00294B33" w:rsidRDefault="00294B33" w:rsidP="00294B33">
            <w:pPr>
              <w:jc w:val="both"/>
              <w:rPr>
                <w:rFonts w:ascii="Times New Roman" w:hAnsi="Times New Roman" w:cs="Times New Roman"/>
                <w:sz w:val="24"/>
                <w:szCs w:val="24"/>
              </w:rPr>
            </w:pPr>
            <w:r w:rsidRPr="00294B33">
              <w:rPr>
                <w:rFonts w:ascii="Times New Roman" w:hAnsi="Times New Roman" w:cs="Times New Roman"/>
                <w:sz w:val="24"/>
                <w:szCs w:val="24"/>
              </w:rPr>
              <w:t>By applying these anonymi</w:t>
            </w:r>
            <w:r>
              <w:rPr>
                <w:rFonts w:ascii="Times New Roman" w:hAnsi="Times New Roman" w:cs="Times New Roman"/>
                <w:sz w:val="24"/>
                <w:szCs w:val="24"/>
              </w:rPr>
              <w:t>s</w:t>
            </w:r>
            <w:r w:rsidRPr="00294B33">
              <w:rPr>
                <w:rFonts w:ascii="Times New Roman" w:hAnsi="Times New Roman" w:cs="Times New Roman"/>
                <w:sz w:val="24"/>
                <w:szCs w:val="24"/>
              </w:rPr>
              <w:t>ation measures, the research team aims to protect the participants' identities and maintain the confidentiality of their data while allowing for meaningful analysis and insights from the research project. These efforts align with data protection principles and ethical considerations to uphold the participants' privacy and ensure responsible data handling.</w:t>
            </w:r>
          </w:p>
          <w:p w14:paraId="007494FE" w14:textId="77777777" w:rsidR="00294B33" w:rsidRDefault="00294B33" w:rsidP="00294B33">
            <w:pPr>
              <w:jc w:val="both"/>
              <w:rPr>
                <w:rFonts w:ascii="Times New Roman" w:hAnsi="Times New Roman" w:cs="Times New Roman"/>
                <w:sz w:val="24"/>
                <w:szCs w:val="24"/>
              </w:rPr>
            </w:pPr>
            <w:r w:rsidRPr="00294B33">
              <w:rPr>
                <w:rFonts w:ascii="Times New Roman" w:hAnsi="Times New Roman" w:cs="Times New Roman"/>
                <w:sz w:val="24"/>
                <w:szCs w:val="24"/>
              </w:rPr>
              <w:t>Anonymised data from the research project may be shared through a data repository. If shared, access to the data repository will be restricted to ensure the privacy and confidentiality of participants. Before any form of data sharing takes place, all personal data, such as email addresses, usernames, and any other personally identifiable information, will be removed to protect participant privacy and confidentiality.</w:t>
            </w:r>
          </w:p>
          <w:p w14:paraId="7B880F66" w14:textId="77777777" w:rsidR="00B73224" w:rsidRDefault="00B73224" w:rsidP="00294B33">
            <w:pPr>
              <w:jc w:val="both"/>
              <w:rPr>
                <w:rFonts w:ascii="Times New Roman" w:hAnsi="Times New Roman" w:cs="Times New Roman"/>
                <w:sz w:val="24"/>
                <w:szCs w:val="24"/>
              </w:rPr>
            </w:pPr>
          </w:p>
          <w:p w14:paraId="4AFEA527" w14:textId="77777777" w:rsidR="00B73224" w:rsidRPr="00294B33" w:rsidRDefault="00B73224" w:rsidP="00B73224">
            <w:pPr>
              <w:jc w:val="both"/>
              <w:rPr>
                <w:rFonts w:ascii="Times New Roman" w:hAnsi="Times New Roman" w:cs="Times New Roman"/>
                <w:sz w:val="24"/>
                <w:szCs w:val="24"/>
              </w:rPr>
            </w:pPr>
            <w:r w:rsidRPr="00294B33">
              <w:rPr>
                <w:rFonts w:ascii="Times New Roman" w:hAnsi="Times New Roman" w:cs="Times New Roman"/>
                <w:sz w:val="24"/>
                <w:szCs w:val="24"/>
              </w:rPr>
              <w:t>Anonymised data from the research project may be shared through a data repository. If shared, access to the data repository will be restricted to ensure the privacy and confidentiality of participants. Before any form of data sharing takes place, all personal data, such as email addresses, usernames, and any other personally identifiable information, will be removed to protect participant privacy and confidentiality.</w:t>
            </w:r>
          </w:p>
          <w:p w14:paraId="473157B5" w14:textId="77777777" w:rsidR="00B73224" w:rsidRPr="00294B33" w:rsidRDefault="00B73224" w:rsidP="00294B33">
            <w:pPr>
              <w:jc w:val="both"/>
              <w:rPr>
                <w:rFonts w:ascii="Times New Roman" w:hAnsi="Times New Roman" w:cs="Times New Roman"/>
                <w:sz w:val="24"/>
                <w:szCs w:val="24"/>
              </w:rPr>
            </w:pPr>
          </w:p>
          <w:p w14:paraId="0DDDB03D" w14:textId="77777777" w:rsidR="00156C2D" w:rsidRDefault="00156C2D" w:rsidP="00294B33">
            <w:pPr>
              <w:jc w:val="both"/>
              <w:rPr>
                <w:rFonts w:ascii="Times New Roman" w:hAnsi="Times New Roman" w:cs="Times New Roman"/>
                <w:sz w:val="24"/>
                <w:szCs w:val="24"/>
              </w:rPr>
            </w:pPr>
          </w:p>
          <w:p w14:paraId="65EE4402" w14:textId="77777777" w:rsidR="00294B33" w:rsidRPr="00B500FE" w:rsidRDefault="00294B33" w:rsidP="00294B33">
            <w:pPr>
              <w:jc w:val="both"/>
              <w:rPr>
                <w:rFonts w:ascii="Times New Roman" w:hAnsi="Times New Roman" w:cs="Times New Roman"/>
                <w:sz w:val="24"/>
                <w:szCs w:val="24"/>
              </w:rPr>
            </w:pPr>
          </w:p>
        </w:tc>
      </w:tr>
      <w:tr w:rsidR="007C0DA0" w:rsidRPr="00B500FE" w14:paraId="62A8B3A3" w14:textId="77777777" w:rsidTr="00FC6A2F">
        <w:trPr>
          <w:trHeight w:val="419"/>
        </w:trPr>
        <w:tc>
          <w:tcPr>
            <w:tcW w:w="703" w:type="dxa"/>
            <w:gridSpan w:val="2"/>
            <w:vMerge w:val="restart"/>
            <w:tcBorders>
              <w:top w:val="single" w:sz="4" w:space="0" w:color="auto"/>
              <w:left w:val="single" w:sz="4" w:space="0" w:color="auto"/>
              <w:right w:val="single" w:sz="4" w:space="0" w:color="auto"/>
            </w:tcBorders>
          </w:tcPr>
          <w:p w14:paraId="1421814F" w14:textId="6D795736" w:rsidR="007C0DA0" w:rsidRPr="00B500FE" w:rsidRDefault="007C0DA0" w:rsidP="008127E6">
            <w:pPr>
              <w:rPr>
                <w:rFonts w:ascii="Times New Roman" w:hAnsi="Times New Roman" w:cs="Times New Roman"/>
                <w:sz w:val="24"/>
                <w:szCs w:val="24"/>
              </w:rPr>
            </w:pPr>
            <w:r w:rsidRPr="00B500FE">
              <w:rPr>
                <w:rFonts w:ascii="Times New Roman" w:hAnsi="Times New Roman" w:cs="Times New Roman"/>
                <w:sz w:val="24"/>
                <w:szCs w:val="24"/>
              </w:rPr>
              <w:t>8.5</w:t>
            </w:r>
          </w:p>
        </w:tc>
        <w:tc>
          <w:tcPr>
            <w:tcW w:w="7089" w:type="dxa"/>
            <w:gridSpan w:val="4"/>
            <w:vMerge w:val="restart"/>
            <w:tcBorders>
              <w:top w:val="single" w:sz="4" w:space="0" w:color="auto"/>
              <w:left w:val="single" w:sz="4" w:space="0" w:color="auto"/>
              <w:right w:val="single" w:sz="4" w:space="0" w:color="auto"/>
            </w:tcBorders>
          </w:tcPr>
          <w:p w14:paraId="5F2A8704" w14:textId="394AA2FD" w:rsidR="007C0DA0" w:rsidRDefault="007C0DA0" w:rsidP="008127E6">
            <w:pPr>
              <w:jc w:val="both"/>
              <w:rPr>
                <w:rFonts w:ascii="Times New Roman" w:hAnsi="Times New Roman" w:cs="Times New Roman"/>
                <w:sz w:val="24"/>
                <w:szCs w:val="24"/>
              </w:rPr>
            </w:pPr>
            <w:r w:rsidRPr="57460AE8">
              <w:rPr>
                <w:rFonts w:ascii="Times New Roman" w:hAnsi="Times New Roman" w:cs="Times New Roman"/>
                <w:sz w:val="24"/>
                <w:szCs w:val="24"/>
              </w:rPr>
              <w:t>Are you proposing to utilise ‘public task’ as the lawful basis for processing Personal Data for the purposes of the research project (as recommended by the University)?</w:t>
            </w:r>
          </w:p>
          <w:p w14:paraId="48EAD206" w14:textId="77777777" w:rsidR="007C0DA0" w:rsidRDefault="007C0DA0" w:rsidP="008127E6">
            <w:pPr>
              <w:jc w:val="both"/>
              <w:rPr>
                <w:rFonts w:ascii="Times New Roman" w:hAnsi="Times New Roman" w:cs="Times New Roman"/>
                <w:sz w:val="24"/>
                <w:szCs w:val="24"/>
              </w:rPr>
            </w:pPr>
          </w:p>
          <w:p w14:paraId="2140FF5C" w14:textId="3B3E2C95" w:rsidR="007C0DA0" w:rsidRDefault="007C0DA0" w:rsidP="008127E6">
            <w:pPr>
              <w:jc w:val="both"/>
              <w:rPr>
                <w:rFonts w:ascii="Times New Roman" w:hAnsi="Times New Roman" w:cs="Times New Roman"/>
                <w:sz w:val="24"/>
                <w:szCs w:val="24"/>
              </w:rPr>
            </w:pPr>
            <w:r w:rsidRPr="57460AE8">
              <w:rPr>
                <w:rFonts w:ascii="Times New Roman" w:hAnsi="Times New Roman" w:cs="Times New Roman"/>
                <w:i/>
                <w:iCs/>
              </w:rPr>
              <w:t>If no, please explain why and what alternative lawful basis you propose to use.</w:t>
            </w:r>
            <w:r w:rsidRPr="57460AE8">
              <w:rPr>
                <w:rFonts w:ascii="Times New Roman" w:hAnsi="Times New Roman" w:cs="Times New Roman"/>
              </w:rPr>
              <w:t xml:space="preserve">  </w:t>
            </w:r>
          </w:p>
        </w:tc>
        <w:tc>
          <w:tcPr>
            <w:tcW w:w="850" w:type="dxa"/>
            <w:gridSpan w:val="2"/>
            <w:tcBorders>
              <w:top w:val="single" w:sz="4" w:space="0" w:color="auto"/>
              <w:left w:val="single" w:sz="4" w:space="0" w:color="auto"/>
              <w:bottom w:val="nil"/>
              <w:right w:val="single" w:sz="4" w:space="0" w:color="auto"/>
            </w:tcBorders>
          </w:tcPr>
          <w:p w14:paraId="46BA985D" w14:textId="3FB86D48" w:rsidR="007C0DA0" w:rsidRDefault="007C0DA0" w:rsidP="008127E6">
            <w:pPr>
              <w:jc w:val="both"/>
              <w:rPr>
                <w:rFonts w:ascii="Times New Roman" w:hAnsi="Times New Roman" w:cs="Times New Roman"/>
                <w:sz w:val="24"/>
                <w:szCs w:val="24"/>
              </w:rPr>
            </w:pPr>
            <w:r w:rsidRPr="57460AE8">
              <w:rPr>
                <w:rFonts w:ascii="Times New Roman" w:hAnsi="Times New Roman" w:cs="Times New Roman"/>
                <w:sz w:val="24"/>
                <w:szCs w:val="24"/>
              </w:rPr>
              <w:t>Yes</w:t>
            </w:r>
          </w:p>
        </w:tc>
        <w:tc>
          <w:tcPr>
            <w:tcW w:w="831" w:type="dxa"/>
            <w:gridSpan w:val="2"/>
            <w:tcBorders>
              <w:top w:val="single" w:sz="4" w:space="0" w:color="auto"/>
              <w:left w:val="single" w:sz="4" w:space="0" w:color="auto"/>
              <w:right w:val="single" w:sz="4" w:space="0" w:color="auto"/>
            </w:tcBorders>
          </w:tcPr>
          <w:p w14:paraId="646A721D" w14:textId="38BEC98F" w:rsidR="007C0DA0" w:rsidRPr="007A0CDA" w:rsidRDefault="007C0DA0" w:rsidP="008127E6">
            <w:pPr>
              <w:jc w:val="both"/>
              <w:rPr>
                <w:rFonts w:ascii="Times New Roman" w:hAnsi="Times New Roman" w:cs="Times New Roman"/>
              </w:rPr>
            </w:pPr>
            <w:r w:rsidRPr="57460AE8">
              <w:rPr>
                <w:rFonts w:ascii="Times New Roman" w:hAnsi="Times New Roman" w:cs="Times New Roman"/>
              </w:rPr>
              <w:t>No</w:t>
            </w:r>
          </w:p>
        </w:tc>
      </w:tr>
      <w:tr w:rsidR="007C0DA0" w:rsidRPr="00B500FE" w14:paraId="73BB5E57" w14:textId="77777777" w:rsidTr="57460AE8">
        <w:trPr>
          <w:trHeight w:val="705"/>
        </w:trPr>
        <w:tc>
          <w:tcPr>
            <w:tcW w:w="703" w:type="dxa"/>
            <w:gridSpan w:val="2"/>
            <w:vMerge/>
          </w:tcPr>
          <w:p w14:paraId="782E6465" w14:textId="77777777" w:rsidR="007C0DA0" w:rsidRPr="00B500FE" w:rsidRDefault="007C0DA0" w:rsidP="008127E6">
            <w:pPr>
              <w:rPr>
                <w:rFonts w:ascii="Times New Roman" w:hAnsi="Times New Roman" w:cs="Times New Roman"/>
                <w:sz w:val="24"/>
                <w:szCs w:val="24"/>
              </w:rPr>
            </w:pPr>
          </w:p>
        </w:tc>
        <w:tc>
          <w:tcPr>
            <w:tcW w:w="7089" w:type="dxa"/>
            <w:gridSpan w:val="4"/>
            <w:vMerge/>
          </w:tcPr>
          <w:p w14:paraId="26CE764C" w14:textId="77777777" w:rsidR="007C0DA0" w:rsidRPr="00B500FE" w:rsidRDefault="007C0DA0" w:rsidP="008127E6">
            <w:pPr>
              <w:jc w:val="both"/>
              <w:rPr>
                <w:rFonts w:ascii="Times New Roman" w:hAnsi="Times New Roman" w:cs="Times New Roman"/>
                <w:sz w:val="24"/>
                <w:szCs w:val="24"/>
              </w:rPr>
            </w:pPr>
          </w:p>
        </w:tc>
        <w:tc>
          <w:tcPr>
            <w:tcW w:w="850" w:type="dxa"/>
            <w:gridSpan w:val="2"/>
            <w:tcBorders>
              <w:top w:val="single" w:sz="4" w:space="0" w:color="auto"/>
              <w:left w:val="single" w:sz="4" w:space="0" w:color="auto"/>
              <w:bottom w:val="nil"/>
              <w:right w:val="single" w:sz="4" w:space="0" w:color="auto"/>
            </w:tcBorders>
          </w:tcPr>
          <w:p w14:paraId="599D01F9" w14:textId="4E87F67B" w:rsidR="007C0DA0" w:rsidRDefault="00294B33"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831" w:type="dxa"/>
            <w:gridSpan w:val="2"/>
            <w:tcBorders>
              <w:left w:val="single" w:sz="4" w:space="0" w:color="auto"/>
              <w:bottom w:val="single" w:sz="4" w:space="0" w:color="auto"/>
              <w:right w:val="single" w:sz="4" w:space="0" w:color="auto"/>
            </w:tcBorders>
          </w:tcPr>
          <w:p w14:paraId="7761886B" w14:textId="77777777" w:rsidR="007C0DA0" w:rsidRDefault="007C0DA0" w:rsidP="008127E6">
            <w:pPr>
              <w:jc w:val="both"/>
              <w:rPr>
                <w:rFonts w:ascii="Times New Roman" w:hAnsi="Times New Roman" w:cs="Times New Roman"/>
                <w:iCs/>
              </w:rPr>
            </w:pPr>
          </w:p>
        </w:tc>
      </w:tr>
      <w:tr w:rsidR="008127E6" w:rsidRPr="00B500FE" w14:paraId="69AF5B90"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7D00685A" w14:textId="77777777" w:rsidR="008127E6" w:rsidRPr="00B500FE" w:rsidRDefault="008127E6" w:rsidP="008127E6">
            <w:pPr>
              <w:jc w:val="both"/>
              <w:rPr>
                <w:rFonts w:ascii="Times New Roman" w:hAnsi="Times New Roman" w:cs="Times New Roman"/>
                <w:sz w:val="24"/>
                <w:szCs w:val="24"/>
              </w:rPr>
            </w:pPr>
          </w:p>
          <w:p w14:paraId="13B0335E" w14:textId="77777777" w:rsidR="008127E6" w:rsidRPr="00B500FE" w:rsidRDefault="008127E6" w:rsidP="008127E6">
            <w:pPr>
              <w:jc w:val="both"/>
              <w:rPr>
                <w:rFonts w:ascii="Times New Roman" w:hAnsi="Times New Roman" w:cs="Times New Roman"/>
                <w:sz w:val="24"/>
                <w:szCs w:val="24"/>
              </w:rPr>
            </w:pPr>
          </w:p>
        </w:tc>
      </w:tr>
      <w:tr w:rsidR="00230C88" w:rsidRPr="00B500FE" w14:paraId="32FC8C55" w14:textId="77777777" w:rsidTr="00FC6A2F">
        <w:trPr>
          <w:trHeight w:val="461"/>
        </w:trPr>
        <w:tc>
          <w:tcPr>
            <w:tcW w:w="703" w:type="dxa"/>
            <w:gridSpan w:val="2"/>
            <w:vMerge w:val="restart"/>
            <w:tcBorders>
              <w:top w:val="single" w:sz="4" w:space="0" w:color="auto"/>
              <w:left w:val="single" w:sz="4" w:space="0" w:color="auto"/>
              <w:right w:val="single" w:sz="4" w:space="0" w:color="auto"/>
            </w:tcBorders>
          </w:tcPr>
          <w:p w14:paraId="075888EB" w14:textId="631399A4" w:rsidR="00230C88" w:rsidRPr="00B500FE" w:rsidRDefault="00230C88" w:rsidP="008127E6">
            <w:pPr>
              <w:rPr>
                <w:rFonts w:ascii="Times New Roman" w:hAnsi="Times New Roman" w:cs="Times New Roman"/>
                <w:sz w:val="24"/>
                <w:szCs w:val="24"/>
              </w:rPr>
            </w:pPr>
            <w:r w:rsidRPr="00B500FE">
              <w:rPr>
                <w:rFonts w:ascii="Times New Roman" w:hAnsi="Times New Roman" w:cs="Times New Roman"/>
                <w:sz w:val="24"/>
                <w:szCs w:val="24"/>
              </w:rPr>
              <w:lastRenderedPageBreak/>
              <w:t>8.6</w:t>
            </w:r>
          </w:p>
        </w:tc>
        <w:tc>
          <w:tcPr>
            <w:tcW w:w="7089" w:type="dxa"/>
            <w:gridSpan w:val="4"/>
            <w:vMerge w:val="restart"/>
            <w:tcBorders>
              <w:top w:val="single" w:sz="4" w:space="0" w:color="auto"/>
              <w:left w:val="single" w:sz="4" w:space="0" w:color="auto"/>
              <w:right w:val="single" w:sz="4" w:space="0" w:color="auto"/>
            </w:tcBorders>
          </w:tcPr>
          <w:p w14:paraId="1BC48D6F" w14:textId="7AB4B84E" w:rsidR="00230C88" w:rsidRDefault="00230C88" w:rsidP="008127E6">
            <w:pPr>
              <w:jc w:val="both"/>
              <w:rPr>
                <w:rFonts w:ascii="Times New Roman" w:hAnsi="Times New Roman" w:cs="Times New Roman"/>
                <w:sz w:val="24"/>
                <w:szCs w:val="24"/>
              </w:rPr>
            </w:pPr>
            <w:r w:rsidRPr="57460AE8">
              <w:rPr>
                <w:rFonts w:ascii="Times New Roman" w:hAnsi="Times New Roman" w:cs="Times New Roman"/>
                <w:sz w:val="24"/>
                <w:szCs w:val="24"/>
              </w:rPr>
              <w:t xml:space="preserve">Have you utilised/incorporated into your Participant Information Sheet the following sections from the University’s template Participant Information Sheet: </w:t>
            </w:r>
            <w:r w:rsidRPr="57460AE8">
              <w:rPr>
                <w:rFonts w:ascii="Times New Roman" w:hAnsi="Times New Roman" w:cs="Times New Roman"/>
                <w:i/>
                <w:iCs/>
                <w:sz w:val="24"/>
                <w:szCs w:val="24"/>
              </w:rPr>
              <w:t>‘What will happen to my Personal Data’</w:t>
            </w:r>
            <w:r w:rsidRPr="57460AE8">
              <w:rPr>
                <w:rFonts w:ascii="Times New Roman" w:hAnsi="Times New Roman" w:cs="Times New Roman"/>
                <w:sz w:val="24"/>
                <w:szCs w:val="24"/>
              </w:rPr>
              <w:t xml:space="preserve"> and </w:t>
            </w:r>
            <w:r w:rsidRPr="57460AE8">
              <w:rPr>
                <w:rFonts w:ascii="Times New Roman" w:hAnsi="Times New Roman" w:cs="Times New Roman"/>
                <w:i/>
                <w:iCs/>
                <w:sz w:val="24"/>
                <w:szCs w:val="24"/>
              </w:rPr>
              <w:t>‘What happens to the data at the end of the research project?’</w:t>
            </w:r>
            <w:r w:rsidRPr="57460AE8">
              <w:rPr>
                <w:rFonts w:ascii="Times New Roman" w:hAnsi="Times New Roman" w:cs="Times New Roman"/>
                <w:sz w:val="24"/>
                <w:szCs w:val="24"/>
              </w:rPr>
              <w:t xml:space="preserve"> </w:t>
            </w:r>
          </w:p>
          <w:p w14:paraId="0BFA9C95" w14:textId="77777777" w:rsidR="00230C88" w:rsidRDefault="00230C88" w:rsidP="008127E6">
            <w:pPr>
              <w:jc w:val="both"/>
              <w:rPr>
                <w:rFonts w:ascii="Times New Roman" w:hAnsi="Times New Roman" w:cs="Times New Roman"/>
                <w:sz w:val="24"/>
                <w:szCs w:val="24"/>
              </w:rPr>
            </w:pPr>
          </w:p>
          <w:p w14:paraId="6ABB6BE4" w14:textId="44DF7DC5" w:rsidR="00230C88" w:rsidRDefault="00230C88" w:rsidP="008127E6">
            <w:pPr>
              <w:jc w:val="both"/>
              <w:rPr>
                <w:rFonts w:ascii="Times New Roman" w:hAnsi="Times New Roman" w:cs="Times New Roman"/>
                <w:sz w:val="24"/>
                <w:szCs w:val="24"/>
              </w:rPr>
            </w:pPr>
            <w:r w:rsidRPr="57460AE8">
              <w:rPr>
                <w:rFonts w:ascii="Times New Roman" w:hAnsi="Times New Roman" w:cs="Times New Roman"/>
                <w:i/>
                <w:iCs/>
              </w:rPr>
              <w:t xml:space="preserve">If </w:t>
            </w:r>
            <w:r w:rsidRPr="57460AE8">
              <w:rPr>
                <w:rFonts w:ascii="Times New Roman" w:hAnsi="Times New Roman" w:cs="Times New Roman"/>
                <w:b/>
                <w:bCs/>
                <w:i/>
                <w:iCs/>
              </w:rPr>
              <w:t>no</w:t>
            </w:r>
            <w:r w:rsidRPr="57460AE8">
              <w:rPr>
                <w:rFonts w:ascii="Times New Roman" w:hAnsi="Times New Roman" w:cs="Times New Roman"/>
                <w:i/>
                <w:iCs/>
              </w:rPr>
              <w:t xml:space="preserve">, please explain why this content has not been used and/or how you have otherwise ensured that the relevant data protection/privacy information has been provided to participants.  </w:t>
            </w:r>
          </w:p>
        </w:tc>
        <w:tc>
          <w:tcPr>
            <w:tcW w:w="850" w:type="dxa"/>
            <w:gridSpan w:val="2"/>
            <w:tcBorders>
              <w:top w:val="single" w:sz="4" w:space="0" w:color="auto"/>
              <w:left w:val="single" w:sz="4" w:space="0" w:color="auto"/>
              <w:bottom w:val="single" w:sz="4" w:space="0" w:color="FFFFFF" w:themeColor="background1"/>
              <w:right w:val="single" w:sz="4" w:space="0" w:color="auto"/>
            </w:tcBorders>
          </w:tcPr>
          <w:p w14:paraId="44739C5D" w14:textId="4C171AAB" w:rsidR="00230C88" w:rsidRPr="00C05724" w:rsidRDefault="00230C88" w:rsidP="57460AE8">
            <w:pPr>
              <w:jc w:val="both"/>
              <w:rPr>
                <w:rFonts w:ascii="Times New Roman" w:hAnsi="Times New Roman" w:cs="Times New Roman"/>
                <w:sz w:val="24"/>
                <w:szCs w:val="24"/>
              </w:rPr>
            </w:pPr>
            <w:r w:rsidRPr="57460AE8">
              <w:rPr>
                <w:rFonts w:ascii="Times New Roman" w:hAnsi="Times New Roman" w:cs="Times New Roman"/>
                <w:sz w:val="24"/>
                <w:szCs w:val="24"/>
              </w:rPr>
              <w:t>Yes</w:t>
            </w:r>
          </w:p>
        </w:tc>
        <w:tc>
          <w:tcPr>
            <w:tcW w:w="831" w:type="dxa"/>
            <w:gridSpan w:val="2"/>
            <w:tcBorders>
              <w:top w:val="single" w:sz="4" w:space="0" w:color="auto"/>
              <w:left w:val="single" w:sz="4" w:space="0" w:color="auto"/>
              <w:right w:val="single" w:sz="4" w:space="0" w:color="auto"/>
            </w:tcBorders>
          </w:tcPr>
          <w:p w14:paraId="6A895E89" w14:textId="6D65A011" w:rsidR="00230C88" w:rsidRPr="007A0CDA" w:rsidRDefault="00230C88" w:rsidP="57460AE8">
            <w:pPr>
              <w:jc w:val="both"/>
              <w:rPr>
                <w:rFonts w:ascii="Times New Roman" w:hAnsi="Times New Roman" w:cs="Times New Roman"/>
                <w:i/>
                <w:iCs/>
              </w:rPr>
            </w:pPr>
            <w:r w:rsidRPr="57460AE8">
              <w:rPr>
                <w:rFonts w:ascii="Times New Roman" w:hAnsi="Times New Roman" w:cs="Times New Roman"/>
              </w:rPr>
              <w:t xml:space="preserve">No </w:t>
            </w:r>
          </w:p>
        </w:tc>
      </w:tr>
      <w:tr w:rsidR="00230C88" w:rsidRPr="00B500FE" w14:paraId="7258AD74" w14:textId="77777777" w:rsidTr="57460AE8">
        <w:trPr>
          <w:trHeight w:val="1072"/>
        </w:trPr>
        <w:tc>
          <w:tcPr>
            <w:tcW w:w="703" w:type="dxa"/>
            <w:gridSpan w:val="2"/>
            <w:vMerge/>
          </w:tcPr>
          <w:p w14:paraId="6E3C96EF" w14:textId="77777777" w:rsidR="00230C88" w:rsidRPr="00B500FE" w:rsidRDefault="00230C88" w:rsidP="008127E6">
            <w:pPr>
              <w:rPr>
                <w:rFonts w:ascii="Times New Roman" w:hAnsi="Times New Roman" w:cs="Times New Roman"/>
                <w:sz w:val="24"/>
                <w:szCs w:val="24"/>
              </w:rPr>
            </w:pPr>
          </w:p>
        </w:tc>
        <w:tc>
          <w:tcPr>
            <w:tcW w:w="7089" w:type="dxa"/>
            <w:gridSpan w:val="4"/>
            <w:vMerge/>
          </w:tcPr>
          <w:p w14:paraId="257744FD" w14:textId="77777777" w:rsidR="00230C88" w:rsidRPr="00B500FE" w:rsidRDefault="00230C88" w:rsidP="008127E6">
            <w:pPr>
              <w:jc w:val="both"/>
              <w:rPr>
                <w:rFonts w:ascii="Times New Roman" w:hAnsi="Times New Roman" w:cs="Times New Roman"/>
                <w:sz w:val="24"/>
                <w:szCs w:val="24"/>
              </w:rPr>
            </w:pPr>
          </w:p>
        </w:tc>
        <w:tc>
          <w:tcPr>
            <w:tcW w:w="850" w:type="dxa"/>
            <w:gridSpan w:val="2"/>
            <w:tcBorders>
              <w:top w:val="single" w:sz="4" w:space="0" w:color="auto"/>
              <w:left w:val="single" w:sz="4" w:space="0" w:color="auto"/>
              <w:bottom w:val="single" w:sz="4" w:space="0" w:color="FFFFFF" w:themeColor="background1"/>
              <w:right w:val="single" w:sz="4" w:space="0" w:color="auto"/>
            </w:tcBorders>
          </w:tcPr>
          <w:p w14:paraId="6B9E629E" w14:textId="54E75313" w:rsidR="00230C88" w:rsidRDefault="00294B33" w:rsidP="008127E6">
            <w:pPr>
              <w:jc w:val="both"/>
              <w:rPr>
                <w:rFonts w:ascii="Times New Roman" w:hAnsi="Times New Roman" w:cs="Times New Roman"/>
                <w:iCs/>
                <w:sz w:val="24"/>
                <w:szCs w:val="24"/>
              </w:rPr>
            </w:pPr>
            <w:r>
              <w:rPr>
                <w:rFonts w:ascii="Times New Roman" w:hAnsi="Times New Roman" w:cs="Times New Roman"/>
                <w:iCs/>
                <w:sz w:val="24"/>
                <w:szCs w:val="24"/>
              </w:rPr>
              <w:t>Yes</w:t>
            </w:r>
          </w:p>
        </w:tc>
        <w:tc>
          <w:tcPr>
            <w:tcW w:w="831" w:type="dxa"/>
            <w:gridSpan w:val="2"/>
            <w:tcBorders>
              <w:left w:val="single" w:sz="4" w:space="0" w:color="auto"/>
              <w:bottom w:val="single" w:sz="4" w:space="0" w:color="FFFFFF" w:themeColor="background1"/>
              <w:right w:val="single" w:sz="4" w:space="0" w:color="auto"/>
            </w:tcBorders>
          </w:tcPr>
          <w:p w14:paraId="363A36E5" w14:textId="77777777" w:rsidR="00230C88" w:rsidRDefault="00230C88" w:rsidP="008127E6">
            <w:pPr>
              <w:jc w:val="both"/>
              <w:rPr>
                <w:rFonts w:ascii="Times New Roman" w:hAnsi="Times New Roman" w:cs="Times New Roman"/>
                <w:iCs/>
              </w:rPr>
            </w:pPr>
          </w:p>
        </w:tc>
      </w:tr>
      <w:tr w:rsidR="008127E6" w:rsidRPr="00B500FE" w14:paraId="04697E6D"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1DA05533" w14:textId="77777777" w:rsidR="008127E6" w:rsidRPr="00B500FE" w:rsidRDefault="008127E6" w:rsidP="008127E6">
            <w:pPr>
              <w:jc w:val="both"/>
              <w:rPr>
                <w:rFonts w:ascii="Times New Roman" w:hAnsi="Times New Roman" w:cs="Times New Roman"/>
                <w:sz w:val="24"/>
                <w:szCs w:val="24"/>
              </w:rPr>
            </w:pPr>
          </w:p>
          <w:p w14:paraId="2AF14179" w14:textId="77777777" w:rsidR="008127E6" w:rsidRPr="00B500FE" w:rsidRDefault="008127E6" w:rsidP="008127E6">
            <w:pPr>
              <w:jc w:val="both"/>
              <w:rPr>
                <w:rFonts w:ascii="Times New Roman" w:hAnsi="Times New Roman" w:cs="Times New Roman"/>
                <w:sz w:val="24"/>
                <w:szCs w:val="24"/>
              </w:rPr>
            </w:pPr>
          </w:p>
        </w:tc>
      </w:tr>
      <w:tr w:rsidR="008127E6" w:rsidRPr="00B500FE" w14:paraId="19603ACD" w14:textId="77777777" w:rsidTr="57460AE8">
        <w:tc>
          <w:tcPr>
            <w:tcW w:w="703" w:type="dxa"/>
            <w:gridSpan w:val="2"/>
            <w:tcBorders>
              <w:top w:val="single" w:sz="4" w:space="0" w:color="auto"/>
              <w:left w:val="single" w:sz="4" w:space="0" w:color="auto"/>
              <w:bottom w:val="single" w:sz="4" w:space="0" w:color="FFFFFF" w:themeColor="background1"/>
              <w:right w:val="single" w:sz="4" w:space="0" w:color="auto"/>
            </w:tcBorders>
          </w:tcPr>
          <w:p w14:paraId="5E23C94D" w14:textId="01FA1F7E"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8.7</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1DEE8789" w14:textId="1168B117"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For h</w:t>
            </w:r>
            <w:r w:rsidRPr="00B500FE">
              <w:rPr>
                <w:rFonts w:ascii="Times New Roman" w:hAnsi="Times New Roman" w:cs="Times New Roman"/>
                <w:sz w:val="24"/>
                <w:szCs w:val="24"/>
              </w:rPr>
              <w:t xml:space="preserve">ow long will </w:t>
            </w:r>
            <w:r>
              <w:rPr>
                <w:rFonts w:ascii="Times New Roman" w:hAnsi="Times New Roman" w:cs="Times New Roman"/>
                <w:sz w:val="24"/>
                <w:szCs w:val="24"/>
              </w:rPr>
              <w:t xml:space="preserve">the collected </w:t>
            </w:r>
            <w:r w:rsidRPr="00B500FE">
              <w:rPr>
                <w:rFonts w:ascii="Times New Roman" w:hAnsi="Times New Roman" w:cs="Times New Roman"/>
                <w:sz w:val="24"/>
                <w:szCs w:val="24"/>
              </w:rPr>
              <w:t xml:space="preserve">anonymised data </w:t>
            </w:r>
            <w:r>
              <w:rPr>
                <w:rFonts w:ascii="Times New Roman" w:hAnsi="Times New Roman" w:cs="Times New Roman"/>
                <w:sz w:val="24"/>
                <w:szCs w:val="24"/>
              </w:rPr>
              <w:t>be</w:t>
            </w:r>
            <w:r w:rsidRPr="00B500FE">
              <w:rPr>
                <w:rFonts w:ascii="Times New Roman" w:hAnsi="Times New Roman" w:cs="Times New Roman"/>
                <w:sz w:val="24"/>
                <w:szCs w:val="24"/>
              </w:rPr>
              <w:t xml:space="preserve"> retain</w:t>
            </w:r>
            <w:r>
              <w:rPr>
                <w:rFonts w:ascii="Times New Roman" w:hAnsi="Times New Roman" w:cs="Times New Roman"/>
                <w:sz w:val="24"/>
                <w:szCs w:val="24"/>
              </w:rPr>
              <w:t>ed? Please also explain any data deletion arrangements.</w:t>
            </w:r>
            <w:r w:rsidRPr="00B500FE">
              <w:rPr>
                <w:rFonts w:ascii="Times New Roman" w:hAnsi="Times New Roman" w:cs="Times New Roman"/>
                <w:sz w:val="24"/>
                <w:szCs w:val="24"/>
              </w:rPr>
              <w:t xml:space="preserve"> </w:t>
            </w:r>
          </w:p>
          <w:p w14:paraId="62D25035" w14:textId="77777777" w:rsidR="008127E6" w:rsidRDefault="008127E6" w:rsidP="008127E6">
            <w:pPr>
              <w:jc w:val="both"/>
              <w:rPr>
                <w:rFonts w:ascii="Times New Roman" w:hAnsi="Times New Roman" w:cs="Times New Roman"/>
                <w:sz w:val="24"/>
                <w:szCs w:val="24"/>
              </w:rPr>
            </w:pPr>
          </w:p>
          <w:p w14:paraId="395BFF5C" w14:textId="761BF6A4" w:rsidR="008127E6" w:rsidRPr="00B500FE" w:rsidRDefault="008127E6" w:rsidP="008127E6">
            <w:pPr>
              <w:jc w:val="both"/>
              <w:rPr>
                <w:rFonts w:ascii="Times New Roman" w:eastAsia="Times New Roman" w:hAnsi="Times New Roman" w:cs="Times New Roman"/>
                <w:sz w:val="20"/>
                <w:szCs w:val="20"/>
              </w:rPr>
            </w:pPr>
            <w:r w:rsidRPr="0A7C8FA0">
              <w:rPr>
                <w:rFonts w:ascii="Times New Roman" w:hAnsi="Times New Roman" w:cs="Times New Roman"/>
                <w:i/>
                <w:iCs/>
                <w:sz w:val="20"/>
                <w:szCs w:val="20"/>
              </w:rPr>
              <w:t xml:space="preserve">Note: Anonymised research data </w:t>
            </w:r>
            <w:r>
              <w:rPr>
                <w:rFonts w:ascii="Times New Roman" w:hAnsi="Times New Roman" w:cs="Times New Roman"/>
                <w:i/>
                <w:iCs/>
                <w:sz w:val="20"/>
                <w:szCs w:val="20"/>
              </w:rPr>
              <w:t>must</w:t>
            </w:r>
            <w:r w:rsidRPr="0A7C8FA0">
              <w:rPr>
                <w:rFonts w:ascii="Times New Roman" w:hAnsi="Times New Roman" w:cs="Times New Roman"/>
                <w:i/>
                <w:iCs/>
                <w:sz w:val="20"/>
                <w:szCs w:val="20"/>
              </w:rPr>
              <w:t xml:space="preserve"> be retained for the period specified in Section 2.9 ('Research Project Conduct') of the University's Research Records Retention Schedule. </w:t>
            </w:r>
            <w:r>
              <w:rPr>
                <w:rFonts w:ascii="Times New Roman" w:hAnsi="Times New Roman" w:cs="Times New Roman"/>
                <w:i/>
                <w:iCs/>
                <w:sz w:val="20"/>
                <w:szCs w:val="20"/>
              </w:rPr>
              <w:t xml:space="preserve"> Please note that </w:t>
            </w:r>
            <w:r>
              <w:rPr>
                <w:rFonts w:ascii="Times New Roman" w:eastAsia="Times New Roman" w:hAnsi="Times New Roman" w:cs="Times New Roman"/>
                <w:i/>
                <w:iCs/>
                <w:sz w:val="20"/>
                <w:szCs w:val="20"/>
              </w:rPr>
              <w:t xml:space="preserve">where UG and PGT projects </w:t>
            </w:r>
            <w:r w:rsidRPr="008506E9">
              <w:rPr>
                <w:rFonts w:ascii="Times New Roman" w:eastAsia="Times New Roman" w:hAnsi="Times New Roman" w:cs="Times New Roman"/>
                <w:b/>
                <w:bCs/>
                <w:i/>
                <w:iCs/>
                <w:color w:val="000000" w:themeColor="text1"/>
                <w:sz w:val="20"/>
                <w:szCs w:val="20"/>
              </w:rPr>
              <w:t xml:space="preserve">do not </w:t>
            </w:r>
            <w:r w:rsidRPr="008506E9">
              <w:rPr>
                <w:rFonts w:ascii="Times New Roman" w:eastAsia="Times New Roman" w:hAnsi="Times New Roman" w:cs="Times New Roman"/>
                <w:i/>
                <w:iCs/>
                <w:color w:val="000000" w:themeColor="text1"/>
                <w:sz w:val="20"/>
                <w:szCs w:val="20"/>
              </w:rPr>
              <w:t>contribute to a publication or wider research project, research records and data may be held for a shorter period</w:t>
            </w:r>
            <w:r>
              <w:rPr>
                <w:rFonts w:ascii="Times New Roman" w:eastAsia="Times New Roman" w:hAnsi="Times New Roman" w:cs="Times New Roman"/>
                <w:i/>
                <w:iCs/>
                <w:color w:val="000000" w:themeColor="text1"/>
                <w:sz w:val="20"/>
                <w:szCs w:val="20"/>
              </w:rPr>
              <w:t xml:space="preserve">.  </w:t>
            </w:r>
            <w:r>
              <w:rPr>
                <w:rFonts w:ascii="Times New Roman" w:eastAsia="Times New Roman" w:hAnsi="Times New Roman" w:cs="Times New Roman"/>
                <w:i/>
                <w:iCs/>
                <w:sz w:val="20"/>
                <w:szCs w:val="20"/>
              </w:rPr>
              <w:t>Please refer to the guidance notes in Section 2.9 of the University's Research Records Retention Schedule for further detail.</w:t>
            </w:r>
          </w:p>
        </w:tc>
      </w:tr>
      <w:tr w:rsidR="008127E6" w:rsidRPr="00B500FE" w14:paraId="209003E3"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1BBC7DCD" w14:textId="77777777" w:rsidR="008127E6" w:rsidRDefault="008127E6" w:rsidP="008127E6">
            <w:pPr>
              <w:jc w:val="both"/>
              <w:rPr>
                <w:rFonts w:ascii="Times New Roman" w:hAnsi="Times New Roman" w:cs="Times New Roman"/>
                <w:sz w:val="24"/>
                <w:szCs w:val="24"/>
              </w:rPr>
            </w:pPr>
          </w:p>
          <w:p w14:paraId="00C15EBF" w14:textId="77777777" w:rsidR="00B73224" w:rsidRPr="00B73224" w:rsidRDefault="00B73224" w:rsidP="00B73224">
            <w:pPr>
              <w:jc w:val="both"/>
              <w:rPr>
                <w:rFonts w:ascii="Times New Roman" w:hAnsi="Times New Roman" w:cs="Times New Roman"/>
                <w:sz w:val="24"/>
                <w:szCs w:val="24"/>
              </w:rPr>
            </w:pPr>
            <w:r w:rsidRPr="00B73224">
              <w:rPr>
                <w:rFonts w:ascii="Times New Roman" w:hAnsi="Times New Roman" w:cs="Times New Roman"/>
                <w:sz w:val="24"/>
                <w:szCs w:val="24"/>
              </w:rPr>
              <w:t>As per 8.3, all data will be retained for 1 year. After which, any information will be securely deleted to ensure compliance with data minimization principles and data protection regulations. The research team will handle data deletion arrangements in a responsible manner, adhering to the University's policies and ethical guidelines.</w:t>
            </w:r>
          </w:p>
          <w:p w14:paraId="2932E536" w14:textId="77777777" w:rsidR="008127E6" w:rsidRPr="00B500FE" w:rsidRDefault="008127E6" w:rsidP="008127E6">
            <w:pPr>
              <w:jc w:val="both"/>
              <w:rPr>
                <w:rFonts w:ascii="Times New Roman" w:hAnsi="Times New Roman" w:cs="Times New Roman"/>
                <w:sz w:val="24"/>
                <w:szCs w:val="24"/>
              </w:rPr>
            </w:pPr>
          </w:p>
        </w:tc>
      </w:tr>
      <w:tr w:rsidR="008127E6" w:rsidRPr="00B500FE" w14:paraId="24A644AB" w14:textId="77777777" w:rsidTr="57460AE8">
        <w:trPr>
          <w:trHeight w:val="340"/>
        </w:trPr>
        <w:tc>
          <w:tcPr>
            <w:tcW w:w="703" w:type="dxa"/>
            <w:gridSpan w:val="2"/>
            <w:tcBorders>
              <w:top w:val="single" w:sz="4" w:space="0" w:color="auto"/>
              <w:left w:val="single" w:sz="4" w:space="0" w:color="auto"/>
              <w:bottom w:val="single" w:sz="4" w:space="0" w:color="FFFFFF" w:themeColor="background1"/>
              <w:right w:val="single" w:sz="4" w:space="0" w:color="auto"/>
            </w:tcBorders>
          </w:tcPr>
          <w:p w14:paraId="4FF1E8F1" w14:textId="7396E25D" w:rsidR="008127E6" w:rsidRPr="00B500FE" w:rsidRDefault="008127E6" w:rsidP="008127E6">
            <w:pPr>
              <w:rPr>
                <w:rFonts w:ascii="Times New Roman" w:hAnsi="Times New Roman" w:cs="Times New Roman"/>
                <w:sz w:val="24"/>
                <w:szCs w:val="24"/>
              </w:rPr>
            </w:pPr>
            <w:r w:rsidRPr="00B500FE">
              <w:rPr>
                <w:rFonts w:ascii="Times New Roman" w:hAnsi="Times New Roman" w:cs="Times New Roman"/>
                <w:sz w:val="24"/>
                <w:szCs w:val="24"/>
              </w:rPr>
              <w:t>8.8</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34B87D28" w14:textId="3DFAEE43" w:rsidR="008127E6" w:rsidRPr="00B500FE"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Who will have access to the data?</w:t>
            </w:r>
          </w:p>
        </w:tc>
      </w:tr>
      <w:tr w:rsidR="008127E6" w:rsidRPr="00B500FE" w14:paraId="56E98360"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19A5257F" w14:textId="77777777" w:rsidR="008127E6" w:rsidRDefault="008127E6" w:rsidP="008127E6">
            <w:pPr>
              <w:rPr>
                <w:rFonts w:ascii="Times New Roman" w:hAnsi="Times New Roman" w:cs="Times New Roman"/>
                <w:sz w:val="24"/>
                <w:szCs w:val="24"/>
              </w:rPr>
            </w:pPr>
          </w:p>
          <w:p w14:paraId="6A9EF30C" w14:textId="61A68EFE" w:rsidR="00294B33" w:rsidRPr="00B500FE" w:rsidRDefault="00294B33" w:rsidP="008127E6">
            <w:pPr>
              <w:rPr>
                <w:rFonts w:ascii="Times New Roman" w:hAnsi="Times New Roman" w:cs="Times New Roman"/>
                <w:sz w:val="24"/>
                <w:szCs w:val="24"/>
              </w:rPr>
            </w:pPr>
            <w:r>
              <w:rPr>
                <w:rFonts w:ascii="Times New Roman" w:hAnsi="Times New Roman" w:cs="Times New Roman"/>
                <w:sz w:val="24"/>
                <w:szCs w:val="24"/>
              </w:rPr>
              <w:t>Lead Researcher: George Lynch</w:t>
            </w:r>
          </w:p>
          <w:p w14:paraId="6F9C36A6" w14:textId="77777777" w:rsidR="008127E6" w:rsidRPr="00B500FE" w:rsidRDefault="008127E6" w:rsidP="008127E6">
            <w:pPr>
              <w:rPr>
                <w:rFonts w:ascii="Times New Roman" w:hAnsi="Times New Roman" w:cs="Times New Roman"/>
                <w:sz w:val="24"/>
                <w:szCs w:val="24"/>
              </w:rPr>
            </w:pPr>
          </w:p>
        </w:tc>
      </w:tr>
      <w:tr w:rsidR="00805FDA" w:rsidRPr="00B500FE" w14:paraId="76F193D0" w14:textId="77777777" w:rsidTr="00FC6A2F">
        <w:tc>
          <w:tcPr>
            <w:tcW w:w="703" w:type="dxa"/>
            <w:gridSpan w:val="2"/>
            <w:tcBorders>
              <w:top w:val="single" w:sz="4" w:space="0" w:color="auto"/>
              <w:left w:val="single" w:sz="4" w:space="0" w:color="auto"/>
              <w:bottom w:val="single" w:sz="4" w:space="0" w:color="FFFFFF" w:themeColor="background1"/>
              <w:right w:val="single" w:sz="4" w:space="0" w:color="auto"/>
            </w:tcBorders>
          </w:tcPr>
          <w:p w14:paraId="5761EA7E" w14:textId="7E76EF76" w:rsidR="00805FDA" w:rsidRPr="00B500FE" w:rsidRDefault="00805FDA" w:rsidP="008127E6">
            <w:pPr>
              <w:jc w:val="both"/>
              <w:rPr>
                <w:rFonts w:ascii="Times New Roman" w:hAnsi="Times New Roman" w:cs="Times New Roman"/>
                <w:sz w:val="24"/>
                <w:szCs w:val="24"/>
              </w:rPr>
            </w:pPr>
            <w:r w:rsidRPr="00B500FE">
              <w:rPr>
                <w:rFonts w:ascii="Times New Roman" w:hAnsi="Times New Roman" w:cs="Times New Roman"/>
                <w:sz w:val="24"/>
                <w:szCs w:val="24"/>
              </w:rPr>
              <w:t>8.9</w:t>
            </w:r>
          </w:p>
        </w:tc>
        <w:tc>
          <w:tcPr>
            <w:tcW w:w="7089" w:type="dxa"/>
            <w:gridSpan w:val="4"/>
            <w:tcBorders>
              <w:top w:val="single" w:sz="4" w:space="0" w:color="auto"/>
              <w:left w:val="single" w:sz="4" w:space="0" w:color="auto"/>
              <w:bottom w:val="single" w:sz="4" w:space="0" w:color="FFFFFF" w:themeColor="background1"/>
              <w:right w:val="single" w:sz="4" w:space="0" w:color="auto"/>
            </w:tcBorders>
          </w:tcPr>
          <w:p w14:paraId="08100F23" w14:textId="77777777" w:rsidR="00805FDA" w:rsidRDefault="00805FDA" w:rsidP="008127E6">
            <w:pPr>
              <w:jc w:val="both"/>
              <w:rPr>
                <w:rFonts w:ascii="Times New Roman" w:hAnsi="Times New Roman" w:cs="Times New Roman"/>
                <w:sz w:val="24"/>
                <w:szCs w:val="24"/>
              </w:rPr>
            </w:pPr>
            <w:r w:rsidRPr="57460AE8">
              <w:rPr>
                <w:rFonts w:ascii="Times New Roman" w:hAnsi="Times New Roman" w:cs="Times New Roman"/>
                <w:sz w:val="24"/>
                <w:szCs w:val="24"/>
              </w:rPr>
              <w:t>Will the data be shared in any way, for example through deposit in a data repository, with third parties, or a transcription service?</w:t>
            </w:r>
          </w:p>
          <w:p w14:paraId="5E4A34C0" w14:textId="77777777" w:rsidR="00805FDA" w:rsidRDefault="00805FDA" w:rsidP="008127E6">
            <w:pPr>
              <w:jc w:val="both"/>
              <w:rPr>
                <w:rFonts w:ascii="Times New Roman" w:hAnsi="Times New Roman" w:cs="Times New Roman"/>
                <w:sz w:val="24"/>
                <w:szCs w:val="24"/>
              </w:rPr>
            </w:pPr>
          </w:p>
          <w:p w14:paraId="1CE615CB" w14:textId="5D281E84" w:rsidR="00805FDA" w:rsidRDefault="00805FDA" w:rsidP="008127E6">
            <w:pPr>
              <w:jc w:val="both"/>
              <w:rPr>
                <w:rFonts w:ascii="Times New Roman" w:hAnsi="Times New Roman" w:cs="Times New Roman"/>
                <w:sz w:val="24"/>
                <w:szCs w:val="24"/>
              </w:rPr>
            </w:pPr>
            <w:r w:rsidRPr="57460AE8">
              <w:rPr>
                <w:rFonts w:ascii="Times New Roman" w:hAnsi="Times New Roman" w:cs="Times New Roman"/>
                <w:b/>
                <w:bCs/>
                <w:sz w:val="24"/>
                <w:szCs w:val="24"/>
              </w:rPr>
              <w:t>If yes,</w:t>
            </w:r>
            <w:r w:rsidRPr="57460AE8">
              <w:rPr>
                <w:rFonts w:ascii="Times New Roman" w:hAnsi="Times New Roman" w:cs="Times New Roman"/>
                <w:sz w:val="24"/>
                <w:szCs w:val="24"/>
              </w:rPr>
              <w:t xml:space="preserve"> please confirm what steps will be taken to ensure that the data is treated with an appropriate level of care (particularly if it involves any data capable of identifying a participant) e.g. contracts/data processing agreements, a de-identification process, informing the participants about the data sharing etc.</w:t>
            </w:r>
          </w:p>
        </w:tc>
        <w:tc>
          <w:tcPr>
            <w:tcW w:w="850" w:type="dxa"/>
            <w:gridSpan w:val="2"/>
            <w:tcBorders>
              <w:top w:val="single" w:sz="4" w:space="0" w:color="auto"/>
              <w:left w:val="single" w:sz="4" w:space="0" w:color="auto"/>
              <w:bottom w:val="single" w:sz="4" w:space="0" w:color="FFFFFF" w:themeColor="background1"/>
              <w:right w:val="single" w:sz="4" w:space="0" w:color="auto"/>
            </w:tcBorders>
          </w:tcPr>
          <w:p w14:paraId="558B5594" w14:textId="5E430E9A" w:rsidR="00805FDA" w:rsidRPr="00B500FE" w:rsidRDefault="00805FDA" w:rsidP="008127E6">
            <w:pPr>
              <w:jc w:val="both"/>
              <w:rPr>
                <w:rFonts w:ascii="Times New Roman" w:hAnsi="Times New Roman" w:cs="Times New Roman"/>
                <w:sz w:val="24"/>
                <w:szCs w:val="24"/>
              </w:rPr>
            </w:pPr>
            <w:r w:rsidRPr="57460AE8">
              <w:rPr>
                <w:rFonts w:ascii="Times New Roman" w:hAnsi="Times New Roman" w:cs="Times New Roman"/>
                <w:sz w:val="24"/>
                <w:szCs w:val="24"/>
              </w:rPr>
              <w:t>Yes</w:t>
            </w:r>
          </w:p>
        </w:tc>
        <w:tc>
          <w:tcPr>
            <w:tcW w:w="831" w:type="dxa"/>
            <w:gridSpan w:val="2"/>
            <w:tcBorders>
              <w:top w:val="single" w:sz="4" w:space="0" w:color="auto"/>
              <w:left w:val="single" w:sz="4" w:space="0" w:color="auto"/>
              <w:bottom w:val="single" w:sz="4" w:space="0" w:color="FFFFFF" w:themeColor="background1"/>
              <w:right w:val="single" w:sz="4" w:space="0" w:color="auto"/>
            </w:tcBorders>
          </w:tcPr>
          <w:p w14:paraId="2718A152" w14:textId="2B5AC8E5" w:rsidR="00805FDA" w:rsidRPr="00B500FE" w:rsidRDefault="00805FDA" w:rsidP="008127E6">
            <w:pPr>
              <w:jc w:val="both"/>
              <w:rPr>
                <w:rFonts w:ascii="Times New Roman" w:hAnsi="Times New Roman" w:cs="Times New Roman"/>
                <w:sz w:val="24"/>
                <w:szCs w:val="24"/>
              </w:rPr>
            </w:pPr>
            <w:r w:rsidRPr="57460AE8">
              <w:rPr>
                <w:rFonts w:ascii="Times New Roman" w:hAnsi="Times New Roman" w:cs="Times New Roman"/>
                <w:sz w:val="24"/>
                <w:szCs w:val="24"/>
              </w:rPr>
              <w:t>No</w:t>
            </w:r>
          </w:p>
        </w:tc>
      </w:tr>
      <w:tr w:rsidR="008127E6" w:rsidRPr="00B500FE" w14:paraId="2B1F73F2"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2CC08847" w14:textId="77777777" w:rsidR="008127E6" w:rsidRPr="00B500FE" w:rsidRDefault="008127E6" w:rsidP="008127E6">
            <w:pPr>
              <w:jc w:val="both"/>
              <w:rPr>
                <w:rFonts w:ascii="Times New Roman" w:hAnsi="Times New Roman" w:cs="Times New Roman"/>
                <w:sz w:val="24"/>
                <w:szCs w:val="24"/>
              </w:rPr>
            </w:pPr>
          </w:p>
          <w:p w14:paraId="7138CD0E" w14:textId="4401E345" w:rsidR="008127E6" w:rsidRPr="00B500FE" w:rsidRDefault="00B73224" w:rsidP="008127E6">
            <w:pPr>
              <w:jc w:val="both"/>
              <w:rPr>
                <w:rFonts w:ascii="Times New Roman" w:hAnsi="Times New Roman" w:cs="Times New Roman"/>
                <w:sz w:val="24"/>
                <w:szCs w:val="24"/>
              </w:rPr>
            </w:pPr>
            <w:r>
              <w:rPr>
                <w:rFonts w:ascii="Times New Roman" w:hAnsi="Times New Roman" w:cs="Times New Roman"/>
                <w:sz w:val="24"/>
                <w:szCs w:val="24"/>
              </w:rPr>
              <w:t>No Third party will be used.</w:t>
            </w:r>
          </w:p>
        </w:tc>
      </w:tr>
      <w:tr w:rsidR="008127E6" w:rsidRPr="00B500FE" w14:paraId="0009F47A" w14:textId="77777777" w:rsidTr="57460AE8">
        <w:tc>
          <w:tcPr>
            <w:tcW w:w="703" w:type="dxa"/>
            <w:gridSpan w:val="2"/>
            <w:tcBorders>
              <w:top w:val="single" w:sz="4" w:space="0" w:color="auto"/>
              <w:left w:val="single" w:sz="4" w:space="0" w:color="auto"/>
              <w:bottom w:val="single" w:sz="4" w:space="0" w:color="FFFFFF" w:themeColor="background1"/>
              <w:right w:val="single" w:sz="4" w:space="0" w:color="auto"/>
            </w:tcBorders>
          </w:tcPr>
          <w:p w14:paraId="691952D4" w14:textId="3B44024B" w:rsidR="008127E6" w:rsidRPr="00B500FE" w:rsidRDefault="00FB8DC3" w:rsidP="41AD3A06">
            <w:pPr>
              <w:jc w:val="both"/>
              <w:rPr>
                <w:rFonts w:ascii="Times New Roman" w:hAnsi="Times New Roman" w:cs="Times New Roman"/>
                <w:sz w:val="24"/>
                <w:szCs w:val="24"/>
              </w:rPr>
            </w:pPr>
            <w:r w:rsidRPr="41AD3A06">
              <w:rPr>
                <w:rFonts w:ascii="Times New Roman" w:hAnsi="Times New Roman" w:cs="Times New Roman"/>
                <w:sz w:val="24"/>
                <w:szCs w:val="24"/>
              </w:rPr>
              <w:t>8.10</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236E63BD" w14:textId="53A183A0"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 xml:space="preserve">What anonymised demographic, sensitive, or confidential data will be collected from or about participants, (e.g., Age, Sex, Gender, Employment status, etc.) including data concerning sensitive or confidential topics outlined in criteria 4.4 and 4.5? </w:t>
            </w:r>
          </w:p>
          <w:p w14:paraId="3DF91561" w14:textId="77777777" w:rsidR="008127E6" w:rsidRDefault="008127E6" w:rsidP="008127E6">
            <w:pPr>
              <w:jc w:val="both"/>
              <w:rPr>
                <w:rFonts w:ascii="Times New Roman" w:hAnsi="Times New Roman" w:cs="Times New Roman"/>
                <w:sz w:val="24"/>
                <w:szCs w:val="24"/>
              </w:rPr>
            </w:pPr>
          </w:p>
          <w:p w14:paraId="0D75ECCC" w14:textId="130CC7C0" w:rsidR="008127E6" w:rsidRPr="00B500FE" w:rsidRDefault="008127E6" w:rsidP="008127E6">
            <w:pPr>
              <w:jc w:val="both"/>
              <w:rPr>
                <w:rFonts w:ascii="Times New Roman" w:hAnsi="Times New Roman" w:cs="Times New Roman"/>
                <w:sz w:val="24"/>
                <w:szCs w:val="24"/>
              </w:rPr>
            </w:pPr>
            <w:r>
              <w:rPr>
                <w:rFonts w:ascii="Times New Roman" w:hAnsi="Times New Roman" w:cs="Times New Roman"/>
                <w:sz w:val="24"/>
                <w:szCs w:val="24"/>
              </w:rPr>
              <w:t>For EACH piece of data, provide an explicit justification for why this is strictly necessary, linking back to the research questions in 3.2, and why the research will not be feasible without it.</w:t>
            </w:r>
          </w:p>
        </w:tc>
      </w:tr>
      <w:tr w:rsidR="008127E6" w:rsidRPr="00B500FE" w14:paraId="3D13ADB4"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tbl>
            <w:tblPr>
              <w:tblStyle w:val="TableGrid"/>
              <w:tblW w:w="9106" w:type="dxa"/>
              <w:tblLayout w:type="fixed"/>
              <w:tblLook w:val="04A0" w:firstRow="1" w:lastRow="0" w:firstColumn="1" w:lastColumn="0" w:noHBand="0" w:noVBand="1"/>
            </w:tblPr>
            <w:tblGrid>
              <w:gridCol w:w="1587"/>
              <w:gridCol w:w="2552"/>
              <w:gridCol w:w="4967"/>
            </w:tblGrid>
            <w:tr w:rsidR="008127E6" w14:paraId="6D391EEF" w14:textId="77777777" w:rsidTr="004D4F08">
              <w:trPr>
                <w:trHeight w:val="256"/>
              </w:trPr>
              <w:tc>
                <w:tcPr>
                  <w:tcW w:w="1587" w:type="dxa"/>
                </w:tcPr>
                <w:p w14:paraId="260BA3CC" w14:textId="77777777" w:rsidR="008127E6" w:rsidRDefault="008127E6" w:rsidP="008127E6">
                  <w:pPr>
                    <w:rPr>
                      <w:rFonts w:ascii="Times New Roman" w:hAnsi="Times New Roman" w:cs="Times New Roman"/>
                      <w:sz w:val="24"/>
                      <w:szCs w:val="24"/>
                    </w:rPr>
                  </w:pPr>
                  <w:r>
                    <w:rPr>
                      <w:rFonts w:ascii="Times New Roman" w:hAnsi="Times New Roman" w:cs="Times New Roman"/>
                      <w:sz w:val="24"/>
                      <w:szCs w:val="24"/>
                    </w:rPr>
                    <w:t>Data</w:t>
                  </w:r>
                </w:p>
              </w:tc>
              <w:tc>
                <w:tcPr>
                  <w:tcW w:w="2552" w:type="dxa"/>
                </w:tcPr>
                <w:p w14:paraId="279788BA" w14:textId="0E42D9E6" w:rsidR="008127E6" w:rsidRDefault="008127E6" w:rsidP="008127E6">
                  <w:pPr>
                    <w:rPr>
                      <w:rFonts w:ascii="Times New Roman" w:hAnsi="Times New Roman" w:cs="Times New Roman"/>
                      <w:sz w:val="24"/>
                      <w:szCs w:val="24"/>
                    </w:rPr>
                  </w:pPr>
                  <w:r>
                    <w:rPr>
                      <w:rFonts w:ascii="Times New Roman" w:hAnsi="Times New Roman" w:cs="Times New Roman"/>
                      <w:sz w:val="24"/>
                      <w:szCs w:val="24"/>
                    </w:rPr>
                    <w:t>Collected/Accessed By</w:t>
                  </w:r>
                </w:p>
              </w:tc>
              <w:tc>
                <w:tcPr>
                  <w:tcW w:w="4967" w:type="dxa"/>
                </w:tcPr>
                <w:p w14:paraId="7B650336" w14:textId="77777777" w:rsidR="008127E6" w:rsidRDefault="008127E6" w:rsidP="008127E6">
                  <w:pPr>
                    <w:rPr>
                      <w:rFonts w:ascii="Times New Roman" w:hAnsi="Times New Roman" w:cs="Times New Roman"/>
                      <w:sz w:val="24"/>
                      <w:szCs w:val="24"/>
                    </w:rPr>
                  </w:pPr>
                  <w:r>
                    <w:rPr>
                      <w:rFonts w:ascii="Times New Roman" w:hAnsi="Times New Roman" w:cs="Times New Roman"/>
                      <w:sz w:val="24"/>
                      <w:szCs w:val="24"/>
                    </w:rPr>
                    <w:t>Justification for needing the data</w:t>
                  </w:r>
                </w:p>
              </w:tc>
            </w:tr>
            <w:tr w:rsidR="008127E6" w14:paraId="357A6603" w14:textId="77777777" w:rsidTr="004D4F08">
              <w:trPr>
                <w:trHeight w:val="256"/>
              </w:trPr>
              <w:tc>
                <w:tcPr>
                  <w:tcW w:w="1587" w:type="dxa"/>
                </w:tcPr>
                <w:p w14:paraId="43649B74" w14:textId="14F4771C" w:rsidR="008127E6" w:rsidRDefault="00F21C95" w:rsidP="008127E6">
                  <w:pPr>
                    <w:rPr>
                      <w:rFonts w:ascii="Times New Roman" w:hAnsi="Times New Roman" w:cs="Times New Roman"/>
                      <w:sz w:val="24"/>
                      <w:szCs w:val="24"/>
                    </w:rPr>
                  </w:pPr>
                  <w:r>
                    <w:rPr>
                      <w:rFonts w:ascii="Times New Roman" w:hAnsi="Times New Roman" w:cs="Times New Roman"/>
                      <w:sz w:val="24"/>
                      <w:szCs w:val="24"/>
                    </w:rPr>
                    <w:t>Age</w:t>
                  </w:r>
                </w:p>
              </w:tc>
              <w:tc>
                <w:tcPr>
                  <w:tcW w:w="2552" w:type="dxa"/>
                </w:tcPr>
                <w:p w14:paraId="05AC88E3" w14:textId="1A314F0E" w:rsidR="008127E6" w:rsidRDefault="00F21C95" w:rsidP="008127E6">
                  <w:pPr>
                    <w:rPr>
                      <w:rFonts w:ascii="Times New Roman" w:hAnsi="Times New Roman" w:cs="Times New Roman"/>
                      <w:sz w:val="24"/>
                      <w:szCs w:val="24"/>
                    </w:rPr>
                  </w:pPr>
                  <w:r>
                    <w:rPr>
                      <w:rFonts w:ascii="Times New Roman" w:hAnsi="Times New Roman" w:cs="Times New Roman"/>
                      <w:sz w:val="24"/>
                      <w:szCs w:val="24"/>
                    </w:rPr>
                    <w:t>Research Team</w:t>
                  </w:r>
                </w:p>
              </w:tc>
              <w:tc>
                <w:tcPr>
                  <w:tcW w:w="4967" w:type="dxa"/>
                </w:tcPr>
                <w:p w14:paraId="470C147A" w14:textId="7125BF58" w:rsidR="008127E6" w:rsidRDefault="00F21C95" w:rsidP="008127E6">
                  <w:pPr>
                    <w:rPr>
                      <w:rFonts w:ascii="Times New Roman" w:hAnsi="Times New Roman" w:cs="Times New Roman"/>
                      <w:sz w:val="24"/>
                      <w:szCs w:val="24"/>
                    </w:rPr>
                  </w:pPr>
                  <w:r>
                    <w:rPr>
                      <w:rFonts w:ascii="Times New Roman" w:hAnsi="Times New Roman" w:cs="Times New Roman"/>
                      <w:sz w:val="24"/>
                      <w:szCs w:val="24"/>
                    </w:rPr>
                    <w:t>Will give insight into if it impacts user preferences, behaviour, performance, and motivation.</w:t>
                  </w:r>
                </w:p>
              </w:tc>
            </w:tr>
            <w:tr w:rsidR="008127E6" w14:paraId="2CBA866F" w14:textId="77777777" w:rsidTr="004D4F08">
              <w:trPr>
                <w:trHeight w:val="256"/>
              </w:trPr>
              <w:tc>
                <w:tcPr>
                  <w:tcW w:w="1587" w:type="dxa"/>
                </w:tcPr>
                <w:p w14:paraId="33A844D3" w14:textId="0D70C579" w:rsidR="008127E6" w:rsidRDefault="00F21C95" w:rsidP="008127E6">
                  <w:pPr>
                    <w:rPr>
                      <w:rFonts w:ascii="Times New Roman" w:hAnsi="Times New Roman" w:cs="Times New Roman"/>
                      <w:sz w:val="24"/>
                      <w:szCs w:val="24"/>
                    </w:rPr>
                  </w:pPr>
                  <w:r>
                    <w:rPr>
                      <w:rFonts w:ascii="Times New Roman" w:hAnsi="Times New Roman" w:cs="Times New Roman"/>
                      <w:sz w:val="24"/>
                      <w:szCs w:val="24"/>
                    </w:rPr>
                    <w:lastRenderedPageBreak/>
                    <w:t>Sex</w:t>
                  </w:r>
                </w:p>
              </w:tc>
              <w:tc>
                <w:tcPr>
                  <w:tcW w:w="2552" w:type="dxa"/>
                </w:tcPr>
                <w:p w14:paraId="59653448" w14:textId="2D209E03" w:rsidR="008127E6" w:rsidRDefault="00F21C95" w:rsidP="008127E6">
                  <w:pPr>
                    <w:rPr>
                      <w:rFonts w:ascii="Times New Roman" w:hAnsi="Times New Roman" w:cs="Times New Roman"/>
                      <w:sz w:val="24"/>
                      <w:szCs w:val="24"/>
                    </w:rPr>
                  </w:pPr>
                  <w:r>
                    <w:rPr>
                      <w:rFonts w:ascii="Times New Roman" w:hAnsi="Times New Roman" w:cs="Times New Roman"/>
                      <w:sz w:val="24"/>
                      <w:szCs w:val="24"/>
                    </w:rPr>
                    <w:t>Research Team</w:t>
                  </w:r>
                </w:p>
              </w:tc>
              <w:tc>
                <w:tcPr>
                  <w:tcW w:w="4967" w:type="dxa"/>
                </w:tcPr>
                <w:p w14:paraId="1A93A1FF" w14:textId="566E4403" w:rsidR="008127E6" w:rsidRDefault="00F21C95" w:rsidP="008127E6">
                  <w:pPr>
                    <w:rPr>
                      <w:rFonts w:ascii="Times New Roman" w:hAnsi="Times New Roman" w:cs="Times New Roman"/>
                      <w:sz w:val="24"/>
                      <w:szCs w:val="24"/>
                    </w:rPr>
                  </w:pPr>
                  <w:r>
                    <w:rPr>
                      <w:rFonts w:ascii="Times New Roman" w:hAnsi="Times New Roman" w:cs="Times New Roman"/>
                      <w:sz w:val="24"/>
                      <w:szCs w:val="24"/>
                    </w:rPr>
                    <w:t>Will give insight into if it impacts user preferences, behaviour, performance, and motivation.</w:t>
                  </w:r>
                </w:p>
              </w:tc>
            </w:tr>
            <w:tr w:rsidR="008127E6" w14:paraId="20BED09E" w14:textId="77777777" w:rsidTr="004D4F08">
              <w:trPr>
                <w:trHeight w:val="256"/>
              </w:trPr>
              <w:tc>
                <w:tcPr>
                  <w:tcW w:w="1587" w:type="dxa"/>
                </w:tcPr>
                <w:p w14:paraId="0AC41F27" w14:textId="4A112E6B" w:rsidR="008127E6" w:rsidRDefault="00F21C95" w:rsidP="008127E6">
                  <w:pPr>
                    <w:rPr>
                      <w:rFonts w:ascii="Times New Roman" w:hAnsi="Times New Roman" w:cs="Times New Roman"/>
                      <w:sz w:val="24"/>
                      <w:szCs w:val="24"/>
                    </w:rPr>
                  </w:pPr>
                  <w:r>
                    <w:rPr>
                      <w:rFonts w:ascii="Times New Roman" w:hAnsi="Times New Roman" w:cs="Times New Roman"/>
                      <w:sz w:val="24"/>
                      <w:szCs w:val="24"/>
                    </w:rPr>
                    <w:t>Personality Type</w:t>
                  </w:r>
                </w:p>
              </w:tc>
              <w:tc>
                <w:tcPr>
                  <w:tcW w:w="2552" w:type="dxa"/>
                </w:tcPr>
                <w:p w14:paraId="20EBD1F1" w14:textId="392001B6" w:rsidR="008127E6" w:rsidRDefault="00F21C95" w:rsidP="008127E6">
                  <w:pPr>
                    <w:rPr>
                      <w:rFonts w:ascii="Times New Roman" w:hAnsi="Times New Roman" w:cs="Times New Roman"/>
                      <w:sz w:val="24"/>
                      <w:szCs w:val="24"/>
                    </w:rPr>
                  </w:pPr>
                  <w:r>
                    <w:rPr>
                      <w:rFonts w:ascii="Times New Roman" w:hAnsi="Times New Roman" w:cs="Times New Roman"/>
                      <w:sz w:val="24"/>
                      <w:szCs w:val="24"/>
                    </w:rPr>
                    <w:t>Research Team</w:t>
                  </w:r>
                </w:p>
              </w:tc>
              <w:tc>
                <w:tcPr>
                  <w:tcW w:w="4967" w:type="dxa"/>
                </w:tcPr>
                <w:p w14:paraId="11E1DBED" w14:textId="1BEE70AC" w:rsidR="008127E6" w:rsidRDefault="00F21C95" w:rsidP="008127E6">
                  <w:pPr>
                    <w:rPr>
                      <w:rFonts w:ascii="Times New Roman" w:hAnsi="Times New Roman" w:cs="Times New Roman"/>
                      <w:sz w:val="24"/>
                      <w:szCs w:val="24"/>
                    </w:rPr>
                  </w:pPr>
                  <w:r>
                    <w:rPr>
                      <w:rFonts w:ascii="Times New Roman" w:hAnsi="Times New Roman" w:cs="Times New Roman"/>
                      <w:sz w:val="24"/>
                      <w:szCs w:val="24"/>
                    </w:rPr>
                    <w:t>Will give insight into if it impacts user preferences, behaviour, performance, and motivation.</w:t>
                  </w:r>
                </w:p>
              </w:tc>
            </w:tr>
          </w:tbl>
          <w:p w14:paraId="7BA326C7" w14:textId="4B7F2C7C" w:rsidR="008127E6" w:rsidRPr="00B500FE" w:rsidRDefault="008127E6" w:rsidP="008127E6">
            <w:pPr>
              <w:jc w:val="both"/>
              <w:rPr>
                <w:rFonts w:ascii="Times New Roman" w:hAnsi="Times New Roman" w:cs="Times New Roman"/>
                <w:sz w:val="24"/>
                <w:szCs w:val="24"/>
              </w:rPr>
            </w:pPr>
          </w:p>
        </w:tc>
      </w:tr>
      <w:tr w:rsidR="008127E6" w:rsidRPr="00B500FE" w14:paraId="1C175C07" w14:textId="77777777" w:rsidTr="57460AE8">
        <w:tc>
          <w:tcPr>
            <w:tcW w:w="703" w:type="dxa"/>
            <w:gridSpan w:val="2"/>
            <w:tcBorders>
              <w:top w:val="single" w:sz="4" w:space="0" w:color="auto"/>
              <w:left w:val="single" w:sz="4" w:space="0" w:color="auto"/>
              <w:bottom w:val="single" w:sz="4" w:space="0" w:color="FFFFFF" w:themeColor="background1"/>
              <w:right w:val="single" w:sz="4" w:space="0" w:color="auto"/>
            </w:tcBorders>
          </w:tcPr>
          <w:p w14:paraId="0508349B" w14:textId="5D3EFB55" w:rsidR="008127E6" w:rsidRPr="00B500FE" w:rsidRDefault="00FB8DC3" w:rsidP="41AD3A06">
            <w:pPr>
              <w:jc w:val="both"/>
              <w:rPr>
                <w:rFonts w:ascii="Times New Roman" w:hAnsi="Times New Roman" w:cs="Times New Roman"/>
                <w:sz w:val="24"/>
                <w:szCs w:val="24"/>
              </w:rPr>
            </w:pPr>
            <w:r w:rsidRPr="41AD3A06">
              <w:rPr>
                <w:rFonts w:ascii="Times New Roman" w:hAnsi="Times New Roman" w:cs="Times New Roman"/>
                <w:sz w:val="24"/>
                <w:szCs w:val="24"/>
              </w:rPr>
              <w:lastRenderedPageBreak/>
              <w:t>8.11</w:t>
            </w:r>
          </w:p>
        </w:tc>
        <w:tc>
          <w:tcPr>
            <w:tcW w:w="8770" w:type="dxa"/>
            <w:gridSpan w:val="8"/>
            <w:tcBorders>
              <w:top w:val="single" w:sz="4" w:space="0" w:color="auto"/>
              <w:left w:val="single" w:sz="4" w:space="0" w:color="auto"/>
              <w:bottom w:val="single" w:sz="4" w:space="0" w:color="FFFFFF" w:themeColor="background1"/>
              <w:right w:val="single" w:sz="4" w:space="0" w:color="auto"/>
            </w:tcBorders>
          </w:tcPr>
          <w:p w14:paraId="2326A1BC" w14:textId="1E5938E1" w:rsidR="008127E6" w:rsidRPr="00B500FE" w:rsidRDefault="008127E6" w:rsidP="008127E6">
            <w:pPr>
              <w:jc w:val="both"/>
              <w:rPr>
                <w:rFonts w:ascii="Times New Roman" w:hAnsi="Times New Roman" w:cs="Times New Roman"/>
                <w:sz w:val="24"/>
                <w:szCs w:val="24"/>
              </w:rPr>
            </w:pPr>
            <w:r>
              <w:rPr>
                <w:rFonts w:ascii="Times New Roman" w:hAnsi="Times New Roman" w:cs="Times New Roman"/>
                <w:sz w:val="24"/>
                <w:szCs w:val="24"/>
              </w:rPr>
              <w:t xml:space="preserve">If the data collection involves the use of audio or video recording of participants, provide an explicit justification for why this is strictly necessary over alternative </w:t>
            </w:r>
            <w:r w:rsidR="002F39EC">
              <w:rPr>
                <w:rFonts w:ascii="Times New Roman" w:hAnsi="Times New Roman" w:cs="Times New Roman"/>
                <w:sz w:val="24"/>
                <w:szCs w:val="24"/>
              </w:rPr>
              <w:t>methods of data capture</w:t>
            </w:r>
            <w:r>
              <w:rPr>
                <w:rFonts w:ascii="Times New Roman" w:hAnsi="Times New Roman" w:cs="Times New Roman"/>
                <w:sz w:val="24"/>
                <w:szCs w:val="24"/>
              </w:rPr>
              <w:t xml:space="preserve"> and why the research will not be feasible without it.</w:t>
            </w:r>
          </w:p>
        </w:tc>
      </w:tr>
      <w:tr w:rsidR="008127E6" w:rsidRPr="00B500FE" w14:paraId="41539971" w14:textId="77777777" w:rsidTr="57460AE8">
        <w:tc>
          <w:tcPr>
            <w:tcW w:w="9473" w:type="dxa"/>
            <w:gridSpan w:val="10"/>
            <w:tcBorders>
              <w:top w:val="single" w:sz="4" w:space="0" w:color="auto"/>
              <w:left w:val="single" w:sz="4" w:space="0" w:color="auto"/>
              <w:bottom w:val="single" w:sz="4" w:space="0" w:color="FFFFFF" w:themeColor="background1"/>
              <w:right w:val="single" w:sz="4" w:space="0" w:color="auto"/>
            </w:tcBorders>
          </w:tcPr>
          <w:p w14:paraId="4E040CA5" w14:textId="77777777" w:rsidR="008127E6" w:rsidRDefault="008127E6" w:rsidP="008127E6">
            <w:pPr>
              <w:jc w:val="both"/>
              <w:rPr>
                <w:rFonts w:ascii="Times New Roman" w:hAnsi="Times New Roman" w:cs="Times New Roman"/>
                <w:sz w:val="24"/>
                <w:szCs w:val="24"/>
              </w:rPr>
            </w:pPr>
          </w:p>
          <w:p w14:paraId="6AA46F6D" w14:textId="1CC50957" w:rsidR="008127E6" w:rsidRPr="00B500FE" w:rsidRDefault="008127E6" w:rsidP="008127E6">
            <w:pPr>
              <w:jc w:val="both"/>
              <w:rPr>
                <w:rFonts w:ascii="Times New Roman" w:hAnsi="Times New Roman" w:cs="Times New Roman"/>
                <w:sz w:val="24"/>
                <w:szCs w:val="24"/>
              </w:rPr>
            </w:pPr>
          </w:p>
        </w:tc>
      </w:tr>
      <w:tr w:rsidR="008127E6" w14:paraId="6AF5A361" w14:textId="77777777" w:rsidTr="57460AE8">
        <w:tc>
          <w:tcPr>
            <w:tcW w:w="703" w:type="dxa"/>
            <w:gridSpan w:val="2"/>
            <w:tcBorders>
              <w:top w:val="single" w:sz="4" w:space="0" w:color="auto"/>
              <w:left w:val="single" w:sz="4" w:space="0" w:color="auto"/>
              <w:bottom w:val="single" w:sz="4" w:space="0" w:color="FFFFFF" w:themeColor="background1"/>
              <w:right w:val="single" w:sz="4" w:space="0" w:color="auto"/>
            </w:tcBorders>
            <w:shd w:val="clear" w:color="auto" w:fill="FBE4D5" w:themeFill="accent2" w:themeFillTint="33"/>
          </w:tcPr>
          <w:p w14:paraId="2197AE2A" w14:textId="0CF1D771" w:rsidR="008127E6" w:rsidRDefault="00FB8DC3" w:rsidP="16988E63">
            <w:pPr>
              <w:jc w:val="both"/>
              <w:rPr>
                <w:rFonts w:ascii="Times New Roman" w:hAnsi="Times New Roman" w:cs="Times New Roman"/>
                <w:color w:val="FF0000"/>
                <w:sz w:val="24"/>
                <w:szCs w:val="24"/>
              </w:rPr>
            </w:pPr>
            <w:r w:rsidRPr="41AD3A06">
              <w:rPr>
                <w:rFonts w:ascii="Times New Roman" w:hAnsi="Times New Roman" w:cs="Times New Roman"/>
                <w:sz w:val="24"/>
                <w:szCs w:val="24"/>
              </w:rPr>
              <w:t>8.12</w:t>
            </w:r>
          </w:p>
        </w:tc>
        <w:tc>
          <w:tcPr>
            <w:tcW w:w="8770" w:type="dxa"/>
            <w:gridSpan w:val="8"/>
            <w:tcBorders>
              <w:top w:val="single" w:sz="4" w:space="0" w:color="auto"/>
              <w:left w:val="single" w:sz="4" w:space="0" w:color="auto"/>
              <w:bottom w:val="single" w:sz="4" w:space="0" w:color="FFFFFF" w:themeColor="background1"/>
              <w:right w:val="single" w:sz="4" w:space="0" w:color="auto"/>
            </w:tcBorders>
            <w:shd w:val="clear" w:color="auto" w:fill="FBE4D5" w:themeFill="accent2" w:themeFillTint="33"/>
          </w:tcPr>
          <w:p w14:paraId="5CA9F816" w14:textId="77777777" w:rsidR="008127E6" w:rsidRDefault="008127E6" w:rsidP="008127E6">
            <w:pPr>
              <w:rPr>
                <w:rFonts w:ascii="Times New Roman" w:eastAsiaTheme="minorEastAsia" w:hAnsi="Times New Roman" w:cs="Times New Roman"/>
                <w:sz w:val="24"/>
                <w:szCs w:val="24"/>
              </w:rPr>
            </w:pPr>
            <w:r w:rsidRPr="6D64694F">
              <w:rPr>
                <w:rFonts w:ascii="Times New Roman" w:eastAsiaTheme="minorEastAsia" w:hAnsi="Times New Roman" w:cs="Times New Roman"/>
                <w:sz w:val="24"/>
                <w:szCs w:val="24"/>
              </w:rPr>
              <w:t>For student projects only - to be completed by the lead supervisor.</w:t>
            </w:r>
          </w:p>
          <w:p w14:paraId="2F4CDC2D" w14:textId="77777777" w:rsidR="008127E6" w:rsidRDefault="008127E6" w:rsidP="008127E6">
            <w:pPr>
              <w:rPr>
                <w:rStyle w:val="normaltextrun"/>
                <w:rFonts w:ascii="Times New Roman" w:eastAsia="Times New Roman" w:hAnsi="Times New Roman" w:cs="Times New Roman"/>
                <w:color w:val="000000" w:themeColor="text1"/>
                <w:sz w:val="24"/>
                <w:szCs w:val="24"/>
              </w:rPr>
            </w:pPr>
          </w:p>
          <w:p w14:paraId="52B4B22B" w14:textId="31326E0A" w:rsidR="008127E6" w:rsidRDefault="008127E6" w:rsidP="41AD3A06">
            <w:pPr>
              <w:rPr>
                <w:rStyle w:val="normaltextrun"/>
                <w:rFonts w:ascii="Times New Roman" w:eastAsia="Times New Roman" w:hAnsi="Times New Roman" w:cs="Times New Roman"/>
                <w:color w:val="000000" w:themeColor="text1"/>
                <w:sz w:val="24"/>
                <w:szCs w:val="24"/>
              </w:rPr>
            </w:pPr>
            <w:r w:rsidRPr="41AD3A06">
              <w:rPr>
                <w:rStyle w:val="normaltextrun"/>
                <w:rFonts w:ascii="Times New Roman" w:eastAsia="Times New Roman" w:hAnsi="Times New Roman" w:cs="Times New Roman"/>
                <w:color w:val="000000" w:themeColor="text1"/>
                <w:sz w:val="24"/>
                <w:szCs w:val="24"/>
              </w:rPr>
              <w:t xml:space="preserve">As the lead supervisor for this proposal, provide a comment below in support of the </w:t>
            </w:r>
            <w:r w:rsidRPr="41AD3A06">
              <w:rPr>
                <w:rStyle w:val="normaltextrun"/>
                <w:rFonts w:ascii="Times New Roman" w:eastAsia="Times New Roman" w:hAnsi="Times New Roman" w:cs="Times New Roman"/>
                <w:color w:val="000000" w:themeColor="text1"/>
                <w:sz w:val="24"/>
                <w:szCs w:val="24"/>
                <w:u w:val="single"/>
              </w:rPr>
              <w:t>appropriateness and completeness</w:t>
            </w:r>
            <w:r w:rsidRPr="41AD3A06">
              <w:rPr>
                <w:rStyle w:val="normaltextrun"/>
                <w:rFonts w:ascii="Times New Roman" w:eastAsia="Times New Roman" w:hAnsi="Times New Roman" w:cs="Times New Roman"/>
                <w:color w:val="000000" w:themeColor="text1"/>
                <w:sz w:val="24"/>
                <w:szCs w:val="24"/>
              </w:rPr>
              <w:t xml:space="preserve"> of </w:t>
            </w:r>
            <w:r w:rsidR="1248C943" w:rsidRPr="41AD3A06">
              <w:rPr>
                <w:rStyle w:val="normaltextrun"/>
                <w:rFonts w:ascii="Times New Roman" w:eastAsia="Times New Roman" w:hAnsi="Times New Roman" w:cs="Times New Roman"/>
                <w:color w:val="000000" w:themeColor="text1"/>
                <w:sz w:val="24"/>
                <w:szCs w:val="24"/>
              </w:rPr>
              <w:t>the answers to this section.</w:t>
            </w:r>
          </w:p>
          <w:p w14:paraId="35485209" w14:textId="3CF5179D" w:rsidR="008127E6" w:rsidRDefault="008127E6" w:rsidP="008127E6">
            <w:pPr>
              <w:rPr>
                <w:rFonts w:ascii="Times New Roman" w:hAnsi="Times New Roman" w:cs="Times New Roman"/>
                <w:sz w:val="24"/>
                <w:szCs w:val="24"/>
              </w:rPr>
            </w:pPr>
          </w:p>
        </w:tc>
      </w:tr>
      <w:tr w:rsidR="008127E6" w14:paraId="5C67BC45" w14:textId="77777777" w:rsidTr="00FC6A2F">
        <w:tc>
          <w:tcPr>
            <w:tcW w:w="9473" w:type="dxa"/>
            <w:gridSpan w:val="10"/>
            <w:tcBorders>
              <w:top w:val="single" w:sz="4" w:space="0" w:color="auto"/>
              <w:left w:val="single" w:sz="4" w:space="0" w:color="auto"/>
              <w:bottom w:val="single" w:sz="4" w:space="0" w:color="FFFFFF" w:themeColor="background1"/>
              <w:right w:val="single" w:sz="4" w:space="0" w:color="auto"/>
            </w:tcBorders>
            <w:shd w:val="clear" w:color="auto" w:fill="FBE4D5" w:themeFill="accent2" w:themeFillTint="33"/>
          </w:tcPr>
          <w:p w14:paraId="3FF702F2" w14:textId="77777777" w:rsidR="008127E6" w:rsidRDefault="008127E6" w:rsidP="008127E6">
            <w:pPr>
              <w:jc w:val="both"/>
              <w:rPr>
                <w:rFonts w:ascii="Times New Roman" w:hAnsi="Times New Roman" w:cs="Times New Roman"/>
                <w:sz w:val="24"/>
                <w:szCs w:val="24"/>
              </w:rPr>
            </w:pPr>
          </w:p>
          <w:p w14:paraId="1DB8F6C3" w14:textId="77777777" w:rsidR="008127E6" w:rsidRDefault="008127E6" w:rsidP="008127E6">
            <w:pPr>
              <w:jc w:val="both"/>
              <w:rPr>
                <w:rFonts w:ascii="Times New Roman" w:hAnsi="Times New Roman" w:cs="Times New Roman"/>
                <w:sz w:val="24"/>
                <w:szCs w:val="24"/>
              </w:rPr>
            </w:pPr>
          </w:p>
          <w:p w14:paraId="2F15D1E7" w14:textId="0C65FF12" w:rsidR="008127E6" w:rsidRDefault="008127E6" w:rsidP="008127E6">
            <w:pPr>
              <w:jc w:val="both"/>
              <w:rPr>
                <w:rFonts w:ascii="Times New Roman" w:hAnsi="Times New Roman" w:cs="Times New Roman"/>
                <w:sz w:val="24"/>
                <w:szCs w:val="24"/>
              </w:rPr>
            </w:pPr>
          </w:p>
        </w:tc>
      </w:tr>
      <w:tr w:rsidR="008127E6" w:rsidRPr="00B500FE" w14:paraId="60C79935" w14:textId="77777777" w:rsidTr="57460AE8">
        <w:trPr>
          <w:trHeight w:val="367"/>
        </w:trPr>
        <w:tc>
          <w:tcPr>
            <w:tcW w:w="9473" w:type="dxa"/>
            <w:gridSpan w:val="10"/>
            <w:tcBorders>
              <w:top w:val="single" w:sz="4" w:space="0" w:color="auto"/>
              <w:left w:val="single" w:sz="4" w:space="0" w:color="auto"/>
              <w:bottom w:val="single" w:sz="4" w:space="0" w:color="FFFFFF" w:themeColor="background1"/>
              <w:right w:val="single" w:sz="4" w:space="0" w:color="auto"/>
            </w:tcBorders>
            <w:shd w:val="clear" w:color="auto" w:fill="D0CECE" w:themeFill="background2" w:themeFillShade="E6"/>
          </w:tcPr>
          <w:p w14:paraId="115764ED" w14:textId="7E74F90C" w:rsidR="008127E6" w:rsidRPr="00B500FE" w:rsidRDefault="008127E6" w:rsidP="008127E6">
            <w:pPr>
              <w:rPr>
                <w:rFonts w:ascii="Times New Roman" w:hAnsi="Times New Roman" w:cs="Times New Roman"/>
                <w:b/>
                <w:bCs/>
                <w:sz w:val="24"/>
                <w:szCs w:val="24"/>
              </w:rPr>
            </w:pPr>
            <w:r w:rsidRPr="6D64694F">
              <w:rPr>
                <w:rFonts w:ascii="Times New Roman" w:hAnsi="Times New Roman" w:cs="Times New Roman"/>
                <w:b/>
                <w:bCs/>
                <w:sz w:val="24"/>
                <w:szCs w:val="24"/>
              </w:rPr>
              <w:t>SECTION 9. OTHER ETHICAL CONSIDERATIONS</w:t>
            </w:r>
          </w:p>
        </w:tc>
      </w:tr>
      <w:tr w:rsidR="008127E6" w:rsidRPr="00B500FE" w14:paraId="269E83DE" w14:textId="77777777" w:rsidTr="57460AE8">
        <w:trPr>
          <w:trHeight w:val="1202"/>
        </w:trPr>
        <w:tc>
          <w:tcPr>
            <w:tcW w:w="9473" w:type="dxa"/>
            <w:gridSpan w:val="10"/>
            <w:tcBorders>
              <w:top w:val="single" w:sz="4" w:space="0" w:color="auto"/>
              <w:left w:val="single" w:sz="4" w:space="0" w:color="auto"/>
              <w:bottom w:val="single" w:sz="4" w:space="0" w:color="FFFFFF" w:themeColor="background1"/>
              <w:right w:val="single" w:sz="4" w:space="0" w:color="auto"/>
            </w:tcBorders>
            <w:shd w:val="clear" w:color="auto" w:fill="FFFFFF" w:themeFill="background1"/>
          </w:tcPr>
          <w:p w14:paraId="644D8089" w14:textId="3A097C61" w:rsidR="008127E6" w:rsidRDefault="008127E6" w:rsidP="008127E6">
            <w:pPr>
              <w:jc w:val="both"/>
              <w:rPr>
                <w:rFonts w:ascii="Times New Roman" w:hAnsi="Times New Roman" w:cs="Times New Roman"/>
                <w:sz w:val="24"/>
                <w:szCs w:val="24"/>
              </w:rPr>
            </w:pPr>
            <w:r w:rsidRPr="00B500FE">
              <w:rPr>
                <w:rFonts w:ascii="Times New Roman" w:hAnsi="Times New Roman" w:cs="Times New Roman"/>
                <w:sz w:val="24"/>
                <w:szCs w:val="24"/>
              </w:rPr>
              <w:t xml:space="preserve">Please outline any other ethical considerations raised by the </w:t>
            </w:r>
            <w:r w:rsidRPr="00E90593">
              <w:rPr>
                <w:rFonts w:ascii="Times New Roman" w:hAnsi="Times New Roman" w:cs="Times New Roman"/>
                <w:sz w:val="24"/>
                <w:szCs w:val="24"/>
              </w:rPr>
              <w:t xml:space="preserve">research </w:t>
            </w:r>
            <w:r w:rsidRPr="00B500FE">
              <w:rPr>
                <w:rFonts w:ascii="Times New Roman" w:hAnsi="Times New Roman" w:cs="Times New Roman"/>
                <w:sz w:val="24"/>
                <w:szCs w:val="24"/>
              </w:rPr>
              <w:t xml:space="preserve">project and how you intend to </w:t>
            </w:r>
            <w:r>
              <w:rPr>
                <w:rFonts w:ascii="Times New Roman" w:hAnsi="Times New Roman" w:cs="Times New Roman"/>
                <w:sz w:val="24"/>
                <w:szCs w:val="24"/>
              </w:rPr>
              <w:t>address these</w:t>
            </w:r>
            <w:r w:rsidRPr="00B500FE">
              <w:rPr>
                <w:rFonts w:ascii="Times New Roman" w:hAnsi="Times New Roman" w:cs="Times New Roman"/>
                <w:sz w:val="24"/>
                <w:szCs w:val="24"/>
              </w:rPr>
              <w:t xml:space="preserve">.  </w:t>
            </w:r>
            <w:r>
              <w:rPr>
                <w:rFonts w:ascii="Times New Roman" w:hAnsi="Times New Roman" w:cs="Times New Roman"/>
                <w:sz w:val="24"/>
                <w:szCs w:val="24"/>
              </w:rPr>
              <w:t>You are obliged</w:t>
            </w:r>
            <w:r w:rsidRPr="00B500FE">
              <w:rPr>
                <w:rFonts w:ascii="Times New Roman" w:hAnsi="Times New Roman" w:cs="Times New Roman"/>
                <w:sz w:val="24"/>
                <w:szCs w:val="24"/>
              </w:rPr>
              <w:t xml:space="preserve"> to bring to the attention of the </w:t>
            </w:r>
            <w:r>
              <w:rPr>
                <w:rFonts w:ascii="Times New Roman" w:hAnsi="Times New Roman" w:cs="Times New Roman"/>
                <w:sz w:val="24"/>
                <w:szCs w:val="24"/>
              </w:rPr>
              <w:t>SREC</w:t>
            </w:r>
            <w:r w:rsidRPr="00B500FE">
              <w:rPr>
                <w:rFonts w:ascii="Times New Roman" w:hAnsi="Times New Roman" w:cs="Times New Roman"/>
                <w:sz w:val="24"/>
                <w:szCs w:val="24"/>
              </w:rPr>
              <w:t xml:space="preserve"> any ethical issues not covered</w:t>
            </w:r>
            <w:r>
              <w:rPr>
                <w:rFonts w:ascii="Times New Roman" w:hAnsi="Times New Roman" w:cs="Times New Roman"/>
                <w:sz w:val="24"/>
                <w:szCs w:val="24"/>
              </w:rPr>
              <w:t xml:space="preserve"> in</w:t>
            </w:r>
            <w:r w:rsidRPr="00B500FE">
              <w:rPr>
                <w:rFonts w:ascii="Times New Roman" w:hAnsi="Times New Roman" w:cs="Times New Roman"/>
                <w:sz w:val="24"/>
                <w:szCs w:val="24"/>
              </w:rPr>
              <w:t xml:space="preserve"> this </w:t>
            </w:r>
            <w:r>
              <w:rPr>
                <w:rFonts w:ascii="Times New Roman" w:hAnsi="Times New Roman" w:cs="Times New Roman"/>
                <w:sz w:val="24"/>
                <w:szCs w:val="24"/>
              </w:rPr>
              <w:t>Ethics Review Application Pro</w:t>
            </w:r>
            <w:r w:rsidRPr="00B500FE">
              <w:rPr>
                <w:rFonts w:ascii="Times New Roman" w:hAnsi="Times New Roman" w:cs="Times New Roman"/>
                <w:sz w:val="24"/>
                <w:szCs w:val="24"/>
              </w:rPr>
              <w:t>form</w:t>
            </w:r>
            <w:r>
              <w:rPr>
                <w:rFonts w:ascii="Times New Roman" w:hAnsi="Times New Roman" w:cs="Times New Roman"/>
                <w:sz w:val="24"/>
                <w:szCs w:val="24"/>
              </w:rPr>
              <w:t>a</w:t>
            </w:r>
            <w:r w:rsidRPr="00B500FE">
              <w:rPr>
                <w:rFonts w:ascii="Times New Roman" w:hAnsi="Times New Roman" w:cs="Times New Roman"/>
                <w:sz w:val="24"/>
                <w:szCs w:val="24"/>
              </w:rPr>
              <w:t>.</w:t>
            </w:r>
          </w:p>
          <w:p w14:paraId="18F55DD9" w14:textId="77777777" w:rsidR="008127E6" w:rsidRPr="00B500FE" w:rsidRDefault="008127E6" w:rsidP="008127E6">
            <w:pPr>
              <w:jc w:val="both"/>
              <w:rPr>
                <w:rFonts w:ascii="Times New Roman" w:hAnsi="Times New Roman" w:cs="Times New Roman"/>
                <w:sz w:val="24"/>
                <w:szCs w:val="24"/>
              </w:rPr>
            </w:pPr>
          </w:p>
          <w:p w14:paraId="77034738" w14:textId="1EECB32B" w:rsidR="008127E6" w:rsidRDefault="00F21C95" w:rsidP="008127E6">
            <w:pPr>
              <w:jc w:val="both"/>
              <w:rPr>
                <w:rFonts w:ascii="Times New Roman" w:hAnsi="Times New Roman" w:cs="Times New Roman"/>
                <w:sz w:val="24"/>
                <w:szCs w:val="24"/>
              </w:rPr>
            </w:pPr>
            <w:r>
              <w:rPr>
                <w:rFonts w:ascii="Times New Roman" w:hAnsi="Times New Roman" w:cs="Times New Roman"/>
                <w:sz w:val="24"/>
                <w:szCs w:val="24"/>
              </w:rPr>
              <w:t>N/A</w:t>
            </w:r>
          </w:p>
          <w:p w14:paraId="71D1813A" w14:textId="77777777" w:rsidR="008127E6" w:rsidRDefault="008127E6" w:rsidP="008127E6">
            <w:pPr>
              <w:jc w:val="both"/>
              <w:rPr>
                <w:rFonts w:ascii="Times New Roman" w:hAnsi="Times New Roman" w:cs="Times New Roman"/>
                <w:sz w:val="24"/>
                <w:szCs w:val="24"/>
              </w:rPr>
            </w:pPr>
          </w:p>
          <w:p w14:paraId="6587D25F" w14:textId="53D01C10" w:rsidR="008127E6" w:rsidRPr="00B500FE" w:rsidRDefault="008127E6" w:rsidP="008127E6">
            <w:pPr>
              <w:jc w:val="both"/>
              <w:rPr>
                <w:rFonts w:ascii="Times New Roman" w:hAnsi="Times New Roman" w:cs="Times New Roman"/>
                <w:sz w:val="24"/>
                <w:szCs w:val="24"/>
              </w:rPr>
            </w:pPr>
          </w:p>
        </w:tc>
      </w:tr>
      <w:tr w:rsidR="008127E6" w:rsidRPr="00B500FE" w14:paraId="68D6B5B6" w14:textId="77777777" w:rsidTr="57460AE8">
        <w:trPr>
          <w:trHeight w:val="324"/>
        </w:trPr>
        <w:tc>
          <w:tcPr>
            <w:tcW w:w="9473" w:type="dxa"/>
            <w:gridSpan w:val="10"/>
            <w:tcBorders>
              <w:top w:val="single" w:sz="4" w:space="0" w:color="auto"/>
              <w:left w:val="single" w:sz="4" w:space="0" w:color="auto"/>
              <w:bottom w:val="single" w:sz="4" w:space="0" w:color="FFFFFF" w:themeColor="background1"/>
              <w:right w:val="single" w:sz="4" w:space="0" w:color="auto"/>
            </w:tcBorders>
            <w:shd w:val="clear" w:color="auto" w:fill="D0CECE" w:themeFill="background2" w:themeFillShade="E6"/>
          </w:tcPr>
          <w:p w14:paraId="2A35B111" w14:textId="77777777" w:rsidR="008127E6" w:rsidRPr="00B500FE" w:rsidRDefault="008127E6" w:rsidP="008127E6">
            <w:pPr>
              <w:jc w:val="both"/>
              <w:rPr>
                <w:rFonts w:ascii="Times New Roman" w:hAnsi="Times New Roman" w:cs="Times New Roman"/>
                <w:b/>
                <w:sz w:val="24"/>
                <w:szCs w:val="24"/>
              </w:rPr>
            </w:pPr>
            <w:r w:rsidRPr="00B500FE">
              <w:rPr>
                <w:rFonts w:ascii="Times New Roman" w:hAnsi="Times New Roman" w:cs="Times New Roman"/>
                <w:b/>
                <w:sz w:val="24"/>
                <w:szCs w:val="24"/>
              </w:rPr>
              <w:t>SECTION 10. SUPPORTING DOCUMENTS</w:t>
            </w:r>
          </w:p>
        </w:tc>
      </w:tr>
      <w:tr w:rsidR="008127E6" w:rsidRPr="00B500FE" w14:paraId="4AC15A3F" w14:textId="77777777" w:rsidTr="57460AE8">
        <w:tc>
          <w:tcPr>
            <w:tcW w:w="9473" w:type="dxa"/>
            <w:gridSpan w:val="10"/>
          </w:tcPr>
          <w:p w14:paraId="3AC34910" w14:textId="2FA9C835" w:rsidR="008127E6" w:rsidRPr="00B500FE" w:rsidRDefault="008127E6" w:rsidP="008127E6">
            <w:pPr>
              <w:jc w:val="both"/>
              <w:rPr>
                <w:rFonts w:ascii="Times New Roman" w:hAnsi="Times New Roman" w:cs="Times New Roman"/>
                <w:b/>
                <w:bCs/>
                <w:sz w:val="24"/>
                <w:szCs w:val="24"/>
              </w:rPr>
            </w:pPr>
            <w:r w:rsidRPr="41AD3A06">
              <w:rPr>
                <w:rFonts w:ascii="Times New Roman" w:hAnsi="Times New Roman" w:cs="Times New Roman"/>
                <w:sz w:val="24"/>
                <w:szCs w:val="24"/>
              </w:rPr>
              <w:t>I have attached the following documents in support of this application – marked with an X.</w:t>
            </w:r>
          </w:p>
          <w:p w14:paraId="53211C63" w14:textId="2747B556" w:rsidR="008127E6" w:rsidRPr="00B500FE" w:rsidRDefault="008127E6" w:rsidP="008127E6">
            <w:pPr>
              <w:jc w:val="both"/>
              <w:rPr>
                <w:rFonts w:ascii="Times New Roman" w:hAnsi="Times New Roman" w:cs="Times New Roman"/>
                <w:sz w:val="24"/>
                <w:szCs w:val="24"/>
              </w:rPr>
            </w:pPr>
          </w:p>
          <w:p w14:paraId="61B78454" w14:textId="4AACB46A" w:rsidR="008127E6" w:rsidRDefault="00FB8DC3" w:rsidP="41AD3A06">
            <w:pPr>
              <w:shd w:val="clear" w:color="auto" w:fill="FFF2CC" w:themeFill="accent4" w:themeFillTint="33"/>
              <w:jc w:val="center"/>
              <w:rPr>
                <w:rFonts w:ascii="Times New Roman" w:hAnsi="Times New Roman" w:cs="Times New Roman"/>
                <w:sz w:val="24"/>
                <w:szCs w:val="24"/>
              </w:rPr>
            </w:pPr>
            <w:r w:rsidRPr="41AD3A06">
              <w:rPr>
                <w:rFonts w:ascii="Times New Roman" w:hAnsi="Times New Roman" w:cs="Times New Roman"/>
                <w:sz w:val="24"/>
                <w:szCs w:val="24"/>
              </w:rPr>
              <w:t>All documents should be provided as files. Web links will NOT be accepted.</w:t>
            </w:r>
          </w:p>
          <w:p w14:paraId="0BA2947B" w14:textId="77777777" w:rsidR="008127E6" w:rsidRDefault="008127E6" w:rsidP="41AD3A06">
            <w:pPr>
              <w:jc w:val="both"/>
              <w:rPr>
                <w:rFonts w:ascii="Times New Roman" w:hAnsi="Times New Roman" w:cs="Times New Roman"/>
                <w:sz w:val="24"/>
                <w:szCs w:val="24"/>
              </w:rPr>
            </w:pPr>
          </w:p>
          <w:p w14:paraId="45E4EEBE" w14:textId="65ADC52A" w:rsidR="008127E6" w:rsidRDefault="00FB8DC3" w:rsidP="41AD3A06">
            <w:pPr>
              <w:shd w:val="clear" w:color="auto" w:fill="FFF2CC" w:themeFill="accent4" w:themeFillTint="33"/>
              <w:jc w:val="center"/>
              <w:rPr>
                <w:rFonts w:ascii="Times New Roman" w:hAnsi="Times New Roman" w:cs="Times New Roman"/>
                <w:sz w:val="24"/>
                <w:szCs w:val="24"/>
              </w:rPr>
            </w:pPr>
            <w:r w:rsidRPr="41AD3A06">
              <w:rPr>
                <w:rFonts w:ascii="Times New Roman" w:hAnsi="Times New Roman" w:cs="Times New Roman"/>
                <w:sz w:val="24"/>
                <w:szCs w:val="24"/>
              </w:rPr>
              <w:t>All documents should be attached if this is a resubmission or an amendment, NOT just the adjusted documents, with the changes highlighted.</w:t>
            </w:r>
          </w:p>
          <w:p w14:paraId="78CF5B0D" w14:textId="77777777" w:rsidR="008127E6" w:rsidRPr="00B500FE" w:rsidRDefault="008127E6" w:rsidP="41AD3A06">
            <w:pPr>
              <w:jc w:val="both"/>
              <w:rPr>
                <w:rFonts w:ascii="Times New Roman" w:hAnsi="Times New Roman" w:cs="Times New Roman"/>
                <w:sz w:val="24"/>
                <w:szCs w:val="24"/>
              </w:rPr>
            </w:pPr>
          </w:p>
          <w:p w14:paraId="7726F4D8" w14:textId="5B004B3B" w:rsidR="008127E6" w:rsidRDefault="00FB8DC3" w:rsidP="41AD3A06">
            <w:pPr>
              <w:shd w:val="clear" w:color="auto" w:fill="FFF2CC" w:themeFill="accent4" w:themeFillTint="33"/>
              <w:jc w:val="center"/>
              <w:rPr>
                <w:rFonts w:ascii="Times New Roman" w:hAnsi="Times New Roman" w:cs="Times New Roman"/>
                <w:sz w:val="24"/>
                <w:szCs w:val="24"/>
              </w:rPr>
            </w:pPr>
            <w:r w:rsidRPr="41AD3A06">
              <w:rPr>
                <w:rFonts w:ascii="Times New Roman" w:hAnsi="Times New Roman" w:cs="Times New Roman"/>
                <w:sz w:val="24"/>
                <w:szCs w:val="24"/>
              </w:rPr>
              <w:t>All documents should be versioned AND incremented following any changes if a resubmission.</w:t>
            </w:r>
          </w:p>
          <w:p w14:paraId="514121FA" w14:textId="5D4E229C" w:rsidR="008127E6" w:rsidRPr="00B500FE" w:rsidRDefault="008127E6" w:rsidP="008127E6">
            <w:pPr>
              <w:jc w:val="both"/>
              <w:rPr>
                <w:rFonts w:ascii="Times New Roman" w:hAnsi="Times New Roman" w:cs="Times New Roman"/>
                <w:b/>
                <w:bCs/>
                <w:sz w:val="24"/>
                <w:szCs w:val="24"/>
                <w:u w:val="single"/>
              </w:rPr>
            </w:pPr>
          </w:p>
        </w:tc>
      </w:tr>
      <w:tr w:rsidR="008127E6" w:rsidRPr="00B500FE" w14:paraId="53977BB4" w14:textId="77777777" w:rsidTr="007C0CA5">
        <w:tc>
          <w:tcPr>
            <w:tcW w:w="6790" w:type="dxa"/>
            <w:gridSpan w:val="4"/>
          </w:tcPr>
          <w:p w14:paraId="744952AB" w14:textId="77777777" w:rsidR="008127E6" w:rsidRPr="00B500FE" w:rsidRDefault="008127E6" w:rsidP="008127E6">
            <w:pPr>
              <w:jc w:val="both"/>
              <w:rPr>
                <w:rFonts w:ascii="Times New Roman" w:hAnsi="Times New Roman" w:cs="Times New Roman"/>
                <w:sz w:val="24"/>
                <w:szCs w:val="24"/>
              </w:rPr>
            </w:pPr>
          </w:p>
        </w:tc>
        <w:tc>
          <w:tcPr>
            <w:tcW w:w="718" w:type="dxa"/>
          </w:tcPr>
          <w:p w14:paraId="3BF56155" w14:textId="7B320FD4" w:rsidR="008127E6" w:rsidRPr="00255E10" w:rsidRDefault="008127E6" w:rsidP="008127E6">
            <w:pPr>
              <w:jc w:val="both"/>
              <w:rPr>
                <w:rFonts w:ascii="Times New Roman" w:hAnsi="Times New Roman" w:cs="Times New Roman"/>
              </w:rPr>
            </w:pPr>
            <w:r w:rsidRPr="00255E10">
              <w:rPr>
                <w:rFonts w:ascii="Times New Roman" w:eastAsiaTheme="minorEastAsia" w:hAnsi="Times New Roman" w:cs="Times New Roman"/>
                <w:b/>
              </w:rPr>
              <w:t>Yes</w:t>
            </w:r>
          </w:p>
        </w:tc>
        <w:tc>
          <w:tcPr>
            <w:tcW w:w="709" w:type="dxa"/>
            <w:gridSpan w:val="2"/>
          </w:tcPr>
          <w:p w14:paraId="4FA3D36B" w14:textId="4A96227D" w:rsidR="008127E6" w:rsidRPr="00255E10" w:rsidRDefault="008127E6" w:rsidP="008127E6">
            <w:pPr>
              <w:jc w:val="both"/>
              <w:rPr>
                <w:rFonts w:ascii="Times New Roman" w:hAnsi="Times New Roman" w:cs="Times New Roman"/>
              </w:rPr>
            </w:pPr>
            <w:r w:rsidRPr="00255E10">
              <w:rPr>
                <w:rFonts w:ascii="Times New Roman" w:eastAsiaTheme="minorEastAsia" w:hAnsi="Times New Roman" w:cs="Times New Roman"/>
                <w:b/>
              </w:rPr>
              <w:t>No</w:t>
            </w:r>
          </w:p>
        </w:tc>
        <w:tc>
          <w:tcPr>
            <w:tcW w:w="1256" w:type="dxa"/>
            <w:gridSpan w:val="3"/>
          </w:tcPr>
          <w:p w14:paraId="768B2857" w14:textId="5E151A92" w:rsidR="008127E6" w:rsidRPr="00255E10" w:rsidRDefault="008127E6" w:rsidP="008127E6">
            <w:pPr>
              <w:jc w:val="both"/>
              <w:rPr>
                <w:rFonts w:ascii="Times New Roman" w:hAnsi="Times New Roman" w:cs="Times New Roman"/>
              </w:rPr>
            </w:pPr>
            <w:r w:rsidRPr="00255E10">
              <w:rPr>
                <w:rFonts w:ascii="Times New Roman" w:eastAsiaTheme="minorEastAsia" w:hAnsi="Times New Roman" w:cs="Times New Roman"/>
                <w:b/>
              </w:rPr>
              <w:t>Version no.</w:t>
            </w:r>
          </w:p>
        </w:tc>
      </w:tr>
      <w:tr w:rsidR="008127E6" w:rsidRPr="00B500FE" w14:paraId="76B960F9" w14:textId="77777777" w:rsidTr="007C0CA5">
        <w:tc>
          <w:tcPr>
            <w:tcW w:w="415" w:type="dxa"/>
          </w:tcPr>
          <w:p w14:paraId="642A5783" w14:textId="6B7089EF" w:rsidR="008127E6" w:rsidRPr="00B500FE" w:rsidRDefault="008127E6" w:rsidP="008127E6">
            <w:pPr>
              <w:jc w:val="both"/>
              <w:rPr>
                <w:rFonts w:ascii="Times New Roman" w:hAnsi="Times New Roman" w:cs="Times New Roman"/>
                <w:sz w:val="24"/>
                <w:szCs w:val="24"/>
              </w:rPr>
            </w:pPr>
            <w:r>
              <w:rPr>
                <w:rFonts w:ascii="Times New Roman" w:hAnsi="Times New Roman" w:cs="Times New Roman"/>
                <w:sz w:val="24"/>
                <w:szCs w:val="24"/>
              </w:rPr>
              <w:t>1</w:t>
            </w:r>
          </w:p>
        </w:tc>
        <w:tc>
          <w:tcPr>
            <w:tcW w:w="6375" w:type="dxa"/>
            <w:gridSpan w:val="3"/>
          </w:tcPr>
          <w:p w14:paraId="189CAC06" w14:textId="7C7A86A6" w:rsidR="008127E6" w:rsidRPr="00B500FE" w:rsidRDefault="008127E6" w:rsidP="008127E6">
            <w:pPr>
              <w:jc w:val="both"/>
              <w:rPr>
                <w:rFonts w:ascii="Times New Roman" w:hAnsi="Times New Roman" w:cs="Times New Roman"/>
                <w:sz w:val="24"/>
                <w:szCs w:val="24"/>
              </w:rPr>
            </w:pPr>
            <w:r w:rsidRPr="6D64694F">
              <w:rPr>
                <w:rFonts w:ascii="Times New Roman" w:hAnsi="Times New Roman" w:cs="Times New Roman"/>
                <w:sz w:val="24"/>
                <w:szCs w:val="24"/>
              </w:rPr>
              <w:t>Research Project Protocol/Proposal</w:t>
            </w:r>
          </w:p>
        </w:tc>
        <w:tc>
          <w:tcPr>
            <w:tcW w:w="718" w:type="dxa"/>
          </w:tcPr>
          <w:p w14:paraId="4D802192" w14:textId="68C4F8F2"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709" w:type="dxa"/>
            <w:gridSpan w:val="2"/>
            <w:shd w:val="clear" w:color="auto" w:fill="000000" w:themeFill="text1"/>
          </w:tcPr>
          <w:p w14:paraId="0A88C86B"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1FC8D5A8" w14:textId="678F4C01"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1</w:t>
            </w:r>
          </w:p>
        </w:tc>
      </w:tr>
      <w:tr w:rsidR="008127E6" w:rsidRPr="00B500FE" w14:paraId="25512CE3" w14:textId="77777777" w:rsidTr="007C0CA5">
        <w:tc>
          <w:tcPr>
            <w:tcW w:w="415" w:type="dxa"/>
          </w:tcPr>
          <w:p w14:paraId="6DBB84DA" w14:textId="3AE6EF38"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2</w:t>
            </w:r>
          </w:p>
        </w:tc>
        <w:tc>
          <w:tcPr>
            <w:tcW w:w="6375" w:type="dxa"/>
            <w:gridSpan w:val="3"/>
          </w:tcPr>
          <w:p w14:paraId="4DE4A2FE" w14:textId="61E6E73C" w:rsidR="008127E6" w:rsidRDefault="008127E6" w:rsidP="008127E6">
            <w:pPr>
              <w:jc w:val="both"/>
              <w:rPr>
                <w:rFonts w:ascii="Times New Roman" w:hAnsi="Times New Roman" w:cs="Times New Roman"/>
                <w:sz w:val="24"/>
                <w:szCs w:val="24"/>
              </w:rPr>
            </w:pPr>
            <w:r w:rsidRPr="00B500FE">
              <w:rPr>
                <w:rFonts w:ascii="Times New Roman" w:eastAsiaTheme="minorEastAsia" w:hAnsi="Times New Roman" w:cs="Times New Roman"/>
                <w:sz w:val="24"/>
                <w:szCs w:val="24"/>
              </w:rPr>
              <w:t xml:space="preserve">Recruitment </w:t>
            </w:r>
            <w:r w:rsidRPr="00B500FE">
              <w:rPr>
                <w:rFonts w:ascii="Times New Roman" w:hAnsi="Times New Roman" w:cs="Times New Roman"/>
                <w:sz w:val="24"/>
                <w:szCs w:val="24"/>
              </w:rPr>
              <w:t>Adverts/Invitation Letters</w:t>
            </w:r>
          </w:p>
        </w:tc>
        <w:tc>
          <w:tcPr>
            <w:tcW w:w="718" w:type="dxa"/>
          </w:tcPr>
          <w:p w14:paraId="574DD798" w14:textId="29A7D7F0" w:rsidR="008127E6" w:rsidRPr="00B500FE" w:rsidRDefault="00EB2BB4"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709" w:type="dxa"/>
            <w:gridSpan w:val="2"/>
          </w:tcPr>
          <w:p w14:paraId="6054BC95"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2DD37C38" w14:textId="2713DB8B" w:rsidR="008127E6" w:rsidRPr="00B500FE" w:rsidRDefault="00EB2BB4" w:rsidP="008127E6">
            <w:pPr>
              <w:jc w:val="both"/>
              <w:rPr>
                <w:rFonts w:ascii="Times New Roman" w:hAnsi="Times New Roman" w:cs="Times New Roman"/>
                <w:sz w:val="24"/>
                <w:szCs w:val="24"/>
              </w:rPr>
            </w:pPr>
            <w:r>
              <w:rPr>
                <w:rFonts w:ascii="Times New Roman" w:hAnsi="Times New Roman" w:cs="Times New Roman"/>
                <w:sz w:val="24"/>
                <w:szCs w:val="24"/>
              </w:rPr>
              <w:t>1</w:t>
            </w:r>
          </w:p>
        </w:tc>
      </w:tr>
      <w:tr w:rsidR="008127E6" w:rsidRPr="00B500FE" w14:paraId="1866BEFF" w14:textId="77777777" w:rsidTr="007C0CA5">
        <w:tc>
          <w:tcPr>
            <w:tcW w:w="415" w:type="dxa"/>
          </w:tcPr>
          <w:p w14:paraId="6609A56B" w14:textId="4873FDA0"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3</w:t>
            </w:r>
          </w:p>
        </w:tc>
        <w:tc>
          <w:tcPr>
            <w:tcW w:w="6375" w:type="dxa"/>
            <w:gridSpan w:val="3"/>
          </w:tcPr>
          <w:p w14:paraId="1B1BEB9D" w14:textId="069E9034" w:rsidR="008127E6" w:rsidRPr="00B500FE" w:rsidRDefault="008127E6" w:rsidP="008127E6">
            <w:pPr>
              <w:jc w:val="both"/>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Parti</w:t>
            </w:r>
            <w:r>
              <w:rPr>
                <w:rFonts w:ascii="Times New Roman" w:eastAsiaTheme="minorEastAsia" w:hAnsi="Times New Roman" w:cs="Times New Roman"/>
                <w:sz w:val="24"/>
                <w:szCs w:val="24"/>
              </w:rPr>
              <w:t>cipant Information Sheet</w:t>
            </w:r>
          </w:p>
        </w:tc>
        <w:tc>
          <w:tcPr>
            <w:tcW w:w="718" w:type="dxa"/>
          </w:tcPr>
          <w:p w14:paraId="192AB589" w14:textId="585E699B" w:rsidR="008127E6" w:rsidRPr="00B500FE" w:rsidRDefault="007C0CA5"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709" w:type="dxa"/>
            <w:gridSpan w:val="2"/>
          </w:tcPr>
          <w:p w14:paraId="168317E6"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3E387ED6" w14:textId="7F63B85F"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1</w:t>
            </w:r>
          </w:p>
        </w:tc>
      </w:tr>
      <w:tr w:rsidR="008127E6" w:rsidRPr="00B500FE" w14:paraId="26BB2477" w14:textId="77777777" w:rsidTr="007C0CA5">
        <w:tc>
          <w:tcPr>
            <w:tcW w:w="415" w:type="dxa"/>
          </w:tcPr>
          <w:p w14:paraId="08BFDCEB" w14:textId="24D5CB81"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4</w:t>
            </w:r>
          </w:p>
        </w:tc>
        <w:tc>
          <w:tcPr>
            <w:tcW w:w="6375" w:type="dxa"/>
            <w:gridSpan w:val="3"/>
          </w:tcPr>
          <w:p w14:paraId="438ACDEF" w14:textId="2B7E42D6" w:rsidR="008127E6" w:rsidRPr="00B500FE" w:rsidRDefault="008127E6" w:rsidP="008127E6">
            <w:pPr>
              <w:jc w:val="both"/>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Consent Form</w:t>
            </w:r>
          </w:p>
        </w:tc>
        <w:tc>
          <w:tcPr>
            <w:tcW w:w="718" w:type="dxa"/>
          </w:tcPr>
          <w:p w14:paraId="3F0B1AE3" w14:textId="4DC8E7D3"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709" w:type="dxa"/>
            <w:gridSpan w:val="2"/>
          </w:tcPr>
          <w:p w14:paraId="2813558D"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08C5C8F5" w14:textId="2F72661D"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1</w:t>
            </w:r>
          </w:p>
        </w:tc>
      </w:tr>
      <w:tr w:rsidR="008127E6" w:rsidRPr="00B500FE" w14:paraId="11162640" w14:textId="77777777" w:rsidTr="007C0CA5">
        <w:tc>
          <w:tcPr>
            <w:tcW w:w="415" w:type="dxa"/>
          </w:tcPr>
          <w:p w14:paraId="2CC1A0BF" w14:textId="38ECC850"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5</w:t>
            </w:r>
          </w:p>
        </w:tc>
        <w:tc>
          <w:tcPr>
            <w:tcW w:w="6375" w:type="dxa"/>
            <w:gridSpan w:val="3"/>
          </w:tcPr>
          <w:p w14:paraId="1B409089" w14:textId="7D5B8291" w:rsidR="008127E6" w:rsidRPr="00061FF2" w:rsidRDefault="008127E6" w:rsidP="008127E6">
            <w:pPr>
              <w:pStyle w:val="paragraph"/>
              <w:spacing w:before="0" w:beforeAutospacing="0" w:after="0" w:afterAutospacing="0"/>
              <w:jc w:val="both"/>
              <w:textAlignment w:val="baseline"/>
              <w:rPr>
                <w:rFonts w:ascii="Segoe UI" w:hAnsi="Segoe UI" w:cs="Segoe UI"/>
                <w:sz w:val="18"/>
                <w:szCs w:val="18"/>
              </w:rPr>
            </w:pPr>
            <w:r w:rsidRPr="00381ED9">
              <w:rPr>
                <w:rFonts w:eastAsiaTheme="minorEastAsia"/>
              </w:rPr>
              <w:t xml:space="preserve">Data Collection Tool(s) (e.g. questionnaire(s)) </w:t>
            </w:r>
            <w:r w:rsidRPr="00381ED9">
              <w:rPr>
                <w:rFonts w:eastAsiaTheme="minorEastAsia"/>
                <w:u w:val="single"/>
              </w:rPr>
              <w:t>or</w:t>
            </w:r>
            <w:r w:rsidRPr="00381ED9">
              <w:t> a detailed description of the proposed tool which provides the SREC with clear information about the parameters of the tool i.e. what themes/areas will be covered and what will be excluded.</w:t>
            </w:r>
          </w:p>
        </w:tc>
        <w:tc>
          <w:tcPr>
            <w:tcW w:w="718" w:type="dxa"/>
          </w:tcPr>
          <w:p w14:paraId="16F5A6BF" w14:textId="4E177234" w:rsidR="008127E6" w:rsidRPr="00B500FE" w:rsidRDefault="001C5915"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709" w:type="dxa"/>
            <w:gridSpan w:val="2"/>
            <w:shd w:val="clear" w:color="auto" w:fill="000000" w:themeFill="text1"/>
          </w:tcPr>
          <w:p w14:paraId="690AB218"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5A5F3236" w14:textId="748524E8" w:rsidR="008127E6" w:rsidRPr="00B500FE" w:rsidRDefault="001C5915" w:rsidP="008127E6">
            <w:pPr>
              <w:jc w:val="both"/>
              <w:rPr>
                <w:rFonts w:ascii="Times New Roman" w:hAnsi="Times New Roman" w:cs="Times New Roman"/>
                <w:sz w:val="24"/>
                <w:szCs w:val="24"/>
              </w:rPr>
            </w:pPr>
            <w:r>
              <w:rPr>
                <w:rFonts w:ascii="Times New Roman" w:hAnsi="Times New Roman" w:cs="Times New Roman"/>
                <w:sz w:val="24"/>
                <w:szCs w:val="24"/>
              </w:rPr>
              <w:t>1</w:t>
            </w:r>
          </w:p>
        </w:tc>
      </w:tr>
      <w:tr w:rsidR="008127E6" w:rsidRPr="00B500FE" w14:paraId="5BB2FB41" w14:textId="77777777" w:rsidTr="007C0CA5">
        <w:tc>
          <w:tcPr>
            <w:tcW w:w="415" w:type="dxa"/>
          </w:tcPr>
          <w:p w14:paraId="78D16AB8" w14:textId="6ECD8498"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6</w:t>
            </w:r>
          </w:p>
        </w:tc>
        <w:tc>
          <w:tcPr>
            <w:tcW w:w="6375" w:type="dxa"/>
            <w:gridSpan w:val="3"/>
          </w:tcPr>
          <w:p w14:paraId="14F803BE" w14:textId="1A579F28" w:rsidR="008127E6" w:rsidRPr="00B500FE" w:rsidRDefault="008127E6" w:rsidP="008127E6">
            <w:pPr>
              <w:jc w:val="both"/>
              <w:rPr>
                <w:rFonts w:ascii="Times New Roman" w:eastAsiaTheme="minorEastAsia" w:hAnsi="Times New Roman" w:cs="Times New Roman"/>
                <w:sz w:val="24"/>
                <w:szCs w:val="24"/>
              </w:rPr>
            </w:pPr>
            <w:r w:rsidRPr="00B500FE">
              <w:rPr>
                <w:rFonts w:ascii="Times New Roman" w:eastAsiaTheme="minorEastAsia" w:hAnsi="Times New Roman" w:cs="Times New Roman"/>
                <w:sz w:val="24"/>
                <w:szCs w:val="24"/>
              </w:rPr>
              <w:t xml:space="preserve">Other participant communications (e.g. debrief sheets)  </w:t>
            </w:r>
          </w:p>
        </w:tc>
        <w:tc>
          <w:tcPr>
            <w:tcW w:w="718" w:type="dxa"/>
          </w:tcPr>
          <w:p w14:paraId="09B43CE9" w14:textId="341C9C7C" w:rsidR="008127E6" w:rsidRPr="00B500FE" w:rsidRDefault="001C5915" w:rsidP="008127E6">
            <w:pPr>
              <w:jc w:val="both"/>
              <w:rPr>
                <w:rFonts w:ascii="Times New Roman" w:hAnsi="Times New Roman" w:cs="Times New Roman"/>
                <w:sz w:val="24"/>
                <w:szCs w:val="24"/>
              </w:rPr>
            </w:pPr>
            <w:r>
              <w:rPr>
                <w:rFonts w:ascii="Times New Roman" w:hAnsi="Times New Roman" w:cs="Times New Roman"/>
                <w:sz w:val="24"/>
                <w:szCs w:val="24"/>
              </w:rPr>
              <w:t>No</w:t>
            </w:r>
          </w:p>
        </w:tc>
        <w:tc>
          <w:tcPr>
            <w:tcW w:w="709" w:type="dxa"/>
            <w:gridSpan w:val="2"/>
          </w:tcPr>
          <w:p w14:paraId="6291628D"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7E7EA5FE" w14:textId="77777777" w:rsidR="008127E6" w:rsidRPr="00B500FE" w:rsidRDefault="008127E6" w:rsidP="008127E6">
            <w:pPr>
              <w:jc w:val="both"/>
              <w:rPr>
                <w:rFonts w:ascii="Times New Roman" w:hAnsi="Times New Roman" w:cs="Times New Roman"/>
                <w:sz w:val="24"/>
                <w:szCs w:val="24"/>
              </w:rPr>
            </w:pPr>
          </w:p>
        </w:tc>
      </w:tr>
      <w:tr w:rsidR="008127E6" w:rsidRPr="00B500FE" w14:paraId="05FBE315" w14:textId="77777777" w:rsidTr="007C0CA5">
        <w:tc>
          <w:tcPr>
            <w:tcW w:w="415" w:type="dxa"/>
          </w:tcPr>
          <w:p w14:paraId="4D40D805" w14:textId="5D64ABC2"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6375" w:type="dxa"/>
            <w:gridSpan w:val="3"/>
          </w:tcPr>
          <w:p w14:paraId="6A6116D7" w14:textId="3E9711ED" w:rsidR="008127E6" w:rsidRPr="00B500FE" w:rsidRDefault="008127E6" w:rsidP="008127E6">
            <w:pPr>
              <w:jc w:val="both"/>
              <w:rPr>
                <w:rFonts w:ascii="Times New Roman" w:hAnsi="Times New Roman" w:cs="Times New Roman"/>
                <w:sz w:val="24"/>
                <w:szCs w:val="24"/>
              </w:rPr>
            </w:pPr>
            <w:r w:rsidRPr="6D64694F">
              <w:rPr>
                <w:rFonts w:ascii="Times New Roman" w:eastAsiaTheme="minorEastAsia" w:hAnsi="Times New Roman" w:cs="Times New Roman"/>
                <w:sz w:val="24"/>
                <w:szCs w:val="24"/>
              </w:rPr>
              <w:t>Evidence of Research Integrity training completion</w:t>
            </w:r>
            <w:r w:rsidRPr="6D64694F">
              <w:rPr>
                <w:rFonts w:ascii="Times New Roman" w:hAnsi="Times New Roman" w:cs="Times New Roman"/>
                <w:sz w:val="24"/>
                <w:szCs w:val="24"/>
              </w:rPr>
              <w:t xml:space="preserve"> for ALL Cardiff University co-applicants/Supervisors/Members of the research team (as listed in Section 1).</w:t>
            </w:r>
          </w:p>
          <w:p w14:paraId="709F290D" w14:textId="43C125A1" w:rsidR="008127E6" w:rsidRPr="00B500FE" w:rsidRDefault="008127E6" w:rsidP="008127E6">
            <w:pPr>
              <w:jc w:val="both"/>
              <w:rPr>
                <w:rFonts w:ascii="Times New Roman" w:hAnsi="Times New Roman" w:cs="Times New Roman"/>
                <w:sz w:val="24"/>
                <w:szCs w:val="24"/>
              </w:rPr>
            </w:pPr>
          </w:p>
          <w:p w14:paraId="4BAC0D9C" w14:textId="590F7B67" w:rsidR="008127E6" w:rsidRPr="00B500FE" w:rsidRDefault="008127E6" w:rsidP="008127E6">
            <w:pPr>
              <w:jc w:val="both"/>
              <w:rPr>
                <w:rFonts w:ascii="Times New Roman" w:hAnsi="Times New Roman" w:cs="Times New Roman"/>
                <w:i/>
                <w:iCs/>
                <w:sz w:val="24"/>
                <w:szCs w:val="24"/>
              </w:rPr>
            </w:pPr>
            <w:r w:rsidRPr="6D64694F">
              <w:rPr>
                <w:rFonts w:ascii="Times New Roman" w:hAnsi="Times New Roman" w:cs="Times New Roman"/>
                <w:i/>
                <w:iCs/>
                <w:sz w:val="24"/>
                <w:szCs w:val="24"/>
              </w:rPr>
              <w:t xml:space="preserve">In the case of student projects, supervisors may send evidence of training completion separately to the </w:t>
            </w:r>
            <w:r>
              <w:rPr>
                <w:rFonts w:ascii="Times New Roman" w:hAnsi="Times New Roman" w:cs="Times New Roman"/>
                <w:i/>
                <w:iCs/>
                <w:sz w:val="24"/>
                <w:szCs w:val="24"/>
              </w:rPr>
              <w:t>application, but a Favourable Opinion will not be issued until it is received.</w:t>
            </w:r>
          </w:p>
        </w:tc>
        <w:tc>
          <w:tcPr>
            <w:tcW w:w="718" w:type="dxa"/>
          </w:tcPr>
          <w:p w14:paraId="2292F2B0" w14:textId="2E4BE8D7" w:rsidR="008127E6" w:rsidRPr="00B500FE" w:rsidRDefault="001C5915" w:rsidP="008127E6">
            <w:pPr>
              <w:jc w:val="both"/>
              <w:rPr>
                <w:rFonts w:ascii="Times New Roman" w:hAnsi="Times New Roman" w:cs="Times New Roman"/>
                <w:sz w:val="24"/>
                <w:szCs w:val="24"/>
              </w:rPr>
            </w:pPr>
            <w:r>
              <w:rPr>
                <w:rFonts w:ascii="Times New Roman" w:hAnsi="Times New Roman" w:cs="Times New Roman"/>
                <w:sz w:val="24"/>
                <w:szCs w:val="24"/>
              </w:rPr>
              <w:t>Yes</w:t>
            </w:r>
          </w:p>
        </w:tc>
        <w:tc>
          <w:tcPr>
            <w:tcW w:w="709" w:type="dxa"/>
            <w:gridSpan w:val="2"/>
            <w:shd w:val="clear" w:color="auto" w:fill="000000" w:themeFill="text1"/>
          </w:tcPr>
          <w:p w14:paraId="7A751BAE" w14:textId="77777777" w:rsidR="008127E6" w:rsidRPr="00B500FE" w:rsidRDefault="008127E6" w:rsidP="008127E6">
            <w:pPr>
              <w:jc w:val="both"/>
              <w:rPr>
                <w:rFonts w:ascii="Times New Roman" w:hAnsi="Times New Roman" w:cs="Times New Roman"/>
                <w:sz w:val="24"/>
                <w:szCs w:val="24"/>
              </w:rPr>
            </w:pPr>
          </w:p>
        </w:tc>
        <w:tc>
          <w:tcPr>
            <w:tcW w:w="1256" w:type="dxa"/>
            <w:gridSpan w:val="3"/>
          </w:tcPr>
          <w:p w14:paraId="79B3E8EE" w14:textId="77777777" w:rsidR="008127E6" w:rsidRPr="00B500FE" w:rsidRDefault="008127E6" w:rsidP="008127E6">
            <w:pPr>
              <w:jc w:val="both"/>
              <w:rPr>
                <w:rFonts w:ascii="Times New Roman" w:hAnsi="Times New Roman" w:cs="Times New Roman"/>
                <w:sz w:val="24"/>
                <w:szCs w:val="24"/>
              </w:rPr>
            </w:pPr>
          </w:p>
        </w:tc>
      </w:tr>
      <w:tr w:rsidR="008127E6" w:rsidRPr="00B500FE" w14:paraId="5B1A7990" w14:textId="77777777" w:rsidTr="007C0CA5">
        <w:tc>
          <w:tcPr>
            <w:tcW w:w="415" w:type="dxa"/>
          </w:tcPr>
          <w:p w14:paraId="173ABE60" w14:textId="52ECA308" w:rsidR="008127E6" w:rsidRDefault="00FB8DC3" w:rsidP="41AD3A06">
            <w:pPr>
              <w:jc w:val="both"/>
              <w:rPr>
                <w:rFonts w:ascii="Times New Roman" w:hAnsi="Times New Roman" w:cs="Times New Roman"/>
                <w:sz w:val="24"/>
                <w:szCs w:val="24"/>
              </w:rPr>
            </w:pPr>
            <w:r w:rsidRPr="41AD3A06">
              <w:rPr>
                <w:rFonts w:ascii="Times New Roman" w:hAnsi="Times New Roman" w:cs="Times New Roman"/>
                <w:sz w:val="24"/>
                <w:szCs w:val="24"/>
              </w:rPr>
              <w:t>8</w:t>
            </w:r>
          </w:p>
        </w:tc>
        <w:tc>
          <w:tcPr>
            <w:tcW w:w="6375" w:type="dxa"/>
            <w:gridSpan w:val="3"/>
          </w:tcPr>
          <w:p w14:paraId="43A61F46" w14:textId="3CA2E66F" w:rsidR="008127E6" w:rsidRPr="6D64694F" w:rsidRDefault="00FB8DC3" w:rsidP="41AD3A06">
            <w:pPr>
              <w:jc w:val="both"/>
              <w:rPr>
                <w:rFonts w:ascii="Times New Roman" w:eastAsiaTheme="minorEastAsia" w:hAnsi="Times New Roman" w:cs="Times New Roman"/>
                <w:sz w:val="24"/>
                <w:szCs w:val="24"/>
              </w:rPr>
            </w:pPr>
            <w:r w:rsidRPr="41AD3A06">
              <w:rPr>
                <w:rFonts w:ascii="Times New Roman" w:eastAsiaTheme="minorEastAsia" w:hAnsi="Times New Roman" w:cs="Times New Roman"/>
                <w:sz w:val="24"/>
                <w:szCs w:val="24"/>
              </w:rPr>
              <w:t>List of changes made (ONLY if this is a resubmission following a Provisional or Conditional or Unfavourable opinion). Provide the list of requirements outlined in the Outcome Letter and describe underneath each of these how it has been addressed in the new documents.</w:t>
            </w:r>
          </w:p>
        </w:tc>
        <w:tc>
          <w:tcPr>
            <w:tcW w:w="718" w:type="dxa"/>
          </w:tcPr>
          <w:p w14:paraId="570A9553" w14:textId="77777777" w:rsidR="008127E6" w:rsidRPr="00B500FE" w:rsidRDefault="008127E6" w:rsidP="008127E6">
            <w:pPr>
              <w:jc w:val="both"/>
              <w:rPr>
                <w:rFonts w:ascii="Times New Roman" w:hAnsi="Times New Roman" w:cs="Times New Roman"/>
                <w:sz w:val="24"/>
                <w:szCs w:val="24"/>
              </w:rPr>
            </w:pPr>
          </w:p>
        </w:tc>
        <w:tc>
          <w:tcPr>
            <w:tcW w:w="709" w:type="dxa"/>
            <w:gridSpan w:val="2"/>
            <w:shd w:val="clear" w:color="auto" w:fill="auto"/>
          </w:tcPr>
          <w:p w14:paraId="4C0F6346" w14:textId="04C8ACD2" w:rsidR="008127E6" w:rsidRPr="00B500FE" w:rsidRDefault="009C0964" w:rsidP="008127E6">
            <w:pPr>
              <w:jc w:val="both"/>
              <w:rPr>
                <w:rFonts w:ascii="Times New Roman" w:hAnsi="Times New Roman" w:cs="Times New Roman"/>
                <w:sz w:val="24"/>
                <w:szCs w:val="24"/>
              </w:rPr>
            </w:pPr>
            <w:r>
              <w:rPr>
                <w:rFonts w:ascii="Times New Roman" w:hAnsi="Times New Roman" w:cs="Times New Roman"/>
                <w:sz w:val="24"/>
                <w:szCs w:val="24"/>
              </w:rPr>
              <w:t>No</w:t>
            </w:r>
          </w:p>
        </w:tc>
        <w:tc>
          <w:tcPr>
            <w:tcW w:w="1256" w:type="dxa"/>
            <w:gridSpan w:val="3"/>
          </w:tcPr>
          <w:p w14:paraId="05605145" w14:textId="77777777" w:rsidR="008127E6" w:rsidRPr="00B500FE" w:rsidRDefault="008127E6" w:rsidP="008127E6">
            <w:pPr>
              <w:jc w:val="both"/>
              <w:rPr>
                <w:rFonts w:ascii="Times New Roman" w:hAnsi="Times New Roman" w:cs="Times New Roman"/>
                <w:sz w:val="24"/>
                <w:szCs w:val="24"/>
              </w:rPr>
            </w:pPr>
          </w:p>
        </w:tc>
      </w:tr>
      <w:tr w:rsidR="008127E6" w:rsidRPr="00B500FE" w14:paraId="62F75E79" w14:textId="77777777" w:rsidTr="007C0CA5">
        <w:tc>
          <w:tcPr>
            <w:tcW w:w="415" w:type="dxa"/>
          </w:tcPr>
          <w:p w14:paraId="7C1A575A" w14:textId="2FB39ECA"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9</w:t>
            </w:r>
          </w:p>
        </w:tc>
        <w:tc>
          <w:tcPr>
            <w:tcW w:w="6375" w:type="dxa"/>
            <w:gridSpan w:val="3"/>
          </w:tcPr>
          <w:p w14:paraId="19960398" w14:textId="22FB08F1" w:rsidR="008127E6" w:rsidRPr="00B500FE" w:rsidRDefault="008127E6" w:rsidP="008127E6">
            <w:pPr>
              <w:jc w:val="both"/>
              <w:rPr>
                <w:rFonts w:ascii="Times New Roman" w:eastAsiaTheme="minorEastAsia" w:hAnsi="Times New Roman" w:cs="Times New Roman"/>
                <w:sz w:val="24"/>
                <w:szCs w:val="24"/>
              </w:rPr>
            </w:pPr>
            <w:r w:rsidRPr="00876B1A">
              <w:rPr>
                <w:rFonts w:ascii="Times New Roman" w:eastAsiaTheme="minorEastAsia" w:hAnsi="Times New Roman" w:cs="Times New Roman"/>
                <w:i/>
                <w:iCs/>
                <w:sz w:val="24"/>
                <w:szCs w:val="24"/>
              </w:rPr>
              <w:t>Applicant to list any additional documents provided to the SREC, particularly any additional documents relevant to recruitment, consent and participation</w:t>
            </w:r>
          </w:p>
        </w:tc>
        <w:tc>
          <w:tcPr>
            <w:tcW w:w="718" w:type="dxa"/>
          </w:tcPr>
          <w:p w14:paraId="2B14A747" w14:textId="77777777" w:rsidR="008127E6" w:rsidRPr="00B500FE" w:rsidRDefault="008127E6" w:rsidP="008127E6">
            <w:pPr>
              <w:jc w:val="both"/>
              <w:rPr>
                <w:rFonts w:ascii="Times New Roman" w:hAnsi="Times New Roman" w:cs="Times New Roman"/>
                <w:sz w:val="24"/>
                <w:szCs w:val="24"/>
              </w:rPr>
            </w:pPr>
          </w:p>
        </w:tc>
        <w:tc>
          <w:tcPr>
            <w:tcW w:w="709" w:type="dxa"/>
            <w:gridSpan w:val="2"/>
          </w:tcPr>
          <w:p w14:paraId="52620617" w14:textId="23D28ECD" w:rsidR="008127E6" w:rsidRPr="00B500FE" w:rsidRDefault="001C5915" w:rsidP="008127E6">
            <w:pPr>
              <w:jc w:val="both"/>
              <w:rPr>
                <w:rFonts w:ascii="Times New Roman" w:hAnsi="Times New Roman" w:cs="Times New Roman"/>
                <w:sz w:val="24"/>
                <w:szCs w:val="24"/>
              </w:rPr>
            </w:pPr>
            <w:r>
              <w:rPr>
                <w:rFonts w:ascii="Times New Roman" w:hAnsi="Times New Roman" w:cs="Times New Roman"/>
                <w:sz w:val="24"/>
                <w:szCs w:val="24"/>
              </w:rPr>
              <w:t>No</w:t>
            </w:r>
          </w:p>
        </w:tc>
        <w:tc>
          <w:tcPr>
            <w:tcW w:w="1256" w:type="dxa"/>
            <w:gridSpan w:val="3"/>
          </w:tcPr>
          <w:p w14:paraId="15907C25" w14:textId="77777777" w:rsidR="008127E6" w:rsidRPr="00B500FE" w:rsidRDefault="008127E6" w:rsidP="008127E6">
            <w:pPr>
              <w:jc w:val="both"/>
              <w:rPr>
                <w:rFonts w:ascii="Times New Roman" w:hAnsi="Times New Roman" w:cs="Times New Roman"/>
                <w:sz w:val="24"/>
                <w:szCs w:val="24"/>
              </w:rPr>
            </w:pPr>
          </w:p>
        </w:tc>
      </w:tr>
      <w:tr w:rsidR="008127E6" w:rsidRPr="00B500FE" w14:paraId="1A60906A" w14:textId="77777777" w:rsidTr="57460AE8">
        <w:tc>
          <w:tcPr>
            <w:tcW w:w="9473" w:type="dxa"/>
            <w:gridSpan w:val="10"/>
          </w:tcPr>
          <w:p w14:paraId="582D61CE" w14:textId="44C4784E" w:rsidR="008127E6" w:rsidRDefault="008127E6" w:rsidP="008127E6">
            <w:pPr>
              <w:jc w:val="both"/>
              <w:rPr>
                <w:rFonts w:ascii="Times New Roman" w:hAnsi="Times New Roman" w:cs="Times New Roman"/>
                <w:sz w:val="24"/>
                <w:szCs w:val="24"/>
              </w:rPr>
            </w:pPr>
            <w:r>
              <w:rPr>
                <w:rFonts w:ascii="Times New Roman" w:hAnsi="Times New Roman" w:cs="Times New Roman"/>
                <w:sz w:val="24"/>
                <w:szCs w:val="24"/>
              </w:rPr>
              <w:t xml:space="preserve">If you have selected ‘No’ for any of the documents listed above, please confirm why these have not been provided.  If a listed document is not relevant to your project, please confirm this below. </w:t>
            </w:r>
          </w:p>
          <w:p w14:paraId="4E43F0D4" w14:textId="77777777" w:rsidR="008127E6" w:rsidRDefault="008127E6" w:rsidP="008127E6">
            <w:pPr>
              <w:jc w:val="both"/>
              <w:rPr>
                <w:rFonts w:ascii="Times New Roman" w:hAnsi="Times New Roman" w:cs="Times New Roman"/>
                <w:sz w:val="24"/>
                <w:szCs w:val="24"/>
              </w:rPr>
            </w:pPr>
          </w:p>
          <w:p w14:paraId="4B31A79F" w14:textId="66A1A96C" w:rsidR="00717E53" w:rsidRDefault="00717E53" w:rsidP="008127E6">
            <w:pPr>
              <w:jc w:val="both"/>
              <w:rPr>
                <w:rFonts w:ascii="Times New Roman" w:hAnsi="Times New Roman" w:cs="Times New Roman"/>
                <w:sz w:val="24"/>
                <w:szCs w:val="24"/>
              </w:rPr>
            </w:pPr>
            <w:r>
              <w:rPr>
                <w:rFonts w:ascii="Times New Roman" w:hAnsi="Times New Roman" w:cs="Times New Roman"/>
                <w:sz w:val="24"/>
                <w:szCs w:val="24"/>
              </w:rPr>
              <w:t xml:space="preserve">      6.   Not relevant to project</w:t>
            </w:r>
          </w:p>
          <w:p w14:paraId="738C7EA7" w14:textId="43E2A2E9" w:rsidR="008127E6" w:rsidRDefault="00717E53" w:rsidP="00717E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Not relevant to project</w:t>
            </w:r>
          </w:p>
          <w:p w14:paraId="181E6149" w14:textId="562B1FED" w:rsidR="00717E53" w:rsidRPr="00717E53" w:rsidRDefault="00717E53" w:rsidP="00717E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N/A</w:t>
            </w:r>
          </w:p>
          <w:p w14:paraId="6D8511E6" w14:textId="77777777" w:rsidR="008127E6" w:rsidRDefault="008127E6" w:rsidP="008127E6">
            <w:pPr>
              <w:jc w:val="both"/>
              <w:rPr>
                <w:rFonts w:ascii="Times New Roman" w:hAnsi="Times New Roman" w:cs="Times New Roman"/>
                <w:sz w:val="24"/>
                <w:szCs w:val="24"/>
              </w:rPr>
            </w:pPr>
          </w:p>
          <w:p w14:paraId="2F4C3A2D" w14:textId="3B560185" w:rsidR="008127E6" w:rsidRPr="00B500FE" w:rsidRDefault="008127E6" w:rsidP="008127E6">
            <w:pPr>
              <w:jc w:val="both"/>
              <w:rPr>
                <w:rFonts w:ascii="Times New Roman" w:hAnsi="Times New Roman" w:cs="Times New Roman"/>
                <w:sz w:val="24"/>
                <w:szCs w:val="24"/>
              </w:rPr>
            </w:pPr>
          </w:p>
        </w:tc>
      </w:tr>
      <w:tr w:rsidR="008127E6" w:rsidRPr="00B500FE" w14:paraId="0F80A962" w14:textId="77777777" w:rsidTr="57460AE8">
        <w:tc>
          <w:tcPr>
            <w:tcW w:w="9473" w:type="dxa"/>
            <w:gridSpan w:val="10"/>
            <w:shd w:val="clear" w:color="auto" w:fill="D0CECE" w:themeFill="background2" w:themeFillShade="E6"/>
          </w:tcPr>
          <w:p w14:paraId="5575490F" w14:textId="77777777" w:rsidR="008127E6" w:rsidRPr="00F929A8" w:rsidRDefault="008127E6" w:rsidP="008127E6">
            <w:pPr>
              <w:jc w:val="both"/>
              <w:rPr>
                <w:rFonts w:ascii="Times New Roman" w:hAnsi="Times New Roman" w:cs="Times New Roman"/>
                <w:b/>
                <w:sz w:val="24"/>
                <w:szCs w:val="24"/>
              </w:rPr>
            </w:pPr>
            <w:r w:rsidRPr="00B500FE">
              <w:rPr>
                <w:rFonts w:ascii="Times New Roman" w:hAnsi="Times New Roman" w:cs="Times New Roman"/>
                <w:b/>
                <w:sz w:val="24"/>
                <w:szCs w:val="24"/>
              </w:rPr>
              <w:t>SECTION 11. SIGNATURES AND DECLARATIONS</w:t>
            </w:r>
          </w:p>
        </w:tc>
      </w:tr>
      <w:tr w:rsidR="008127E6" w:rsidRPr="00B500FE" w14:paraId="758D5527" w14:textId="77777777" w:rsidTr="57460AE8">
        <w:trPr>
          <w:trHeight w:val="5225"/>
        </w:trPr>
        <w:tc>
          <w:tcPr>
            <w:tcW w:w="9473" w:type="dxa"/>
            <w:gridSpan w:val="10"/>
            <w:shd w:val="clear" w:color="auto" w:fill="FFFFFF" w:themeFill="background1"/>
          </w:tcPr>
          <w:p w14:paraId="55EEBB6A" w14:textId="2F52D0D9" w:rsidR="008127E6" w:rsidRPr="00B500FE" w:rsidRDefault="008127E6" w:rsidP="008127E6">
            <w:pPr>
              <w:rPr>
                <w:rFonts w:ascii="Times New Roman" w:hAnsi="Times New Roman" w:cs="Times New Roman"/>
                <w:color w:val="000000"/>
                <w:sz w:val="24"/>
                <w:szCs w:val="24"/>
              </w:rPr>
            </w:pPr>
            <w:r w:rsidRPr="008506E9">
              <w:rPr>
                <w:rFonts w:ascii="Times New Roman" w:hAnsi="Times New Roman" w:cs="Times New Roman"/>
                <w:b/>
                <w:bCs/>
                <w:color w:val="000000"/>
                <w:sz w:val="24"/>
                <w:szCs w:val="24"/>
              </w:rPr>
              <w:t>Applicant declaration</w:t>
            </w:r>
            <w:r w:rsidRPr="00B500FE">
              <w:rPr>
                <w:rFonts w:ascii="Times New Roman" w:hAnsi="Times New Roman" w:cs="Times New Roman"/>
                <w:color w:val="000000"/>
                <w:sz w:val="24"/>
                <w:szCs w:val="24"/>
              </w:rPr>
              <w:t xml:space="preserve"> </w:t>
            </w:r>
          </w:p>
          <w:p w14:paraId="4298AECB" w14:textId="77777777" w:rsidR="008127E6" w:rsidRPr="00B500FE"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I confirm that:</w:t>
            </w:r>
          </w:p>
          <w:p w14:paraId="7676810D" w14:textId="77777777" w:rsidR="008127E6" w:rsidRPr="00B500FE" w:rsidRDefault="008127E6" w:rsidP="008127E6">
            <w:pPr>
              <w:pStyle w:val="ListParagraph"/>
              <w:numPr>
                <w:ilvl w:val="0"/>
                <w:numId w:val="21"/>
              </w:numPr>
              <w:jc w:val="both"/>
              <w:rPr>
                <w:rFonts w:ascii="Times New Roman" w:hAnsi="Times New Roman" w:cs="Times New Roman"/>
                <w:color w:val="000000"/>
                <w:sz w:val="24"/>
                <w:szCs w:val="24"/>
              </w:rPr>
            </w:pPr>
            <w:r w:rsidRPr="00B500FE">
              <w:rPr>
                <w:rFonts w:ascii="Times New Roman" w:hAnsi="Times New Roman" w:cs="Times New Roman"/>
                <w:color w:val="000000"/>
                <w:sz w:val="24"/>
                <w:szCs w:val="24"/>
              </w:rPr>
              <w:t>The information in this form is accurate to the best of my knowledge and belief and I take full responsibility for it.</w:t>
            </w:r>
          </w:p>
          <w:p w14:paraId="3B41D1B9" w14:textId="77777777" w:rsidR="008127E6" w:rsidRPr="00B500FE" w:rsidRDefault="008127E6" w:rsidP="008127E6">
            <w:pPr>
              <w:pStyle w:val="ListParagraph"/>
              <w:numPr>
                <w:ilvl w:val="0"/>
                <w:numId w:val="21"/>
              </w:numPr>
              <w:jc w:val="both"/>
              <w:rPr>
                <w:rFonts w:ascii="Times New Roman" w:hAnsi="Times New Roman" w:cs="Times New Roman"/>
                <w:color w:val="000000"/>
                <w:sz w:val="24"/>
                <w:szCs w:val="24"/>
              </w:rPr>
            </w:pPr>
            <w:r w:rsidRPr="00B500FE">
              <w:rPr>
                <w:rFonts w:ascii="Times New Roman" w:hAnsi="Times New Roman" w:cs="Times New Roman"/>
                <w:color w:val="000000"/>
                <w:sz w:val="24"/>
                <w:szCs w:val="24"/>
              </w:rPr>
              <w:t xml:space="preserve">I have the necessary skills, training and or/expertise to conduct the </w:t>
            </w:r>
            <w:r w:rsidRPr="00E90593">
              <w:rPr>
                <w:rFonts w:ascii="Times New Roman" w:hAnsi="Times New Roman" w:cs="Times New Roman"/>
                <w:color w:val="000000"/>
                <w:sz w:val="24"/>
                <w:szCs w:val="24"/>
              </w:rPr>
              <w:t xml:space="preserve">research </w:t>
            </w:r>
            <w:r w:rsidRPr="00B500FE">
              <w:rPr>
                <w:rFonts w:ascii="Times New Roman" w:hAnsi="Times New Roman" w:cs="Times New Roman"/>
                <w:color w:val="000000"/>
                <w:sz w:val="24"/>
                <w:szCs w:val="24"/>
              </w:rPr>
              <w:t xml:space="preserve">project as proposed. </w:t>
            </w:r>
          </w:p>
          <w:p w14:paraId="671785BD" w14:textId="77777777" w:rsidR="008127E6" w:rsidRPr="00B500FE" w:rsidRDefault="008127E6" w:rsidP="008127E6">
            <w:pPr>
              <w:pStyle w:val="ListParagraph"/>
              <w:numPr>
                <w:ilvl w:val="0"/>
                <w:numId w:val="21"/>
              </w:numPr>
              <w:jc w:val="both"/>
              <w:rPr>
                <w:rFonts w:ascii="Times New Roman" w:hAnsi="Times New Roman" w:cs="Times New Roman"/>
                <w:sz w:val="24"/>
                <w:szCs w:val="24"/>
              </w:rPr>
            </w:pPr>
            <w:r w:rsidRPr="00B500FE">
              <w:rPr>
                <w:rFonts w:ascii="Times New Roman" w:hAnsi="Times New Roman" w:cs="Times New Roman"/>
                <w:color w:val="000000"/>
                <w:sz w:val="24"/>
                <w:szCs w:val="24"/>
              </w:rPr>
              <w:t xml:space="preserve">I am familiar with the University’s health and safety requirements and policies and that all relevant health and safety </w:t>
            </w:r>
            <w:r w:rsidRPr="00B500FE">
              <w:rPr>
                <w:rFonts w:ascii="Times New Roman" w:hAnsi="Times New Roman" w:cs="Times New Roman"/>
                <w:sz w:val="24"/>
                <w:szCs w:val="24"/>
              </w:rPr>
              <w:t xml:space="preserve">measures have been </w:t>
            </w:r>
            <w:proofErr w:type="gramStart"/>
            <w:r w:rsidRPr="00B500FE">
              <w:rPr>
                <w:rFonts w:ascii="Times New Roman" w:hAnsi="Times New Roman" w:cs="Times New Roman"/>
                <w:sz w:val="24"/>
                <w:szCs w:val="24"/>
              </w:rPr>
              <w:t>taken into account</w:t>
            </w:r>
            <w:proofErr w:type="gramEnd"/>
            <w:r w:rsidRPr="00B500FE">
              <w:rPr>
                <w:rFonts w:ascii="Times New Roman" w:hAnsi="Times New Roman" w:cs="Times New Roman"/>
                <w:sz w:val="24"/>
                <w:szCs w:val="24"/>
              </w:rPr>
              <w:t xml:space="preserve"> for the </w:t>
            </w:r>
            <w:r w:rsidRPr="00E90593">
              <w:rPr>
                <w:rFonts w:ascii="Times New Roman" w:hAnsi="Times New Roman" w:cs="Times New Roman"/>
                <w:sz w:val="24"/>
                <w:szCs w:val="24"/>
              </w:rPr>
              <w:t xml:space="preserve">research </w:t>
            </w:r>
            <w:r w:rsidRPr="00B500FE">
              <w:rPr>
                <w:rFonts w:ascii="Times New Roman" w:hAnsi="Times New Roman" w:cs="Times New Roman"/>
                <w:sz w:val="24"/>
                <w:szCs w:val="24"/>
              </w:rPr>
              <w:t xml:space="preserve">project. </w:t>
            </w:r>
          </w:p>
          <w:p w14:paraId="0C729435" w14:textId="2D09F51E" w:rsidR="008127E6" w:rsidRPr="00B500FE" w:rsidRDefault="008127E6" w:rsidP="008127E6">
            <w:pPr>
              <w:pStyle w:val="ListParagraph"/>
              <w:numPr>
                <w:ilvl w:val="0"/>
                <w:numId w:val="21"/>
              </w:numPr>
              <w:jc w:val="both"/>
              <w:rPr>
                <w:rFonts w:ascii="Times New Roman" w:hAnsi="Times New Roman" w:cs="Times New Roman"/>
                <w:sz w:val="24"/>
                <w:szCs w:val="24"/>
              </w:rPr>
            </w:pPr>
            <w:r w:rsidRPr="00B500FE">
              <w:rPr>
                <w:rFonts w:ascii="Times New Roman" w:eastAsia="Times New Roman" w:hAnsi="Times New Roman" w:cs="Times New Roman"/>
                <w:sz w:val="24"/>
                <w:szCs w:val="24"/>
                <w:lang w:eastAsia="en-GB"/>
              </w:rPr>
              <w:t xml:space="preserve">I am familiar with, and will comply with, the University’s </w:t>
            </w:r>
            <w:hyperlink r:id="rId40" w:history="1">
              <w:r w:rsidRPr="007B194D">
                <w:rPr>
                  <w:rStyle w:val="Hyperlink"/>
                  <w:rFonts w:ascii="Times New Roman" w:eastAsia="Calibri" w:hAnsi="Times New Roman" w:cs="Times New Roman"/>
                  <w:sz w:val="24"/>
                  <w:szCs w:val="24"/>
                </w:rPr>
                <w:t>Policy on the Ethical Conduct of Research involving Human Participants, Human Material or Human Data</w:t>
              </w:r>
            </w:hyperlink>
            <w:r w:rsidRPr="00B500FE">
              <w:rPr>
                <w:rFonts w:ascii="Times New Roman" w:eastAsia="Calibri" w:hAnsi="Times New Roman" w:cs="Times New Roman"/>
                <w:sz w:val="24"/>
                <w:szCs w:val="24"/>
              </w:rPr>
              <w:t xml:space="preserve"> and the University’s </w:t>
            </w:r>
            <w:hyperlink r:id="rId41" w:history="1">
              <w:r w:rsidRPr="00B500FE">
                <w:rPr>
                  <w:rStyle w:val="Hyperlink"/>
                  <w:rFonts w:ascii="Times New Roman" w:eastAsia="Calibri" w:hAnsi="Times New Roman" w:cs="Times New Roman"/>
                  <w:sz w:val="24"/>
                  <w:szCs w:val="24"/>
                </w:rPr>
                <w:t>Research Integrity and Governance Code of Practice</w:t>
              </w:r>
            </w:hyperlink>
            <w:r w:rsidRPr="00B500FE">
              <w:rPr>
                <w:rFonts w:ascii="Times New Roman" w:eastAsia="Calibri" w:hAnsi="Times New Roman" w:cs="Times New Roman"/>
                <w:sz w:val="24"/>
                <w:szCs w:val="24"/>
              </w:rPr>
              <w:t xml:space="preserve">.  </w:t>
            </w:r>
          </w:p>
          <w:p w14:paraId="22AC61FD" w14:textId="77777777" w:rsidR="008127E6" w:rsidRPr="00B500FE" w:rsidRDefault="008127E6" w:rsidP="008127E6">
            <w:pPr>
              <w:pStyle w:val="ListParagraph"/>
              <w:numPr>
                <w:ilvl w:val="0"/>
                <w:numId w:val="21"/>
              </w:numPr>
              <w:jc w:val="both"/>
              <w:rPr>
                <w:rFonts w:ascii="Times New Roman" w:hAnsi="Times New Roman" w:cs="Times New Roman"/>
                <w:color w:val="000000"/>
                <w:sz w:val="24"/>
                <w:szCs w:val="24"/>
              </w:rPr>
            </w:pPr>
            <w:r w:rsidRPr="00B500FE">
              <w:rPr>
                <w:rFonts w:ascii="Times New Roman" w:eastAsia="Times New Roman" w:hAnsi="Times New Roman" w:cs="Times New Roman"/>
                <w:color w:val="000000"/>
                <w:sz w:val="24"/>
                <w:szCs w:val="24"/>
                <w:lang w:eastAsia="en-GB"/>
              </w:rPr>
              <w:t xml:space="preserve">The relevant equality and diversity considerations have been </w:t>
            </w:r>
            <w:proofErr w:type="gramStart"/>
            <w:r w:rsidRPr="00B500FE">
              <w:rPr>
                <w:rFonts w:ascii="Times New Roman" w:eastAsia="Times New Roman" w:hAnsi="Times New Roman" w:cs="Times New Roman"/>
                <w:color w:val="000000"/>
                <w:sz w:val="24"/>
                <w:szCs w:val="24"/>
                <w:lang w:eastAsia="en-GB"/>
              </w:rPr>
              <w:t xml:space="preserve">taken </w:t>
            </w:r>
            <w:r>
              <w:rPr>
                <w:rFonts w:ascii="Times New Roman" w:eastAsia="Times New Roman" w:hAnsi="Times New Roman" w:cs="Times New Roman"/>
                <w:color w:val="000000"/>
                <w:sz w:val="24"/>
                <w:szCs w:val="24"/>
                <w:lang w:eastAsia="en-GB"/>
              </w:rPr>
              <w:t>into account</w:t>
            </w:r>
            <w:proofErr w:type="gramEnd"/>
            <w:r>
              <w:rPr>
                <w:rFonts w:ascii="Times New Roman" w:eastAsia="Times New Roman" w:hAnsi="Times New Roman" w:cs="Times New Roman"/>
                <w:color w:val="000000"/>
                <w:sz w:val="24"/>
                <w:szCs w:val="24"/>
                <w:lang w:eastAsia="en-GB"/>
              </w:rPr>
              <w:t xml:space="preserve"> when designing the</w:t>
            </w:r>
            <w:r w:rsidRPr="00B500FE">
              <w:rPr>
                <w:rFonts w:ascii="Times New Roman" w:eastAsia="Times New Roman" w:hAnsi="Times New Roman" w:cs="Times New Roman"/>
                <w:color w:val="000000"/>
                <w:sz w:val="24"/>
                <w:szCs w:val="24"/>
                <w:lang w:eastAsia="en-GB"/>
              </w:rPr>
              <w:t xml:space="preserve"> </w:t>
            </w:r>
            <w:r w:rsidRPr="00E90593">
              <w:rPr>
                <w:rFonts w:ascii="Times New Roman" w:eastAsia="Times New Roman" w:hAnsi="Times New Roman" w:cs="Times New Roman"/>
                <w:color w:val="000000"/>
                <w:sz w:val="24"/>
                <w:szCs w:val="24"/>
                <w:lang w:eastAsia="en-GB"/>
              </w:rPr>
              <w:t xml:space="preserve">research </w:t>
            </w:r>
            <w:r w:rsidRPr="00B500FE">
              <w:rPr>
                <w:rFonts w:ascii="Times New Roman" w:eastAsia="Times New Roman" w:hAnsi="Times New Roman" w:cs="Times New Roman"/>
                <w:color w:val="000000"/>
                <w:sz w:val="24"/>
                <w:szCs w:val="24"/>
                <w:lang w:eastAsia="en-GB"/>
              </w:rPr>
              <w:t>project</w:t>
            </w:r>
            <w:r w:rsidRPr="00B500FE">
              <w:rPr>
                <w:rFonts w:ascii="Times New Roman" w:hAnsi="Times New Roman" w:cs="Times New Roman"/>
                <w:color w:val="000000"/>
                <w:sz w:val="24"/>
                <w:szCs w:val="24"/>
              </w:rPr>
              <w:t>.</w:t>
            </w:r>
          </w:p>
          <w:p w14:paraId="4A37EB3F" w14:textId="77777777" w:rsidR="008127E6" w:rsidRPr="00B500FE" w:rsidRDefault="008127E6" w:rsidP="008127E6">
            <w:pPr>
              <w:pStyle w:val="ListParagraph"/>
              <w:numPr>
                <w:ilvl w:val="0"/>
                <w:numId w:val="21"/>
              </w:numPr>
              <w:jc w:val="both"/>
              <w:rPr>
                <w:rFonts w:ascii="Times New Roman" w:hAnsi="Times New Roman" w:cs="Times New Roman"/>
                <w:color w:val="000000"/>
                <w:sz w:val="24"/>
                <w:szCs w:val="24"/>
              </w:rPr>
            </w:pPr>
            <w:r w:rsidRPr="00B500FE">
              <w:rPr>
                <w:rFonts w:ascii="Times New Roman" w:eastAsia="Times New Roman" w:hAnsi="Times New Roman" w:cs="Times New Roman"/>
                <w:color w:val="000000"/>
                <w:sz w:val="24"/>
                <w:szCs w:val="24"/>
                <w:lang w:eastAsia="en-GB"/>
              </w:rPr>
              <w:t>If the research</w:t>
            </w:r>
            <w:r>
              <w:rPr>
                <w:rFonts w:ascii="Times New Roman" w:eastAsia="Times New Roman" w:hAnsi="Times New Roman" w:cs="Times New Roman"/>
                <w:color w:val="000000"/>
                <w:sz w:val="24"/>
                <w:szCs w:val="24"/>
                <w:lang w:eastAsia="en-GB"/>
              </w:rPr>
              <w:t xml:space="preserve"> project</w:t>
            </w:r>
            <w:r w:rsidRPr="00B500FE">
              <w:rPr>
                <w:rFonts w:ascii="Times New Roman" w:eastAsia="Times New Roman" w:hAnsi="Times New Roman" w:cs="Times New Roman"/>
                <w:color w:val="000000"/>
                <w:sz w:val="24"/>
                <w:szCs w:val="24"/>
                <w:lang w:eastAsia="en-GB"/>
              </w:rPr>
              <w:t xml:space="preserve"> is approved, I undertake to adhere to the </w:t>
            </w:r>
            <w:r w:rsidRPr="00E90593">
              <w:rPr>
                <w:rFonts w:ascii="Times New Roman" w:eastAsia="Times New Roman" w:hAnsi="Times New Roman" w:cs="Times New Roman"/>
                <w:color w:val="000000"/>
                <w:sz w:val="24"/>
                <w:szCs w:val="24"/>
                <w:lang w:eastAsia="en-GB"/>
              </w:rPr>
              <w:t xml:space="preserve">research </w:t>
            </w:r>
            <w:r w:rsidRPr="00B500FE">
              <w:rPr>
                <w:rFonts w:ascii="Times New Roman" w:eastAsia="Times New Roman" w:hAnsi="Times New Roman" w:cs="Times New Roman"/>
                <w:color w:val="000000"/>
                <w:sz w:val="24"/>
                <w:szCs w:val="24"/>
                <w:lang w:eastAsia="en-GB"/>
              </w:rPr>
              <w:t xml:space="preserve">project protocol, the terms of the full application as approved and any conditions set out by the Committee and any other body required to review and/or approve the </w:t>
            </w:r>
            <w:r w:rsidRPr="00E90593">
              <w:rPr>
                <w:rFonts w:ascii="Times New Roman" w:eastAsia="Times New Roman" w:hAnsi="Times New Roman" w:cs="Times New Roman"/>
                <w:color w:val="000000"/>
                <w:sz w:val="24"/>
                <w:szCs w:val="24"/>
                <w:lang w:eastAsia="en-GB"/>
              </w:rPr>
              <w:t xml:space="preserve">research </w:t>
            </w:r>
            <w:r w:rsidRPr="00B500FE">
              <w:rPr>
                <w:rFonts w:ascii="Times New Roman" w:eastAsia="Times New Roman" w:hAnsi="Times New Roman" w:cs="Times New Roman"/>
                <w:color w:val="000000"/>
                <w:sz w:val="24"/>
                <w:szCs w:val="24"/>
                <w:lang w:eastAsia="en-GB"/>
              </w:rPr>
              <w:t>project.</w:t>
            </w:r>
          </w:p>
          <w:p w14:paraId="22AA2D01" w14:textId="72EDD6E4" w:rsidR="008127E6" w:rsidRPr="00424EC3" w:rsidRDefault="008127E6" w:rsidP="008127E6">
            <w:pPr>
              <w:pStyle w:val="ListParagraph"/>
              <w:numPr>
                <w:ilvl w:val="0"/>
                <w:numId w:val="21"/>
              </w:numPr>
              <w:jc w:val="both"/>
              <w:rPr>
                <w:rFonts w:ascii="Times New Roman" w:hAnsi="Times New Roman" w:cs="Times New Roman"/>
                <w:color w:val="000000"/>
                <w:sz w:val="24"/>
                <w:szCs w:val="24"/>
              </w:rPr>
            </w:pPr>
            <w:r w:rsidRPr="00B500FE">
              <w:rPr>
                <w:rFonts w:ascii="Times New Roman" w:hAnsi="Times New Roman" w:cs="Times New Roman"/>
                <w:color w:val="000000"/>
                <w:sz w:val="24"/>
                <w:szCs w:val="24"/>
              </w:rPr>
              <w:t>I will notify the Committee and all other review bodies of substantial amendments to the protocol or the terms of the approved application, and to seek a favourable opinion from the Committee before implementing the amendment.</w:t>
            </w:r>
          </w:p>
        </w:tc>
      </w:tr>
      <w:tr w:rsidR="008127E6" w:rsidRPr="00B500FE" w14:paraId="35C110D3" w14:textId="77777777" w:rsidTr="57460AE8">
        <w:tc>
          <w:tcPr>
            <w:tcW w:w="9473" w:type="dxa"/>
            <w:gridSpan w:val="10"/>
          </w:tcPr>
          <w:p w14:paraId="5363AEAA" w14:textId="5AC4D041" w:rsidR="008127E6"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 xml:space="preserve">Signed: </w:t>
            </w:r>
          </w:p>
          <w:p w14:paraId="0EBD5FDA" w14:textId="7E113FA9" w:rsidR="00E90051" w:rsidRPr="00B500FE" w:rsidRDefault="00E90051" w:rsidP="008127E6">
            <w:pP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10C0136" wp14:editId="707739C4">
                  <wp:extent cx="1343025" cy="1174035"/>
                  <wp:effectExtent l="0" t="0" r="0" b="7620"/>
                  <wp:docPr id="125884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45998" cy="1176634"/>
                          </a:xfrm>
                          <a:prstGeom prst="rect">
                            <a:avLst/>
                          </a:prstGeom>
                          <a:noFill/>
                          <a:ln>
                            <a:noFill/>
                          </a:ln>
                        </pic:spPr>
                      </pic:pic>
                    </a:graphicData>
                  </a:graphic>
                </wp:inline>
              </w:drawing>
            </w:r>
          </w:p>
          <w:p w14:paraId="50BE75FB" w14:textId="1722E622" w:rsidR="008127E6" w:rsidRPr="00B500FE" w:rsidRDefault="008127E6" w:rsidP="008127E6">
            <w:pPr>
              <w:rPr>
                <w:rFonts w:ascii="Times New Roman" w:hAnsi="Times New Roman" w:cs="Times New Roman"/>
                <w:b/>
                <w:color w:val="000000"/>
                <w:sz w:val="24"/>
                <w:szCs w:val="24"/>
              </w:rPr>
            </w:pPr>
          </w:p>
        </w:tc>
      </w:tr>
      <w:tr w:rsidR="008127E6" w:rsidRPr="00B500FE" w14:paraId="1D5476D6" w14:textId="77777777" w:rsidTr="57460AE8">
        <w:tc>
          <w:tcPr>
            <w:tcW w:w="9473" w:type="dxa"/>
            <w:gridSpan w:val="10"/>
          </w:tcPr>
          <w:p w14:paraId="4AAF450B" w14:textId="61BF7E2D" w:rsidR="008127E6"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lastRenderedPageBreak/>
              <w:t>Print name:</w:t>
            </w:r>
            <w:r w:rsidR="00E90051">
              <w:rPr>
                <w:rFonts w:ascii="Times New Roman" w:hAnsi="Times New Roman" w:cs="Times New Roman"/>
                <w:color w:val="000000"/>
                <w:sz w:val="24"/>
                <w:szCs w:val="24"/>
              </w:rPr>
              <w:t xml:space="preserve"> GEORGE LYNCH</w:t>
            </w:r>
          </w:p>
          <w:p w14:paraId="40F8A165" w14:textId="77777777" w:rsidR="008127E6" w:rsidRPr="00B500FE" w:rsidRDefault="008127E6" w:rsidP="008127E6">
            <w:pPr>
              <w:rPr>
                <w:rFonts w:ascii="Times New Roman" w:hAnsi="Times New Roman" w:cs="Times New Roman"/>
                <w:color w:val="000000"/>
                <w:sz w:val="24"/>
                <w:szCs w:val="24"/>
              </w:rPr>
            </w:pPr>
          </w:p>
        </w:tc>
      </w:tr>
      <w:tr w:rsidR="008127E6" w:rsidRPr="00B500FE" w14:paraId="7C2293F4" w14:textId="77777777" w:rsidTr="57460AE8">
        <w:tc>
          <w:tcPr>
            <w:tcW w:w="9473" w:type="dxa"/>
            <w:gridSpan w:val="10"/>
          </w:tcPr>
          <w:p w14:paraId="4C5FACBC" w14:textId="33071CA1" w:rsidR="008127E6"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Date:</w:t>
            </w:r>
            <w:r w:rsidR="00E90051">
              <w:rPr>
                <w:rFonts w:ascii="Times New Roman" w:hAnsi="Times New Roman" w:cs="Times New Roman"/>
                <w:color w:val="000000"/>
                <w:sz w:val="24"/>
                <w:szCs w:val="24"/>
              </w:rPr>
              <w:t xml:space="preserve"> 10/03/2025</w:t>
            </w:r>
          </w:p>
          <w:p w14:paraId="0D727C98" w14:textId="77777777" w:rsidR="008127E6" w:rsidRPr="00B500FE" w:rsidRDefault="008127E6" w:rsidP="008127E6">
            <w:pPr>
              <w:rPr>
                <w:rFonts w:ascii="Times New Roman" w:hAnsi="Times New Roman" w:cs="Times New Roman"/>
                <w:color w:val="000000"/>
                <w:sz w:val="24"/>
                <w:szCs w:val="24"/>
              </w:rPr>
            </w:pPr>
          </w:p>
        </w:tc>
      </w:tr>
      <w:tr w:rsidR="008127E6" w:rsidRPr="00B500FE" w14:paraId="01DEEF5C" w14:textId="77777777" w:rsidTr="57460AE8">
        <w:tc>
          <w:tcPr>
            <w:tcW w:w="9473" w:type="dxa"/>
            <w:gridSpan w:val="10"/>
            <w:tcBorders>
              <w:bottom w:val="single" w:sz="4" w:space="0" w:color="auto"/>
            </w:tcBorders>
            <w:shd w:val="clear" w:color="auto" w:fill="D0CECE" w:themeFill="background2" w:themeFillShade="E6"/>
          </w:tcPr>
          <w:p w14:paraId="5592F572" w14:textId="15712AAA" w:rsidR="008127E6" w:rsidRPr="00041A95" w:rsidRDefault="008127E6" w:rsidP="008127E6">
            <w:pPr>
              <w:rPr>
                <w:rFonts w:ascii="Times New Roman" w:hAnsi="Times New Roman" w:cs="Times New Roman"/>
                <w:b/>
                <w:color w:val="000000"/>
                <w:sz w:val="24"/>
                <w:szCs w:val="24"/>
              </w:rPr>
            </w:pPr>
            <w:r>
              <w:rPr>
                <w:rFonts w:ascii="Times New Roman" w:hAnsi="Times New Roman" w:cs="Times New Roman"/>
                <w:b/>
                <w:color w:val="000000"/>
                <w:sz w:val="24"/>
                <w:szCs w:val="24"/>
              </w:rPr>
              <w:t>SUPERVISOR DECLARATION (</w:t>
            </w:r>
            <w:r w:rsidRPr="00B500FE">
              <w:rPr>
                <w:rFonts w:ascii="Times New Roman" w:hAnsi="Times New Roman" w:cs="Times New Roman"/>
                <w:b/>
                <w:color w:val="000000"/>
                <w:sz w:val="24"/>
                <w:szCs w:val="24"/>
              </w:rPr>
              <w:t>FOR STUDENT PROJECTS</w:t>
            </w:r>
            <w:r>
              <w:rPr>
                <w:rFonts w:ascii="Times New Roman" w:hAnsi="Times New Roman" w:cs="Times New Roman"/>
                <w:b/>
                <w:color w:val="000000"/>
                <w:sz w:val="24"/>
                <w:szCs w:val="24"/>
              </w:rPr>
              <w:t>)</w:t>
            </w:r>
          </w:p>
        </w:tc>
      </w:tr>
      <w:tr w:rsidR="008127E6" w:rsidRPr="00B500FE" w14:paraId="488E98A6" w14:textId="77777777" w:rsidTr="57460AE8">
        <w:tc>
          <w:tcPr>
            <w:tcW w:w="9473" w:type="dxa"/>
            <w:gridSpan w:val="10"/>
            <w:tcBorders>
              <w:top w:val="single" w:sz="4" w:space="0" w:color="auto"/>
              <w:left w:val="single" w:sz="4" w:space="0" w:color="auto"/>
            </w:tcBorders>
          </w:tcPr>
          <w:p w14:paraId="1EE48776" w14:textId="77777777" w:rsidR="008127E6" w:rsidRPr="00255E10" w:rsidRDefault="008127E6" w:rsidP="008127E6">
            <w:pPr>
              <w:pStyle w:val="paragraph"/>
              <w:spacing w:before="0" w:beforeAutospacing="0" w:after="0" w:afterAutospacing="0"/>
              <w:jc w:val="both"/>
              <w:textAlignment w:val="baseline"/>
              <w:rPr>
                <w:rFonts w:ascii="Segoe UI" w:hAnsi="Segoe UI" w:cs="Segoe UI"/>
                <w:sz w:val="18"/>
                <w:szCs w:val="18"/>
              </w:rPr>
            </w:pPr>
            <w:r w:rsidRPr="00255E10">
              <w:rPr>
                <w:rStyle w:val="normaltextrun"/>
                <w:u w:val="single"/>
              </w:rPr>
              <w:t>I confirm that: </w:t>
            </w:r>
            <w:r w:rsidRPr="00255E10">
              <w:rPr>
                <w:rStyle w:val="eop"/>
              </w:rPr>
              <w:t> </w:t>
            </w:r>
          </w:p>
          <w:p w14:paraId="5977BC99" w14:textId="35CA8D23" w:rsidR="008127E6" w:rsidRPr="008506E9" w:rsidRDefault="008127E6" w:rsidP="008127E6">
            <w:pPr>
              <w:pStyle w:val="ListParagraph"/>
              <w:numPr>
                <w:ilvl w:val="0"/>
                <w:numId w:val="24"/>
              </w:numPr>
              <w:jc w:val="both"/>
              <w:rPr>
                <w:rFonts w:ascii="Times New Roman" w:hAnsi="Times New Roman" w:cs="Times New Roman"/>
                <w:sz w:val="24"/>
                <w:szCs w:val="24"/>
              </w:rPr>
            </w:pPr>
            <w:r w:rsidRPr="00B500FE">
              <w:rPr>
                <w:rFonts w:ascii="Times New Roman" w:eastAsia="Times New Roman" w:hAnsi="Times New Roman" w:cs="Times New Roman"/>
                <w:sz w:val="24"/>
                <w:szCs w:val="24"/>
                <w:lang w:eastAsia="en-GB"/>
              </w:rPr>
              <w:t>I am familiar with</w:t>
            </w:r>
            <w:r>
              <w:rPr>
                <w:rFonts w:ascii="Times New Roman" w:eastAsia="Times New Roman" w:hAnsi="Times New Roman" w:cs="Times New Roman"/>
                <w:sz w:val="24"/>
                <w:szCs w:val="24"/>
                <w:lang w:eastAsia="en-GB"/>
              </w:rPr>
              <w:t xml:space="preserve"> </w:t>
            </w:r>
            <w:r w:rsidRPr="00B500FE">
              <w:rPr>
                <w:rFonts w:ascii="Times New Roman" w:eastAsia="Times New Roman" w:hAnsi="Times New Roman" w:cs="Times New Roman"/>
                <w:sz w:val="24"/>
                <w:szCs w:val="24"/>
                <w:lang w:eastAsia="en-GB"/>
              </w:rPr>
              <w:t xml:space="preserve">the University’s </w:t>
            </w:r>
            <w:hyperlink r:id="rId43" w:history="1">
              <w:r w:rsidRPr="007B194D">
                <w:rPr>
                  <w:rStyle w:val="Hyperlink"/>
                  <w:rFonts w:ascii="Times New Roman" w:eastAsia="Calibri" w:hAnsi="Times New Roman" w:cs="Times New Roman"/>
                  <w:sz w:val="24"/>
                  <w:szCs w:val="24"/>
                </w:rPr>
                <w:t>Policy on the Ethical Conduct of Research involving Human Participants, Human Material or Human Data</w:t>
              </w:r>
            </w:hyperlink>
            <w:r w:rsidRPr="00B500FE">
              <w:rPr>
                <w:rFonts w:ascii="Times New Roman" w:eastAsia="Calibri" w:hAnsi="Times New Roman" w:cs="Times New Roman"/>
                <w:sz w:val="24"/>
                <w:szCs w:val="24"/>
              </w:rPr>
              <w:t xml:space="preserve"> and the University’s </w:t>
            </w:r>
            <w:hyperlink r:id="rId44" w:history="1">
              <w:r w:rsidRPr="00B500FE">
                <w:rPr>
                  <w:rStyle w:val="Hyperlink"/>
                  <w:rFonts w:ascii="Times New Roman" w:eastAsia="Calibri" w:hAnsi="Times New Roman" w:cs="Times New Roman"/>
                  <w:sz w:val="24"/>
                  <w:szCs w:val="24"/>
                </w:rPr>
                <w:t>Research Integrity and Governance Code of Practice</w:t>
              </w:r>
            </w:hyperlink>
            <w:r w:rsidRPr="00B500FE">
              <w:rPr>
                <w:rFonts w:ascii="Times New Roman" w:eastAsia="Calibri" w:hAnsi="Times New Roman" w:cs="Times New Roman"/>
                <w:sz w:val="24"/>
                <w:szCs w:val="24"/>
              </w:rPr>
              <w:t xml:space="preserve">.  </w:t>
            </w:r>
          </w:p>
          <w:p w14:paraId="369552D4" w14:textId="3DD46502" w:rsidR="008127E6" w:rsidRPr="00255E10" w:rsidRDefault="008127E6" w:rsidP="008127E6">
            <w:pPr>
              <w:pStyle w:val="paragraph"/>
              <w:numPr>
                <w:ilvl w:val="0"/>
                <w:numId w:val="24"/>
              </w:numPr>
              <w:spacing w:before="0" w:beforeAutospacing="0" w:after="0" w:afterAutospacing="0"/>
              <w:jc w:val="both"/>
              <w:textAlignment w:val="baseline"/>
              <w:rPr>
                <w:rStyle w:val="normaltextrun"/>
                <w:rFonts w:ascii="Calibri" w:hAnsi="Calibri" w:cs="Calibri"/>
              </w:rPr>
            </w:pPr>
            <w:r w:rsidRPr="00255E10">
              <w:rPr>
                <w:rStyle w:val="normaltextrun"/>
              </w:rPr>
              <w:t>I have reviewed this application, and all supporting documents, and I am satisfied that the project as proposed meets the University’s ethical standards.</w:t>
            </w:r>
            <w:r w:rsidRPr="00255E10">
              <w:rPr>
                <w:rStyle w:val="eop"/>
              </w:rPr>
              <w:t> </w:t>
            </w:r>
          </w:p>
          <w:p w14:paraId="1C6273C0" w14:textId="77777777" w:rsidR="008127E6" w:rsidRPr="00255E10" w:rsidRDefault="008127E6" w:rsidP="008127E6">
            <w:pPr>
              <w:pStyle w:val="paragraph"/>
              <w:numPr>
                <w:ilvl w:val="0"/>
                <w:numId w:val="24"/>
              </w:numPr>
              <w:spacing w:before="0" w:beforeAutospacing="0" w:after="0" w:afterAutospacing="0"/>
              <w:jc w:val="both"/>
              <w:textAlignment w:val="baseline"/>
              <w:rPr>
                <w:rStyle w:val="eop"/>
                <w:rFonts w:ascii="Calibri" w:hAnsi="Calibri" w:cs="Calibri"/>
              </w:rPr>
            </w:pPr>
            <w:r w:rsidRPr="00255E10">
              <w:rPr>
                <w:rStyle w:val="normaltextrun"/>
              </w:rPr>
              <w:t xml:space="preserve">I </w:t>
            </w:r>
            <w:r w:rsidRPr="00255E10">
              <w:t>have the necessary skills, training and or/expertise to offer appropriate supervision and support to the student researcher/applicant.</w:t>
            </w:r>
            <w:r w:rsidRPr="00255E10">
              <w:rPr>
                <w:rStyle w:val="normaltextrun"/>
              </w:rPr>
              <w:t> </w:t>
            </w:r>
            <w:r w:rsidRPr="00255E10">
              <w:rPr>
                <w:rStyle w:val="eop"/>
              </w:rPr>
              <w:t> </w:t>
            </w:r>
          </w:p>
          <w:p w14:paraId="4CEA695A" w14:textId="281EEA46" w:rsidR="008127E6" w:rsidRPr="00424EC3" w:rsidRDefault="008127E6" w:rsidP="008127E6">
            <w:pPr>
              <w:pStyle w:val="paragraph"/>
              <w:numPr>
                <w:ilvl w:val="0"/>
                <w:numId w:val="24"/>
              </w:numPr>
              <w:spacing w:before="0" w:beforeAutospacing="0" w:after="0" w:afterAutospacing="0"/>
              <w:jc w:val="both"/>
              <w:textAlignment w:val="baseline"/>
              <w:rPr>
                <w:rStyle w:val="eop"/>
              </w:rPr>
            </w:pPr>
            <w:r w:rsidRPr="6D64694F">
              <w:rPr>
                <w:rStyle w:val="normaltextrun"/>
              </w:rPr>
              <w:t>I will encourage the student to discuss with me, and reflect on, any ethical issues that arise during or after the project and, where relevant, I will ensure such issues are notified to the SREC.</w:t>
            </w:r>
            <w:r w:rsidRPr="6D64694F">
              <w:rPr>
                <w:rStyle w:val="normaltextrun"/>
                <w:u w:val="single"/>
              </w:rPr>
              <w:t> </w:t>
            </w:r>
            <w:r w:rsidRPr="6D64694F">
              <w:rPr>
                <w:rStyle w:val="eop"/>
              </w:rPr>
              <w:t> </w:t>
            </w:r>
          </w:p>
          <w:p w14:paraId="50758C27" w14:textId="616F85D7" w:rsidR="008127E6" w:rsidRPr="00424EC3" w:rsidRDefault="00FB8DC3" w:rsidP="41AD3A06">
            <w:pPr>
              <w:pStyle w:val="paragraph"/>
              <w:numPr>
                <w:ilvl w:val="0"/>
                <w:numId w:val="24"/>
              </w:numPr>
              <w:spacing w:before="0" w:beforeAutospacing="0" w:after="0" w:afterAutospacing="0"/>
              <w:jc w:val="both"/>
              <w:textAlignment w:val="baseline"/>
              <w:rPr>
                <w:rFonts w:eastAsiaTheme="minorEastAsia"/>
              </w:rPr>
            </w:pPr>
            <w:r w:rsidRPr="41AD3A06">
              <w:rPr>
                <w:rStyle w:val="eop"/>
              </w:rPr>
              <w:t>I have written the application form sections starting with ‘</w:t>
            </w:r>
            <w:r w:rsidRPr="41AD3A06">
              <w:rPr>
                <w:rFonts w:eastAsiaTheme="minorEastAsia"/>
              </w:rPr>
              <w:t>For student projects only - to be completed by the lead supervisor.’</w:t>
            </w:r>
          </w:p>
        </w:tc>
      </w:tr>
      <w:tr w:rsidR="008127E6" w:rsidRPr="00B500FE" w14:paraId="7957021F" w14:textId="77777777" w:rsidTr="57460AE8">
        <w:tc>
          <w:tcPr>
            <w:tcW w:w="9473" w:type="dxa"/>
            <w:gridSpan w:val="10"/>
            <w:tcBorders>
              <w:top w:val="single" w:sz="4" w:space="0" w:color="auto"/>
              <w:left w:val="single" w:sz="4" w:space="0" w:color="auto"/>
            </w:tcBorders>
          </w:tcPr>
          <w:p w14:paraId="4ADEB1E5" w14:textId="77777777" w:rsidR="008127E6" w:rsidRPr="00B500FE"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 xml:space="preserve">Signed: </w:t>
            </w:r>
          </w:p>
          <w:p w14:paraId="7C3ADDAC" w14:textId="77777777" w:rsidR="008127E6" w:rsidRDefault="008127E6" w:rsidP="008127E6">
            <w:pPr>
              <w:rPr>
                <w:rStyle w:val="normaltextrun"/>
                <w:color w:val="008080"/>
                <w:u w:val="single"/>
              </w:rPr>
            </w:pPr>
          </w:p>
        </w:tc>
      </w:tr>
      <w:tr w:rsidR="008127E6" w:rsidRPr="00B500FE" w14:paraId="69B40192" w14:textId="77777777" w:rsidTr="57460AE8">
        <w:trPr>
          <w:trHeight w:val="596"/>
        </w:trPr>
        <w:tc>
          <w:tcPr>
            <w:tcW w:w="9473" w:type="dxa"/>
            <w:gridSpan w:val="10"/>
            <w:tcBorders>
              <w:left w:val="single" w:sz="4" w:space="0" w:color="auto"/>
            </w:tcBorders>
          </w:tcPr>
          <w:p w14:paraId="17E20E6F" w14:textId="702011F4" w:rsidR="008127E6" w:rsidRPr="00B500FE"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Print name:</w:t>
            </w:r>
          </w:p>
          <w:p w14:paraId="565082BA" w14:textId="77777777" w:rsidR="008127E6" w:rsidRPr="00B500FE" w:rsidRDefault="008127E6" w:rsidP="008127E6">
            <w:pPr>
              <w:rPr>
                <w:rFonts w:ascii="Times New Roman" w:hAnsi="Times New Roman" w:cs="Times New Roman"/>
                <w:color w:val="000000"/>
                <w:sz w:val="24"/>
                <w:szCs w:val="24"/>
              </w:rPr>
            </w:pPr>
          </w:p>
        </w:tc>
      </w:tr>
      <w:tr w:rsidR="008127E6" w:rsidRPr="00B500FE" w14:paraId="318C4729" w14:textId="77777777" w:rsidTr="57460AE8">
        <w:trPr>
          <w:trHeight w:val="339"/>
        </w:trPr>
        <w:tc>
          <w:tcPr>
            <w:tcW w:w="9473" w:type="dxa"/>
            <w:gridSpan w:val="10"/>
            <w:tcBorders>
              <w:left w:val="single" w:sz="4" w:space="0" w:color="auto"/>
              <w:bottom w:val="single" w:sz="4" w:space="0" w:color="auto"/>
            </w:tcBorders>
          </w:tcPr>
          <w:p w14:paraId="41265CA7" w14:textId="39216A38" w:rsidR="008127E6" w:rsidRPr="00B500FE" w:rsidRDefault="008127E6" w:rsidP="008127E6">
            <w:pPr>
              <w:rPr>
                <w:rFonts w:ascii="Times New Roman" w:hAnsi="Times New Roman" w:cs="Times New Roman"/>
                <w:color w:val="000000"/>
                <w:sz w:val="24"/>
                <w:szCs w:val="24"/>
              </w:rPr>
            </w:pPr>
            <w:r w:rsidRPr="00B500FE">
              <w:rPr>
                <w:rFonts w:ascii="Times New Roman" w:hAnsi="Times New Roman" w:cs="Times New Roman"/>
                <w:color w:val="000000"/>
                <w:sz w:val="24"/>
                <w:szCs w:val="24"/>
              </w:rPr>
              <w:t>Date:</w:t>
            </w:r>
          </w:p>
          <w:p w14:paraId="77BD3AF8" w14:textId="77777777" w:rsidR="008127E6" w:rsidRPr="00B500FE" w:rsidRDefault="008127E6" w:rsidP="008127E6">
            <w:pPr>
              <w:rPr>
                <w:rFonts w:ascii="Times New Roman" w:hAnsi="Times New Roman" w:cs="Times New Roman"/>
                <w:color w:val="000000"/>
                <w:sz w:val="24"/>
                <w:szCs w:val="24"/>
              </w:rPr>
            </w:pPr>
          </w:p>
        </w:tc>
      </w:tr>
    </w:tbl>
    <w:p w14:paraId="463CB015" w14:textId="77777777" w:rsidR="00F776F2" w:rsidRDefault="00F776F2" w:rsidP="001F160D">
      <w:pPr>
        <w:pStyle w:val="CommentText"/>
        <w:rPr>
          <w:rFonts w:ascii="Times New Roman" w:hAnsi="Times New Roman" w:cs="Times New Roman"/>
          <w:b/>
          <w:sz w:val="24"/>
          <w:szCs w:val="24"/>
        </w:rPr>
      </w:pPr>
    </w:p>
    <w:p w14:paraId="3409FAB1" w14:textId="088EF25E" w:rsidR="00777930" w:rsidRPr="00B500FE" w:rsidRDefault="00777930" w:rsidP="001F160D">
      <w:pPr>
        <w:pStyle w:val="CommentText"/>
        <w:rPr>
          <w:rFonts w:ascii="Times New Roman" w:hAnsi="Times New Roman" w:cs="Times New Roman"/>
          <w:b/>
          <w:sz w:val="24"/>
          <w:szCs w:val="24"/>
        </w:rPr>
      </w:pPr>
      <w:r w:rsidRPr="00B500FE">
        <w:rPr>
          <w:rFonts w:ascii="Times New Roman" w:hAnsi="Times New Roman" w:cs="Times New Roman"/>
          <w:b/>
          <w:sz w:val="24"/>
          <w:szCs w:val="24"/>
        </w:rPr>
        <w:t xml:space="preserve">Please submit </w:t>
      </w:r>
      <w:r w:rsidR="00343C14">
        <w:rPr>
          <w:rFonts w:ascii="Times New Roman" w:hAnsi="Times New Roman" w:cs="Times New Roman"/>
          <w:b/>
          <w:sz w:val="24"/>
          <w:szCs w:val="24"/>
        </w:rPr>
        <w:t xml:space="preserve">the </w:t>
      </w:r>
      <w:r w:rsidRPr="00B500FE">
        <w:rPr>
          <w:rFonts w:ascii="Times New Roman" w:hAnsi="Times New Roman" w:cs="Times New Roman"/>
          <w:b/>
          <w:sz w:val="24"/>
          <w:szCs w:val="24"/>
        </w:rPr>
        <w:t xml:space="preserve">completed application and supporting documents to </w:t>
      </w:r>
      <w:hyperlink r:id="rId45" w:history="1">
        <w:r w:rsidR="00B73613" w:rsidRPr="001129B6">
          <w:rPr>
            <w:rStyle w:val="Hyperlink"/>
            <w:rFonts w:ascii="Times New Roman" w:hAnsi="Times New Roman" w:cs="Times New Roman"/>
            <w:b/>
            <w:sz w:val="24"/>
            <w:szCs w:val="24"/>
          </w:rPr>
          <w:t>comsc-ethics@cardiff.ac.uk</w:t>
        </w:r>
      </w:hyperlink>
      <w:r w:rsidR="00B73613">
        <w:rPr>
          <w:rFonts w:ascii="Times New Roman" w:hAnsi="Times New Roman" w:cs="Times New Roman"/>
          <w:b/>
          <w:sz w:val="24"/>
          <w:szCs w:val="24"/>
        </w:rPr>
        <w:t xml:space="preserve"> </w:t>
      </w:r>
    </w:p>
    <w:p w14:paraId="7DE336A2" w14:textId="18D9C189" w:rsidR="00D21574" w:rsidRDefault="00777930" w:rsidP="00864ED2">
      <w:pPr>
        <w:pStyle w:val="CommentText"/>
        <w:rPr>
          <w:rFonts w:ascii="Times New Roman" w:hAnsi="Times New Roman" w:cs="Times New Roman"/>
          <w:b/>
          <w:sz w:val="24"/>
          <w:szCs w:val="24"/>
        </w:rPr>
      </w:pPr>
      <w:r w:rsidRPr="00B500FE">
        <w:rPr>
          <w:rFonts w:ascii="Times New Roman" w:hAnsi="Times New Roman" w:cs="Times New Roman"/>
          <w:b/>
          <w:sz w:val="24"/>
          <w:szCs w:val="24"/>
        </w:rPr>
        <w:t xml:space="preserve">Your electronic submission should contain wet-ink or electronic signatures of all relevant parties. Please note that if any information is missing, </w:t>
      </w:r>
      <w:r w:rsidR="00343C14">
        <w:rPr>
          <w:rFonts w:ascii="Times New Roman" w:hAnsi="Times New Roman" w:cs="Times New Roman"/>
          <w:b/>
          <w:sz w:val="24"/>
          <w:szCs w:val="24"/>
        </w:rPr>
        <w:t xml:space="preserve">the </w:t>
      </w:r>
      <w:r w:rsidRPr="00B500FE">
        <w:rPr>
          <w:rFonts w:ascii="Times New Roman" w:hAnsi="Times New Roman" w:cs="Times New Roman"/>
          <w:b/>
          <w:sz w:val="24"/>
          <w:szCs w:val="24"/>
        </w:rPr>
        <w:t>application may be returned to you.</w:t>
      </w:r>
    </w:p>
    <w:p w14:paraId="74E25CAA" w14:textId="2B09D2EE" w:rsidR="00486233" w:rsidRDefault="00486233" w:rsidP="00864ED2">
      <w:pPr>
        <w:pStyle w:val="CommentText"/>
        <w:rPr>
          <w:rFonts w:ascii="Times New Roman" w:hAnsi="Times New Roman" w:cs="Times New Roman"/>
          <w:b/>
          <w:sz w:val="24"/>
          <w:szCs w:val="24"/>
        </w:rPr>
      </w:pPr>
    </w:p>
    <w:p w14:paraId="2357BFCB" w14:textId="77777777" w:rsidR="00486233" w:rsidRPr="00864ED2" w:rsidRDefault="00486233" w:rsidP="00864ED2">
      <w:pPr>
        <w:pStyle w:val="CommentText"/>
        <w:rPr>
          <w:rFonts w:ascii="Times New Roman" w:hAnsi="Times New Roman" w:cs="Times New Roman"/>
          <w:b/>
          <w:sz w:val="24"/>
          <w:szCs w:val="24"/>
        </w:rPr>
      </w:pPr>
    </w:p>
    <w:sectPr w:rsidR="00486233" w:rsidRPr="00864ED2" w:rsidSect="0091330F">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2751" w14:textId="77777777" w:rsidR="002601A5" w:rsidRDefault="002601A5" w:rsidP="00DF4A3C">
      <w:pPr>
        <w:spacing w:after="0" w:line="240" w:lineRule="auto"/>
      </w:pPr>
      <w:r>
        <w:separator/>
      </w:r>
    </w:p>
  </w:endnote>
  <w:endnote w:type="continuationSeparator" w:id="0">
    <w:p w14:paraId="2CC98B78" w14:textId="77777777" w:rsidR="002601A5" w:rsidRDefault="002601A5" w:rsidP="00DF4A3C">
      <w:pPr>
        <w:spacing w:after="0" w:line="240" w:lineRule="auto"/>
      </w:pPr>
      <w:r>
        <w:continuationSeparator/>
      </w:r>
    </w:p>
  </w:endnote>
  <w:endnote w:type="continuationNotice" w:id="1">
    <w:p w14:paraId="2FDDE543" w14:textId="77777777" w:rsidR="002601A5" w:rsidRDefault="00260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2E489" w14:textId="4811C87D" w:rsidR="007A0CDA" w:rsidRPr="002E55BD" w:rsidRDefault="57460AE8">
    <w:pPr>
      <w:pStyle w:val="Footer"/>
      <w:rPr>
        <w:rFonts w:ascii="Times New Roman" w:hAnsi="Times New Roman"/>
      </w:rPr>
    </w:pPr>
    <w:r w:rsidRPr="002E55BD">
      <w:rPr>
        <w:rFonts w:ascii="Times New Roman" w:hAnsi="Times New Roman"/>
      </w:rPr>
      <w:t>[Versio</w:t>
    </w:r>
    <w:r w:rsidR="00DA5851">
      <w:rPr>
        <w:rFonts w:ascii="Times New Roman" w:hAnsi="Times New Roman"/>
      </w:rPr>
      <w:t xml:space="preserve">n: </w:t>
    </w:r>
    <w:r w:rsidR="00FC6A2F">
      <w:rPr>
        <w:rFonts w:ascii="Times New Roman" w:hAnsi="Times New Roman"/>
      </w:rPr>
      <w:t>October</w:t>
    </w:r>
    <w:r w:rsidR="00DA5851">
      <w:rPr>
        <w:rFonts w:ascii="Times New Roman" w:hAnsi="Times New Roman"/>
      </w:rPr>
      <w:t xml:space="preserve"> 2024</w:t>
    </w:r>
    <w:r w:rsidRPr="002E55BD">
      <w:rPr>
        <w:rFonts w:ascii="Times New Roman" w:hAnsi="Times New Roman"/>
      </w:rPr>
      <w:t>]</w:t>
    </w:r>
    <w:r w:rsidR="007A0CDA" w:rsidRPr="002E55BD">
      <w:rPr>
        <w:rFonts w:ascii="Times New Roman" w:hAnsi="Times New Roman"/>
      </w:rPr>
      <w:ptab w:relativeTo="margin" w:alignment="center" w:leader="none"/>
    </w:r>
    <w:r w:rsidR="007A0CDA" w:rsidRPr="002E55BD">
      <w:rPr>
        <w:rFonts w:ascii="Times New Roman" w:hAnsi="Times New Roman"/>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E896A" w14:textId="77777777" w:rsidR="002601A5" w:rsidRDefault="002601A5" w:rsidP="00DF4A3C">
      <w:pPr>
        <w:spacing w:after="0" w:line="240" w:lineRule="auto"/>
      </w:pPr>
      <w:r>
        <w:separator/>
      </w:r>
    </w:p>
  </w:footnote>
  <w:footnote w:type="continuationSeparator" w:id="0">
    <w:p w14:paraId="44691298" w14:textId="77777777" w:rsidR="002601A5" w:rsidRDefault="002601A5" w:rsidP="00DF4A3C">
      <w:pPr>
        <w:spacing w:after="0" w:line="240" w:lineRule="auto"/>
      </w:pPr>
      <w:r>
        <w:continuationSeparator/>
      </w:r>
    </w:p>
  </w:footnote>
  <w:footnote w:type="continuationNotice" w:id="1">
    <w:p w14:paraId="777BF272" w14:textId="77777777" w:rsidR="002601A5" w:rsidRDefault="002601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A36E" w14:textId="6E4155E1" w:rsidR="007A0CDA" w:rsidRPr="008C36C8" w:rsidRDefault="007A0CDA" w:rsidP="00E27975">
    <w:pPr>
      <w:pStyle w:val="Header"/>
      <w:jc w:val="center"/>
      <w:rPr>
        <w:rFonts w:ascii="Times New Roman" w:hAnsi="Times New Roman" w:cs="Times New Roman"/>
      </w:rPr>
    </w:pPr>
    <w:r w:rsidRPr="007C5FDC">
      <w:rPr>
        <w:rFonts w:ascii="Times New Roman" w:hAnsi="Times New Roman" w:cs="Times New Roman"/>
      </w:rPr>
      <w:ptab w:relativeTo="margin" w:alignment="center" w:leader="none"/>
    </w:r>
    <w:r w:rsidRPr="007C5FDC">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484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30C2F"/>
    <w:multiLevelType w:val="hybridMultilevel"/>
    <w:tmpl w:val="B3D6B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51390"/>
    <w:multiLevelType w:val="hybridMultilevel"/>
    <w:tmpl w:val="3F5AE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D5E64"/>
    <w:multiLevelType w:val="hybridMultilevel"/>
    <w:tmpl w:val="C81C6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E2738B"/>
    <w:multiLevelType w:val="hybridMultilevel"/>
    <w:tmpl w:val="8438F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1110B"/>
    <w:multiLevelType w:val="multilevel"/>
    <w:tmpl w:val="EC727BD0"/>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15:restartNumberingAfterBreak="0">
    <w:nsid w:val="1E027983"/>
    <w:multiLevelType w:val="multilevel"/>
    <w:tmpl w:val="CE261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32FF2"/>
    <w:multiLevelType w:val="hybridMultilevel"/>
    <w:tmpl w:val="2836F6D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A4690D"/>
    <w:multiLevelType w:val="hybridMultilevel"/>
    <w:tmpl w:val="92C63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8D3DFB"/>
    <w:multiLevelType w:val="multilevel"/>
    <w:tmpl w:val="2BA490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1CD36EE"/>
    <w:multiLevelType w:val="multilevel"/>
    <w:tmpl w:val="F1A0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F5C1B"/>
    <w:multiLevelType w:val="multilevel"/>
    <w:tmpl w:val="75C44B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8F54113"/>
    <w:multiLevelType w:val="hybridMultilevel"/>
    <w:tmpl w:val="14101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0A2B06"/>
    <w:multiLevelType w:val="hybridMultilevel"/>
    <w:tmpl w:val="4E627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4F52CE"/>
    <w:multiLevelType w:val="hybridMultilevel"/>
    <w:tmpl w:val="8BFEF23E"/>
    <w:lvl w:ilvl="0" w:tplc="B136F9D8">
      <w:start w:val="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A32436"/>
    <w:multiLevelType w:val="hybridMultilevel"/>
    <w:tmpl w:val="634E1A84"/>
    <w:lvl w:ilvl="0" w:tplc="590447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577F7A"/>
    <w:multiLevelType w:val="hybridMultilevel"/>
    <w:tmpl w:val="171CE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B11D62"/>
    <w:multiLevelType w:val="hybridMultilevel"/>
    <w:tmpl w:val="BD2E46A2"/>
    <w:lvl w:ilvl="0" w:tplc="2EB2DF84">
      <w:start w:val="1"/>
      <w:numFmt w:val="bullet"/>
      <w:lvlText w:val=""/>
      <w:lvlJc w:val="left"/>
      <w:pPr>
        <w:ind w:left="720" w:hanging="360"/>
      </w:pPr>
      <w:rPr>
        <w:rFonts w:ascii="Symbol" w:hAnsi="Symbol" w:hint="default"/>
      </w:rPr>
    </w:lvl>
    <w:lvl w:ilvl="1" w:tplc="80D8879A">
      <w:start w:val="1"/>
      <w:numFmt w:val="bullet"/>
      <w:lvlText w:val="o"/>
      <w:lvlJc w:val="left"/>
      <w:pPr>
        <w:ind w:left="1440" w:hanging="360"/>
      </w:pPr>
      <w:rPr>
        <w:rFonts w:ascii="Courier New" w:hAnsi="Courier New" w:hint="default"/>
      </w:rPr>
    </w:lvl>
    <w:lvl w:ilvl="2" w:tplc="C1FA453A">
      <w:start w:val="1"/>
      <w:numFmt w:val="bullet"/>
      <w:lvlText w:val=""/>
      <w:lvlJc w:val="left"/>
      <w:pPr>
        <w:ind w:left="2160" w:hanging="360"/>
      </w:pPr>
      <w:rPr>
        <w:rFonts w:ascii="Wingdings" w:hAnsi="Wingdings" w:hint="default"/>
      </w:rPr>
    </w:lvl>
    <w:lvl w:ilvl="3" w:tplc="3E16273E">
      <w:start w:val="1"/>
      <w:numFmt w:val="bullet"/>
      <w:lvlText w:val=""/>
      <w:lvlJc w:val="left"/>
      <w:pPr>
        <w:ind w:left="2880" w:hanging="360"/>
      </w:pPr>
      <w:rPr>
        <w:rFonts w:ascii="Symbol" w:hAnsi="Symbol" w:hint="default"/>
      </w:rPr>
    </w:lvl>
    <w:lvl w:ilvl="4" w:tplc="C6DC656C">
      <w:start w:val="1"/>
      <w:numFmt w:val="bullet"/>
      <w:lvlText w:val="o"/>
      <w:lvlJc w:val="left"/>
      <w:pPr>
        <w:ind w:left="3600" w:hanging="360"/>
      </w:pPr>
      <w:rPr>
        <w:rFonts w:ascii="Courier New" w:hAnsi="Courier New" w:hint="default"/>
      </w:rPr>
    </w:lvl>
    <w:lvl w:ilvl="5" w:tplc="77881B6A">
      <w:start w:val="1"/>
      <w:numFmt w:val="bullet"/>
      <w:lvlText w:val=""/>
      <w:lvlJc w:val="left"/>
      <w:pPr>
        <w:ind w:left="4320" w:hanging="360"/>
      </w:pPr>
      <w:rPr>
        <w:rFonts w:ascii="Wingdings" w:hAnsi="Wingdings" w:hint="default"/>
      </w:rPr>
    </w:lvl>
    <w:lvl w:ilvl="6" w:tplc="2062A05A">
      <w:start w:val="1"/>
      <w:numFmt w:val="bullet"/>
      <w:lvlText w:val=""/>
      <w:lvlJc w:val="left"/>
      <w:pPr>
        <w:ind w:left="5040" w:hanging="360"/>
      </w:pPr>
      <w:rPr>
        <w:rFonts w:ascii="Symbol" w:hAnsi="Symbol" w:hint="default"/>
      </w:rPr>
    </w:lvl>
    <w:lvl w:ilvl="7" w:tplc="1280198C">
      <w:start w:val="1"/>
      <w:numFmt w:val="bullet"/>
      <w:lvlText w:val="o"/>
      <w:lvlJc w:val="left"/>
      <w:pPr>
        <w:ind w:left="5760" w:hanging="360"/>
      </w:pPr>
      <w:rPr>
        <w:rFonts w:ascii="Courier New" w:hAnsi="Courier New" w:hint="default"/>
      </w:rPr>
    </w:lvl>
    <w:lvl w:ilvl="8" w:tplc="59989570">
      <w:start w:val="1"/>
      <w:numFmt w:val="bullet"/>
      <w:lvlText w:val=""/>
      <w:lvlJc w:val="left"/>
      <w:pPr>
        <w:ind w:left="6480" w:hanging="360"/>
      </w:pPr>
      <w:rPr>
        <w:rFonts w:ascii="Wingdings" w:hAnsi="Wingdings" w:hint="default"/>
      </w:rPr>
    </w:lvl>
  </w:abstractNum>
  <w:abstractNum w:abstractNumId="18" w15:restartNumberingAfterBreak="0">
    <w:nsid w:val="51A5727A"/>
    <w:multiLevelType w:val="hybridMultilevel"/>
    <w:tmpl w:val="EDEAB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E17F9F"/>
    <w:multiLevelType w:val="hybridMultilevel"/>
    <w:tmpl w:val="C1103860"/>
    <w:lvl w:ilvl="0" w:tplc="14B84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B9433F"/>
    <w:multiLevelType w:val="hybridMultilevel"/>
    <w:tmpl w:val="F7B0BE8C"/>
    <w:lvl w:ilvl="0" w:tplc="78B8BB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2A5BF4"/>
    <w:multiLevelType w:val="hybridMultilevel"/>
    <w:tmpl w:val="E88CF432"/>
    <w:lvl w:ilvl="0" w:tplc="08090001">
      <w:start w:val="1"/>
      <w:numFmt w:val="bullet"/>
      <w:lvlText w:val=""/>
      <w:lvlJc w:val="left"/>
      <w:pPr>
        <w:ind w:left="1664" w:hanging="360"/>
      </w:pPr>
      <w:rPr>
        <w:rFonts w:ascii="Symbol" w:hAnsi="Symbol" w:hint="default"/>
      </w:rPr>
    </w:lvl>
    <w:lvl w:ilvl="1" w:tplc="08090003" w:tentative="1">
      <w:start w:val="1"/>
      <w:numFmt w:val="bullet"/>
      <w:lvlText w:val="o"/>
      <w:lvlJc w:val="left"/>
      <w:pPr>
        <w:ind w:left="2384" w:hanging="360"/>
      </w:pPr>
      <w:rPr>
        <w:rFonts w:ascii="Courier New" w:hAnsi="Courier New" w:cs="Courier New" w:hint="default"/>
      </w:rPr>
    </w:lvl>
    <w:lvl w:ilvl="2" w:tplc="08090005" w:tentative="1">
      <w:start w:val="1"/>
      <w:numFmt w:val="bullet"/>
      <w:lvlText w:val=""/>
      <w:lvlJc w:val="left"/>
      <w:pPr>
        <w:ind w:left="3104" w:hanging="360"/>
      </w:pPr>
      <w:rPr>
        <w:rFonts w:ascii="Wingdings" w:hAnsi="Wingdings" w:hint="default"/>
      </w:rPr>
    </w:lvl>
    <w:lvl w:ilvl="3" w:tplc="08090001" w:tentative="1">
      <w:start w:val="1"/>
      <w:numFmt w:val="bullet"/>
      <w:lvlText w:val=""/>
      <w:lvlJc w:val="left"/>
      <w:pPr>
        <w:ind w:left="3824" w:hanging="360"/>
      </w:pPr>
      <w:rPr>
        <w:rFonts w:ascii="Symbol" w:hAnsi="Symbol" w:hint="default"/>
      </w:rPr>
    </w:lvl>
    <w:lvl w:ilvl="4" w:tplc="08090003" w:tentative="1">
      <w:start w:val="1"/>
      <w:numFmt w:val="bullet"/>
      <w:lvlText w:val="o"/>
      <w:lvlJc w:val="left"/>
      <w:pPr>
        <w:ind w:left="4544" w:hanging="360"/>
      </w:pPr>
      <w:rPr>
        <w:rFonts w:ascii="Courier New" w:hAnsi="Courier New" w:cs="Courier New" w:hint="default"/>
      </w:rPr>
    </w:lvl>
    <w:lvl w:ilvl="5" w:tplc="08090005" w:tentative="1">
      <w:start w:val="1"/>
      <w:numFmt w:val="bullet"/>
      <w:lvlText w:val=""/>
      <w:lvlJc w:val="left"/>
      <w:pPr>
        <w:ind w:left="5264" w:hanging="360"/>
      </w:pPr>
      <w:rPr>
        <w:rFonts w:ascii="Wingdings" w:hAnsi="Wingdings" w:hint="default"/>
      </w:rPr>
    </w:lvl>
    <w:lvl w:ilvl="6" w:tplc="08090001" w:tentative="1">
      <w:start w:val="1"/>
      <w:numFmt w:val="bullet"/>
      <w:lvlText w:val=""/>
      <w:lvlJc w:val="left"/>
      <w:pPr>
        <w:ind w:left="5984" w:hanging="360"/>
      </w:pPr>
      <w:rPr>
        <w:rFonts w:ascii="Symbol" w:hAnsi="Symbol" w:hint="default"/>
      </w:rPr>
    </w:lvl>
    <w:lvl w:ilvl="7" w:tplc="08090003" w:tentative="1">
      <w:start w:val="1"/>
      <w:numFmt w:val="bullet"/>
      <w:lvlText w:val="o"/>
      <w:lvlJc w:val="left"/>
      <w:pPr>
        <w:ind w:left="6704" w:hanging="360"/>
      </w:pPr>
      <w:rPr>
        <w:rFonts w:ascii="Courier New" w:hAnsi="Courier New" w:cs="Courier New" w:hint="default"/>
      </w:rPr>
    </w:lvl>
    <w:lvl w:ilvl="8" w:tplc="08090005" w:tentative="1">
      <w:start w:val="1"/>
      <w:numFmt w:val="bullet"/>
      <w:lvlText w:val=""/>
      <w:lvlJc w:val="left"/>
      <w:pPr>
        <w:ind w:left="7424" w:hanging="360"/>
      </w:pPr>
      <w:rPr>
        <w:rFonts w:ascii="Wingdings" w:hAnsi="Wingdings" w:hint="default"/>
      </w:rPr>
    </w:lvl>
  </w:abstractNum>
  <w:abstractNum w:abstractNumId="22" w15:restartNumberingAfterBreak="0">
    <w:nsid w:val="65DB567A"/>
    <w:multiLevelType w:val="hybridMultilevel"/>
    <w:tmpl w:val="633E9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EC5C34"/>
    <w:multiLevelType w:val="hybridMultilevel"/>
    <w:tmpl w:val="EDEAB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C13340"/>
    <w:multiLevelType w:val="hybridMultilevel"/>
    <w:tmpl w:val="CA6AD8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DED70FF"/>
    <w:multiLevelType w:val="hybridMultilevel"/>
    <w:tmpl w:val="475E3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61540C"/>
    <w:multiLevelType w:val="multilevel"/>
    <w:tmpl w:val="0DB8C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13D07B8"/>
    <w:multiLevelType w:val="multilevel"/>
    <w:tmpl w:val="AED221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D68511E"/>
    <w:multiLevelType w:val="multilevel"/>
    <w:tmpl w:val="7FD0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FA35D05"/>
    <w:multiLevelType w:val="multilevel"/>
    <w:tmpl w:val="4456F830"/>
    <w:lvl w:ilvl="0">
      <w:start w:val="1"/>
      <w:numFmt w:val="decimal"/>
      <w:lvlText w:val="%1."/>
      <w:lvlJc w:val="left"/>
      <w:pPr>
        <w:ind w:left="360" w:hanging="360"/>
      </w:pPr>
    </w:lvl>
    <w:lvl w:ilvl="1">
      <w:start w:val="1"/>
      <w:numFmt w:val="decimal"/>
      <w:lvlText w:val="%1.%2."/>
      <w:lvlJc w:val="left"/>
      <w:pPr>
        <w:ind w:left="857"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4892285">
    <w:abstractNumId w:val="16"/>
  </w:num>
  <w:num w:numId="2" w16cid:durableId="1401976695">
    <w:abstractNumId w:val="17"/>
  </w:num>
  <w:num w:numId="3" w16cid:durableId="1169057442">
    <w:abstractNumId w:val="29"/>
  </w:num>
  <w:num w:numId="4" w16cid:durableId="1345667100">
    <w:abstractNumId w:val="3"/>
  </w:num>
  <w:num w:numId="5" w16cid:durableId="127745648">
    <w:abstractNumId w:val="22"/>
  </w:num>
  <w:num w:numId="6" w16cid:durableId="990980700">
    <w:abstractNumId w:val="10"/>
  </w:num>
  <w:num w:numId="7" w16cid:durableId="212428261">
    <w:abstractNumId w:val="19"/>
  </w:num>
  <w:num w:numId="8" w16cid:durableId="1645428530">
    <w:abstractNumId w:val="25"/>
  </w:num>
  <w:num w:numId="9" w16cid:durableId="1954290713">
    <w:abstractNumId w:val="12"/>
  </w:num>
  <w:num w:numId="10" w16cid:durableId="865950122">
    <w:abstractNumId w:val="8"/>
  </w:num>
  <w:num w:numId="11" w16cid:durableId="2052260498">
    <w:abstractNumId w:val="4"/>
  </w:num>
  <w:num w:numId="12" w16cid:durableId="1101343539">
    <w:abstractNumId w:val="23"/>
  </w:num>
  <w:num w:numId="13" w16cid:durableId="255938977">
    <w:abstractNumId w:val="18"/>
  </w:num>
  <w:num w:numId="14" w16cid:durableId="704524525">
    <w:abstractNumId w:val="6"/>
  </w:num>
  <w:num w:numId="15" w16cid:durableId="241330402">
    <w:abstractNumId w:val="21"/>
  </w:num>
  <w:num w:numId="16" w16cid:durableId="883519223">
    <w:abstractNumId w:val="2"/>
  </w:num>
  <w:num w:numId="17" w16cid:durableId="1311211047">
    <w:abstractNumId w:val="20"/>
  </w:num>
  <w:num w:numId="18" w16cid:durableId="1848445977">
    <w:abstractNumId w:val="15"/>
  </w:num>
  <w:num w:numId="19" w16cid:durableId="1723141117">
    <w:abstractNumId w:val="14"/>
  </w:num>
  <w:num w:numId="20" w16cid:durableId="901215497">
    <w:abstractNumId w:val="1"/>
  </w:num>
  <w:num w:numId="21" w16cid:durableId="1432817113">
    <w:abstractNumId w:val="7"/>
  </w:num>
  <w:num w:numId="22" w16cid:durableId="998532557">
    <w:abstractNumId w:val="13"/>
  </w:num>
  <w:num w:numId="23" w16cid:durableId="777942532">
    <w:abstractNumId w:val="24"/>
  </w:num>
  <w:num w:numId="24" w16cid:durableId="1207645641">
    <w:abstractNumId w:val="5"/>
  </w:num>
  <w:num w:numId="25" w16cid:durableId="1023626146">
    <w:abstractNumId w:val="9"/>
  </w:num>
  <w:num w:numId="26" w16cid:durableId="942568108">
    <w:abstractNumId w:val="26"/>
  </w:num>
  <w:num w:numId="27" w16cid:durableId="277370936">
    <w:abstractNumId w:val="27"/>
  </w:num>
  <w:num w:numId="28" w16cid:durableId="587537565">
    <w:abstractNumId w:val="11"/>
  </w:num>
  <w:num w:numId="29" w16cid:durableId="474566435">
    <w:abstractNumId w:val="0"/>
  </w:num>
  <w:num w:numId="30" w16cid:durableId="19608667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9A"/>
    <w:rsid w:val="000058CD"/>
    <w:rsid w:val="00007CD1"/>
    <w:rsid w:val="00011438"/>
    <w:rsid w:val="00012262"/>
    <w:rsid w:val="00013D37"/>
    <w:rsid w:val="00013DCF"/>
    <w:rsid w:val="000212EE"/>
    <w:rsid w:val="00024B43"/>
    <w:rsid w:val="00025391"/>
    <w:rsid w:val="000267E9"/>
    <w:rsid w:val="00026A56"/>
    <w:rsid w:val="00026B73"/>
    <w:rsid w:val="00030FDE"/>
    <w:rsid w:val="000318EB"/>
    <w:rsid w:val="000344DE"/>
    <w:rsid w:val="00036F9F"/>
    <w:rsid w:val="00041A95"/>
    <w:rsid w:val="000477B7"/>
    <w:rsid w:val="0005138A"/>
    <w:rsid w:val="00052371"/>
    <w:rsid w:val="00060785"/>
    <w:rsid w:val="00061FF2"/>
    <w:rsid w:val="000655F4"/>
    <w:rsid w:val="00071455"/>
    <w:rsid w:val="000745BB"/>
    <w:rsid w:val="00077C04"/>
    <w:rsid w:val="0008245B"/>
    <w:rsid w:val="00082A24"/>
    <w:rsid w:val="00084E22"/>
    <w:rsid w:val="0008560C"/>
    <w:rsid w:val="00087D93"/>
    <w:rsid w:val="00092310"/>
    <w:rsid w:val="000933B7"/>
    <w:rsid w:val="00093D70"/>
    <w:rsid w:val="0009631E"/>
    <w:rsid w:val="000977C6"/>
    <w:rsid w:val="000A5270"/>
    <w:rsid w:val="000A573E"/>
    <w:rsid w:val="000A66B7"/>
    <w:rsid w:val="000B1BEE"/>
    <w:rsid w:val="000B45DF"/>
    <w:rsid w:val="000C6CBB"/>
    <w:rsid w:val="000C75C3"/>
    <w:rsid w:val="000C7601"/>
    <w:rsid w:val="000D0F38"/>
    <w:rsid w:val="000D1E82"/>
    <w:rsid w:val="000D4372"/>
    <w:rsid w:val="000D674C"/>
    <w:rsid w:val="000E0422"/>
    <w:rsid w:val="000E1A98"/>
    <w:rsid w:val="000E4DE9"/>
    <w:rsid w:val="000E68D8"/>
    <w:rsid w:val="000F2DC2"/>
    <w:rsid w:val="000F4667"/>
    <w:rsid w:val="000F56C0"/>
    <w:rsid w:val="000F60F9"/>
    <w:rsid w:val="000F75AA"/>
    <w:rsid w:val="00102F22"/>
    <w:rsid w:val="00103F45"/>
    <w:rsid w:val="001073F7"/>
    <w:rsid w:val="001116C8"/>
    <w:rsid w:val="00111EBC"/>
    <w:rsid w:val="00112EE6"/>
    <w:rsid w:val="001162A3"/>
    <w:rsid w:val="00120C76"/>
    <w:rsid w:val="0012149D"/>
    <w:rsid w:val="0012292A"/>
    <w:rsid w:val="001232CF"/>
    <w:rsid w:val="001273F2"/>
    <w:rsid w:val="001310B6"/>
    <w:rsid w:val="0013438D"/>
    <w:rsid w:val="00136658"/>
    <w:rsid w:val="00136E8E"/>
    <w:rsid w:val="001372D1"/>
    <w:rsid w:val="00137574"/>
    <w:rsid w:val="001404CE"/>
    <w:rsid w:val="0014675E"/>
    <w:rsid w:val="0015596C"/>
    <w:rsid w:val="00156C2D"/>
    <w:rsid w:val="00164E3D"/>
    <w:rsid w:val="00170850"/>
    <w:rsid w:val="0017475C"/>
    <w:rsid w:val="00181467"/>
    <w:rsid w:val="00190EF8"/>
    <w:rsid w:val="00192137"/>
    <w:rsid w:val="001A3B3E"/>
    <w:rsid w:val="001A5107"/>
    <w:rsid w:val="001A72C8"/>
    <w:rsid w:val="001B0CAE"/>
    <w:rsid w:val="001B301A"/>
    <w:rsid w:val="001B336B"/>
    <w:rsid w:val="001B3B7E"/>
    <w:rsid w:val="001B439B"/>
    <w:rsid w:val="001B73FE"/>
    <w:rsid w:val="001C266D"/>
    <w:rsid w:val="001C32D1"/>
    <w:rsid w:val="001C5343"/>
    <w:rsid w:val="001C5915"/>
    <w:rsid w:val="001C5D10"/>
    <w:rsid w:val="001D0CED"/>
    <w:rsid w:val="001D2391"/>
    <w:rsid w:val="001D289A"/>
    <w:rsid w:val="001D652A"/>
    <w:rsid w:val="001D78FA"/>
    <w:rsid w:val="001F160D"/>
    <w:rsid w:val="002016E2"/>
    <w:rsid w:val="0020180C"/>
    <w:rsid w:val="002071EB"/>
    <w:rsid w:val="0021283F"/>
    <w:rsid w:val="00212BE2"/>
    <w:rsid w:val="0021497F"/>
    <w:rsid w:val="002256D8"/>
    <w:rsid w:val="00225AED"/>
    <w:rsid w:val="00227071"/>
    <w:rsid w:val="00227BFE"/>
    <w:rsid w:val="00230C88"/>
    <w:rsid w:val="0023483F"/>
    <w:rsid w:val="00236F2E"/>
    <w:rsid w:val="00244C3D"/>
    <w:rsid w:val="00246152"/>
    <w:rsid w:val="00251F52"/>
    <w:rsid w:val="002525FB"/>
    <w:rsid w:val="00255E10"/>
    <w:rsid w:val="00256774"/>
    <w:rsid w:val="002601A5"/>
    <w:rsid w:val="00260332"/>
    <w:rsid w:val="00261920"/>
    <w:rsid w:val="00261EDF"/>
    <w:rsid w:val="0026498B"/>
    <w:rsid w:val="00264F7D"/>
    <w:rsid w:val="002667E2"/>
    <w:rsid w:val="002713CA"/>
    <w:rsid w:val="00271B37"/>
    <w:rsid w:val="00271C5D"/>
    <w:rsid w:val="00272EE8"/>
    <w:rsid w:val="00274B11"/>
    <w:rsid w:val="00283EDF"/>
    <w:rsid w:val="00283F43"/>
    <w:rsid w:val="00292D10"/>
    <w:rsid w:val="0029382B"/>
    <w:rsid w:val="00294A00"/>
    <w:rsid w:val="00294B33"/>
    <w:rsid w:val="00295356"/>
    <w:rsid w:val="00295718"/>
    <w:rsid w:val="00296A2C"/>
    <w:rsid w:val="002A57B0"/>
    <w:rsid w:val="002B09C8"/>
    <w:rsid w:val="002B1593"/>
    <w:rsid w:val="002B296C"/>
    <w:rsid w:val="002B526E"/>
    <w:rsid w:val="002B727B"/>
    <w:rsid w:val="002C34D5"/>
    <w:rsid w:val="002C44A5"/>
    <w:rsid w:val="002C57AA"/>
    <w:rsid w:val="002C6C7D"/>
    <w:rsid w:val="002E53AE"/>
    <w:rsid w:val="002E55BD"/>
    <w:rsid w:val="002E64D7"/>
    <w:rsid w:val="002F39EC"/>
    <w:rsid w:val="00305EF8"/>
    <w:rsid w:val="003128C6"/>
    <w:rsid w:val="00314A3E"/>
    <w:rsid w:val="00315FC5"/>
    <w:rsid w:val="00322DD2"/>
    <w:rsid w:val="00322DEE"/>
    <w:rsid w:val="00323B7A"/>
    <w:rsid w:val="003242B8"/>
    <w:rsid w:val="00324889"/>
    <w:rsid w:val="003313FA"/>
    <w:rsid w:val="0033455D"/>
    <w:rsid w:val="00341C16"/>
    <w:rsid w:val="00343C14"/>
    <w:rsid w:val="00343F4D"/>
    <w:rsid w:val="00350AB0"/>
    <w:rsid w:val="00350C15"/>
    <w:rsid w:val="00351A0B"/>
    <w:rsid w:val="00353F10"/>
    <w:rsid w:val="0036172A"/>
    <w:rsid w:val="00363BE9"/>
    <w:rsid w:val="0036508B"/>
    <w:rsid w:val="00365A7B"/>
    <w:rsid w:val="00370BEC"/>
    <w:rsid w:val="003711E5"/>
    <w:rsid w:val="00373833"/>
    <w:rsid w:val="00375A84"/>
    <w:rsid w:val="003762A5"/>
    <w:rsid w:val="00381ED9"/>
    <w:rsid w:val="0038291D"/>
    <w:rsid w:val="00382936"/>
    <w:rsid w:val="003834EC"/>
    <w:rsid w:val="00385106"/>
    <w:rsid w:val="003A0888"/>
    <w:rsid w:val="003A3D35"/>
    <w:rsid w:val="003A4B97"/>
    <w:rsid w:val="003A4F2D"/>
    <w:rsid w:val="003A70DF"/>
    <w:rsid w:val="003B1442"/>
    <w:rsid w:val="003B2E81"/>
    <w:rsid w:val="003B4D0D"/>
    <w:rsid w:val="003C3131"/>
    <w:rsid w:val="003C4BE8"/>
    <w:rsid w:val="003C6A39"/>
    <w:rsid w:val="003D1CA2"/>
    <w:rsid w:val="003D41B1"/>
    <w:rsid w:val="003E3E8F"/>
    <w:rsid w:val="003E67A5"/>
    <w:rsid w:val="003E7787"/>
    <w:rsid w:val="003F0338"/>
    <w:rsid w:val="003F1851"/>
    <w:rsid w:val="003F1B55"/>
    <w:rsid w:val="0040015B"/>
    <w:rsid w:val="00411A66"/>
    <w:rsid w:val="00414A47"/>
    <w:rsid w:val="00414CC5"/>
    <w:rsid w:val="004151BF"/>
    <w:rsid w:val="00416568"/>
    <w:rsid w:val="00417C1C"/>
    <w:rsid w:val="00423702"/>
    <w:rsid w:val="00424EC3"/>
    <w:rsid w:val="00426ED2"/>
    <w:rsid w:val="00432E31"/>
    <w:rsid w:val="0043CD5F"/>
    <w:rsid w:val="004406A8"/>
    <w:rsid w:val="004442B6"/>
    <w:rsid w:val="0045260B"/>
    <w:rsid w:val="00456B34"/>
    <w:rsid w:val="0046110C"/>
    <w:rsid w:val="00463181"/>
    <w:rsid w:val="004639AA"/>
    <w:rsid w:val="004645A7"/>
    <w:rsid w:val="0046604F"/>
    <w:rsid w:val="004722FC"/>
    <w:rsid w:val="00472BD6"/>
    <w:rsid w:val="00475623"/>
    <w:rsid w:val="004771E9"/>
    <w:rsid w:val="00481F09"/>
    <w:rsid w:val="00481F98"/>
    <w:rsid w:val="00486233"/>
    <w:rsid w:val="004A3F74"/>
    <w:rsid w:val="004B3DB0"/>
    <w:rsid w:val="004B3E81"/>
    <w:rsid w:val="004B492D"/>
    <w:rsid w:val="004D1373"/>
    <w:rsid w:val="004D404F"/>
    <w:rsid w:val="004D4F08"/>
    <w:rsid w:val="004E78F0"/>
    <w:rsid w:val="00500375"/>
    <w:rsid w:val="00503197"/>
    <w:rsid w:val="00505ADE"/>
    <w:rsid w:val="0050723B"/>
    <w:rsid w:val="00510EA6"/>
    <w:rsid w:val="00513A11"/>
    <w:rsid w:val="00514B22"/>
    <w:rsid w:val="0051563B"/>
    <w:rsid w:val="0051657E"/>
    <w:rsid w:val="00516AC4"/>
    <w:rsid w:val="005211DC"/>
    <w:rsid w:val="00527BE8"/>
    <w:rsid w:val="00535223"/>
    <w:rsid w:val="0053661C"/>
    <w:rsid w:val="00536F22"/>
    <w:rsid w:val="00540D92"/>
    <w:rsid w:val="0054162C"/>
    <w:rsid w:val="00543031"/>
    <w:rsid w:val="0056081A"/>
    <w:rsid w:val="005650EB"/>
    <w:rsid w:val="00565715"/>
    <w:rsid w:val="00571315"/>
    <w:rsid w:val="0057348E"/>
    <w:rsid w:val="00573A4D"/>
    <w:rsid w:val="00573D1E"/>
    <w:rsid w:val="00576EBE"/>
    <w:rsid w:val="00577A09"/>
    <w:rsid w:val="0058129C"/>
    <w:rsid w:val="00591CD6"/>
    <w:rsid w:val="00592B01"/>
    <w:rsid w:val="00594E07"/>
    <w:rsid w:val="005952C8"/>
    <w:rsid w:val="005963AF"/>
    <w:rsid w:val="005A0547"/>
    <w:rsid w:val="005A3532"/>
    <w:rsid w:val="005B7EC5"/>
    <w:rsid w:val="005C2561"/>
    <w:rsid w:val="005C4862"/>
    <w:rsid w:val="005C57A1"/>
    <w:rsid w:val="005C866B"/>
    <w:rsid w:val="005D1207"/>
    <w:rsid w:val="005D2225"/>
    <w:rsid w:val="005E14D6"/>
    <w:rsid w:val="005E3EA6"/>
    <w:rsid w:val="005E4B8A"/>
    <w:rsid w:val="005F30AC"/>
    <w:rsid w:val="005F56AF"/>
    <w:rsid w:val="005F6547"/>
    <w:rsid w:val="006064F0"/>
    <w:rsid w:val="00606E7C"/>
    <w:rsid w:val="00607342"/>
    <w:rsid w:val="00610B49"/>
    <w:rsid w:val="00611AD6"/>
    <w:rsid w:val="00621B45"/>
    <w:rsid w:val="00624E79"/>
    <w:rsid w:val="00626B8C"/>
    <w:rsid w:val="0063035A"/>
    <w:rsid w:val="0063051C"/>
    <w:rsid w:val="006325E8"/>
    <w:rsid w:val="0063771B"/>
    <w:rsid w:val="006422CD"/>
    <w:rsid w:val="00642AC7"/>
    <w:rsid w:val="006507D1"/>
    <w:rsid w:val="00652BBB"/>
    <w:rsid w:val="00654187"/>
    <w:rsid w:val="00661116"/>
    <w:rsid w:val="0066149E"/>
    <w:rsid w:val="006638CE"/>
    <w:rsid w:val="00665F1F"/>
    <w:rsid w:val="006673E0"/>
    <w:rsid w:val="00671CB7"/>
    <w:rsid w:val="00673626"/>
    <w:rsid w:val="00674B51"/>
    <w:rsid w:val="0068199D"/>
    <w:rsid w:val="00685F96"/>
    <w:rsid w:val="00691DE1"/>
    <w:rsid w:val="00693AA7"/>
    <w:rsid w:val="006A017F"/>
    <w:rsid w:val="006A224A"/>
    <w:rsid w:val="006A2F4D"/>
    <w:rsid w:val="006B1238"/>
    <w:rsid w:val="006B18C3"/>
    <w:rsid w:val="006B5266"/>
    <w:rsid w:val="006C13D7"/>
    <w:rsid w:val="006C1F56"/>
    <w:rsid w:val="006C4D11"/>
    <w:rsid w:val="006C4DC0"/>
    <w:rsid w:val="006C51B7"/>
    <w:rsid w:val="006C6BCA"/>
    <w:rsid w:val="006D00F1"/>
    <w:rsid w:val="006D0A15"/>
    <w:rsid w:val="006D2217"/>
    <w:rsid w:val="006E038E"/>
    <w:rsid w:val="006E0B1D"/>
    <w:rsid w:val="006E2B6E"/>
    <w:rsid w:val="006E2F08"/>
    <w:rsid w:val="006E7D07"/>
    <w:rsid w:val="006F1620"/>
    <w:rsid w:val="006F4AA2"/>
    <w:rsid w:val="006F60F1"/>
    <w:rsid w:val="006F6DFC"/>
    <w:rsid w:val="0070203A"/>
    <w:rsid w:val="0070268F"/>
    <w:rsid w:val="00702828"/>
    <w:rsid w:val="00703E74"/>
    <w:rsid w:val="0070443E"/>
    <w:rsid w:val="00705118"/>
    <w:rsid w:val="0070753A"/>
    <w:rsid w:val="00711E49"/>
    <w:rsid w:val="00712DB0"/>
    <w:rsid w:val="00713672"/>
    <w:rsid w:val="007138A6"/>
    <w:rsid w:val="00714B57"/>
    <w:rsid w:val="00715AE1"/>
    <w:rsid w:val="0071776D"/>
    <w:rsid w:val="00717E53"/>
    <w:rsid w:val="00731730"/>
    <w:rsid w:val="00733B0C"/>
    <w:rsid w:val="007356F3"/>
    <w:rsid w:val="00740A6C"/>
    <w:rsid w:val="00740CCA"/>
    <w:rsid w:val="00754E86"/>
    <w:rsid w:val="00755837"/>
    <w:rsid w:val="00764301"/>
    <w:rsid w:val="00764FAA"/>
    <w:rsid w:val="0077053D"/>
    <w:rsid w:val="00770A27"/>
    <w:rsid w:val="00771B3C"/>
    <w:rsid w:val="0077466F"/>
    <w:rsid w:val="00774985"/>
    <w:rsid w:val="00776208"/>
    <w:rsid w:val="00776B7E"/>
    <w:rsid w:val="00777930"/>
    <w:rsid w:val="00781AB4"/>
    <w:rsid w:val="00790E1B"/>
    <w:rsid w:val="00794CA6"/>
    <w:rsid w:val="007951EF"/>
    <w:rsid w:val="00795738"/>
    <w:rsid w:val="00797463"/>
    <w:rsid w:val="00797971"/>
    <w:rsid w:val="007A0CDA"/>
    <w:rsid w:val="007A157A"/>
    <w:rsid w:val="007A2415"/>
    <w:rsid w:val="007A58B9"/>
    <w:rsid w:val="007A6AB7"/>
    <w:rsid w:val="007B12BC"/>
    <w:rsid w:val="007B194D"/>
    <w:rsid w:val="007C0CA5"/>
    <w:rsid w:val="007C0DA0"/>
    <w:rsid w:val="007C501E"/>
    <w:rsid w:val="007C5BA5"/>
    <w:rsid w:val="007C5FDC"/>
    <w:rsid w:val="007D0D8E"/>
    <w:rsid w:val="007D31AF"/>
    <w:rsid w:val="007D3EBB"/>
    <w:rsid w:val="007F1985"/>
    <w:rsid w:val="007F7ED2"/>
    <w:rsid w:val="008009B0"/>
    <w:rsid w:val="00803099"/>
    <w:rsid w:val="00805FDA"/>
    <w:rsid w:val="008108C4"/>
    <w:rsid w:val="008115D9"/>
    <w:rsid w:val="008127E6"/>
    <w:rsid w:val="0081430F"/>
    <w:rsid w:val="00816A69"/>
    <w:rsid w:val="008360B6"/>
    <w:rsid w:val="00836B32"/>
    <w:rsid w:val="00840BB6"/>
    <w:rsid w:val="00846CB4"/>
    <w:rsid w:val="008506E9"/>
    <w:rsid w:val="00852508"/>
    <w:rsid w:val="00857544"/>
    <w:rsid w:val="008615B2"/>
    <w:rsid w:val="00864ED2"/>
    <w:rsid w:val="00876B1A"/>
    <w:rsid w:val="00877FCD"/>
    <w:rsid w:val="00881833"/>
    <w:rsid w:val="00885EE7"/>
    <w:rsid w:val="00891E27"/>
    <w:rsid w:val="0089556A"/>
    <w:rsid w:val="00895608"/>
    <w:rsid w:val="008971E2"/>
    <w:rsid w:val="008979AA"/>
    <w:rsid w:val="008A0441"/>
    <w:rsid w:val="008A532E"/>
    <w:rsid w:val="008A63F7"/>
    <w:rsid w:val="008B3AAC"/>
    <w:rsid w:val="008B486E"/>
    <w:rsid w:val="008B4A83"/>
    <w:rsid w:val="008B5B34"/>
    <w:rsid w:val="008B6A15"/>
    <w:rsid w:val="008C1A72"/>
    <w:rsid w:val="008C36C8"/>
    <w:rsid w:val="008D1331"/>
    <w:rsid w:val="008D5EF0"/>
    <w:rsid w:val="008E077E"/>
    <w:rsid w:val="008F2B08"/>
    <w:rsid w:val="00904A5E"/>
    <w:rsid w:val="009059D2"/>
    <w:rsid w:val="009101FD"/>
    <w:rsid w:val="00910669"/>
    <w:rsid w:val="00912342"/>
    <w:rsid w:val="009126B4"/>
    <w:rsid w:val="0091330F"/>
    <w:rsid w:val="009143CA"/>
    <w:rsid w:val="00916DA1"/>
    <w:rsid w:val="00917611"/>
    <w:rsid w:val="00921B1E"/>
    <w:rsid w:val="00930D4D"/>
    <w:rsid w:val="00931188"/>
    <w:rsid w:val="0093244A"/>
    <w:rsid w:val="00934A9E"/>
    <w:rsid w:val="00934C00"/>
    <w:rsid w:val="00936600"/>
    <w:rsid w:val="0094519C"/>
    <w:rsid w:val="0094562D"/>
    <w:rsid w:val="009502E6"/>
    <w:rsid w:val="00955BB9"/>
    <w:rsid w:val="00957515"/>
    <w:rsid w:val="0096603D"/>
    <w:rsid w:val="00967579"/>
    <w:rsid w:val="00967636"/>
    <w:rsid w:val="009739E8"/>
    <w:rsid w:val="0097675D"/>
    <w:rsid w:val="00976F57"/>
    <w:rsid w:val="009873B0"/>
    <w:rsid w:val="00987907"/>
    <w:rsid w:val="009965E4"/>
    <w:rsid w:val="009A172D"/>
    <w:rsid w:val="009A27DB"/>
    <w:rsid w:val="009A4591"/>
    <w:rsid w:val="009A5030"/>
    <w:rsid w:val="009A5E1C"/>
    <w:rsid w:val="009B3067"/>
    <w:rsid w:val="009B7557"/>
    <w:rsid w:val="009C00E5"/>
    <w:rsid w:val="009C0905"/>
    <w:rsid w:val="009C0964"/>
    <w:rsid w:val="009C2D97"/>
    <w:rsid w:val="009C7255"/>
    <w:rsid w:val="009D1AB5"/>
    <w:rsid w:val="009D297B"/>
    <w:rsid w:val="009E026E"/>
    <w:rsid w:val="009E78E9"/>
    <w:rsid w:val="009F1B8F"/>
    <w:rsid w:val="009F2B7B"/>
    <w:rsid w:val="009F79AC"/>
    <w:rsid w:val="00A02783"/>
    <w:rsid w:val="00A05C30"/>
    <w:rsid w:val="00A07162"/>
    <w:rsid w:val="00A10576"/>
    <w:rsid w:val="00A142D3"/>
    <w:rsid w:val="00A15EA4"/>
    <w:rsid w:val="00A16CCB"/>
    <w:rsid w:val="00A17F5E"/>
    <w:rsid w:val="00A244D7"/>
    <w:rsid w:val="00A25AB5"/>
    <w:rsid w:val="00A31646"/>
    <w:rsid w:val="00A41E38"/>
    <w:rsid w:val="00A42607"/>
    <w:rsid w:val="00A4338A"/>
    <w:rsid w:val="00A4352A"/>
    <w:rsid w:val="00A43925"/>
    <w:rsid w:val="00A43FFD"/>
    <w:rsid w:val="00A450CA"/>
    <w:rsid w:val="00A54343"/>
    <w:rsid w:val="00A55148"/>
    <w:rsid w:val="00A62F1A"/>
    <w:rsid w:val="00A67205"/>
    <w:rsid w:val="00A67A3C"/>
    <w:rsid w:val="00A717E0"/>
    <w:rsid w:val="00A732CC"/>
    <w:rsid w:val="00A73D3E"/>
    <w:rsid w:val="00A73E7C"/>
    <w:rsid w:val="00A746E9"/>
    <w:rsid w:val="00A80781"/>
    <w:rsid w:val="00A80B20"/>
    <w:rsid w:val="00A82975"/>
    <w:rsid w:val="00A8431E"/>
    <w:rsid w:val="00A8482F"/>
    <w:rsid w:val="00A8A539"/>
    <w:rsid w:val="00A900AE"/>
    <w:rsid w:val="00A915E7"/>
    <w:rsid w:val="00A921E0"/>
    <w:rsid w:val="00A957C1"/>
    <w:rsid w:val="00A95DD2"/>
    <w:rsid w:val="00A95E84"/>
    <w:rsid w:val="00AA0DB3"/>
    <w:rsid w:val="00AA39D8"/>
    <w:rsid w:val="00AA3EBE"/>
    <w:rsid w:val="00AB29EF"/>
    <w:rsid w:val="00AB3347"/>
    <w:rsid w:val="00AB491F"/>
    <w:rsid w:val="00AB7F27"/>
    <w:rsid w:val="00AC0A49"/>
    <w:rsid w:val="00AC1F0B"/>
    <w:rsid w:val="00AC33E2"/>
    <w:rsid w:val="00AC4EE3"/>
    <w:rsid w:val="00AD23F6"/>
    <w:rsid w:val="00AD2488"/>
    <w:rsid w:val="00AD25AC"/>
    <w:rsid w:val="00AD2AC6"/>
    <w:rsid w:val="00AD317B"/>
    <w:rsid w:val="00AD4020"/>
    <w:rsid w:val="00AE3920"/>
    <w:rsid w:val="00AE3AE6"/>
    <w:rsid w:val="00AE422E"/>
    <w:rsid w:val="00AF12D1"/>
    <w:rsid w:val="00AF23D1"/>
    <w:rsid w:val="00AF56F0"/>
    <w:rsid w:val="00B033DD"/>
    <w:rsid w:val="00B04A79"/>
    <w:rsid w:val="00B10B58"/>
    <w:rsid w:val="00B13B0D"/>
    <w:rsid w:val="00B13F67"/>
    <w:rsid w:val="00B25936"/>
    <w:rsid w:val="00B37029"/>
    <w:rsid w:val="00B40F5B"/>
    <w:rsid w:val="00B43A34"/>
    <w:rsid w:val="00B46335"/>
    <w:rsid w:val="00B46898"/>
    <w:rsid w:val="00B500FE"/>
    <w:rsid w:val="00B53A9E"/>
    <w:rsid w:val="00B56A9F"/>
    <w:rsid w:val="00B617C5"/>
    <w:rsid w:val="00B6239C"/>
    <w:rsid w:val="00B6277E"/>
    <w:rsid w:val="00B652C2"/>
    <w:rsid w:val="00B67446"/>
    <w:rsid w:val="00B73224"/>
    <w:rsid w:val="00B73613"/>
    <w:rsid w:val="00B806F1"/>
    <w:rsid w:val="00B8639C"/>
    <w:rsid w:val="00B86F4A"/>
    <w:rsid w:val="00B9066A"/>
    <w:rsid w:val="00B90F68"/>
    <w:rsid w:val="00B930D7"/>
    <w:rsid w:val="00B9597D"/>
    <w:rsid w:val="00BA0737"/>
    <w:rsid w:val="00BB2255"/>
    <w:rsid w:val="00BB495A"/>
    <w:rsid w:val="00BB4AC7"/>
    <w:rsid w:val="00BC4F35"/>
    <w:rsid w:val="00BD71D1"/>
    <w:rsid w:val="00BE11A6"/>
    <w:rsid w:val="00BE74D6"/>
    <w:rsid w:val="00BE79A0"/>
    <w:rsid w:val="00BF15C3"/>
    <w:rsid w:val="00BF3A8F"/>
    <w:rsid w:val="00C026A8"/>
    <w:rsid w:val="00C05724"/>
    <w:rsid w:val="00C05783"/>
    <w:rsid w:val="00C10DEC"/>
    <w:rsid w:val="00C11118"/>
    <w:rsid w:val="00C15F91"/>
    <w:rsid w:val="00C168BA"/>
    <w:rsid w:val="00C174DA"/>
    <w:rsid w:val="00C2648D"/>
    <w:rsid w:val="00C2730A"/>
    <w:rsid w:val="00C331A2"/>
    <w:rsid w:val="00C37386"/>
    <w:rsid w:val="00C40005"/>
    <w:rsid w:val="00C40522"/>
    <w:rsid w:val="00C41702"/>
    <w:rsid w:val="00C466F2"/>
    <w:rsid w:val="00C50AE7"/>
    <w:rsid w:val="00C53150"/>
    <w:rsid w:val="00C56E98"/>
    <w:rsid w:val="00C602FB"/>
    <w:rsid w:val="00C60D73"/>
    <w:rsid w:val="00C651E8"/>
    <w:rsid w:val="00C661E7"/>
    <w:rsid w:val="00C668C2"/>
    <w:rsid w:val="00C6708E"/>
    <w:rsid w:val="00C7078D"/>
    <w:rsid w:val="00C76B17"/>
    <w:rsid w:val="00C830CF"/>
    <w:rsid w:val="00C848ED"/>
    <w:rsid w:val="00C929FF"/>
    <w:rsid w:val="00C93589"/>
    <w:rsid w:val="00CA4BC0"/>
    <w:rsid w:val="00CA51F1"/>
    <w:rsid w:val="00CA606D"/>
    <w:rsid w:val="00CC0895"/>
    <w:rsid w:val="00CC4C5F"/>
    <w:rsid w:val="00CD1790"/>
    <w:rsid w:val="00CD3A58"/>
    <w:rsid w:val="00CE27A9"/>
    <w:rsid w:val="00CF2CC9"/>
    <w:rsid w:val="00CF67FB"/>
    <w:rsid w:val="00CF6EA4"/>
    <w:rsid w:val="00D0485C"/>
    <w:rsid w:val="00D05AEA"/>
    <w:rsid w:val="00D12D78"/>
    <w:rsid w:val="00D12E6D"/>
    <w:rsid w:val="00D13B5E"/>
    <w:rsid w:val="00D13E9E"/>
    <w:rsid w:val="00D1416D"/>
    <w:rsid w:val="00D15A8F"/>
    <w:rsid w:val="00D16429"/>
    <w:rsid w:val="00D164C3"/>
    <w:rsid w:val="00D21574"/>
    <w:rsid w:val="00D36CD4"/>
    <w:rsid w:val="00D4464C"/>
    <w:rsid w:val="00D64AEB"/>
    <w:rsid w:val="00D7138A"/>
    <w:rsid w:val="00D76DA5"/>
    <w:rsid w:val="00D8539A"/>
    <w:rsid w:val="00D85F9C"/>
    <w:rsid w:val="00D907B3"/>
    <w:rsid w:val="00D94C95"/>
    <w:rsid w:val="00D9623B"/>
    <w:rsid w:val="00D96243"/>
    <w:rsid w:val="00D96CA0"/>
    <w:rsid w:val="00DA169F"/>
    <w:rsid w:val="00DA3C6B"/>
    <w:rsid w:val="00DA5851"/>
    <w:rsid w:val="00DB2A53"/>
    <w:rsid w:val="00DB332E"/>
    <w:rsid w:val="00DB5344"/>
    <w:rsid w:val="00DB62A6"/>
    <w:rsid w:val="00DB77F9"/>
    <w:rsid w:val="00DC0110"/>
    <w:rsid w:val="00DC0530"/>
    <w:rsid w:val="00DC197D"/>
    <w:rsid w:val="00DC4916"/>
    <w:rsid w:val="00DC51F2"/>
    <w:rsid w:val="00DD1C54"/>
    <w:rsid w:val="00DD1DB8"/>
    <w:rsid w:val="00DD25CE"/>
    <w:rsid w:val="00DD3487"/>
    <w:rsid w:val="00DE67E1"/>
    <w:rsid w:val="00DF3E4F"/>
    <w:rsid w:val="00DF43F2"/>
    <w:rsid w:val="00DF4A3C"/>
    <w:rsid w:val="00DF6A81"/>
    <w:rsid w:val="00E0086A"/>
    <w:rsid w:val="00E03BCE"/>
    <w:rsid w:val="00E0405E"/>
    <w:rsid w:val="00E12295"/>
    <w:rsid w:val="00E12D35"/>
    <w:rsid w:val="00E14AE3"/>
    <w:rsid w:val="00E14DB1"/>
    <w:rsid w:val="00E15566"/>
    <w:rsid w:val="00E16120"/>
    <w:rsid w:val="00E20A55"/>
    <w:rsid w:val="00E20B74"/>
    <w:rsid w:val="00E22037"/>
    <w:rsid w:val="00E236BD"/>
    <w:rsid w:val="00E2594A"/>
    <w:rsid w:val="00E27975"/>
    <w:rsid w:val="00E27A94"/>
    <w:rsid w:val="00E30D50"/>
    <w:rsid w:val="00E3155A"/>
    <w:rsid w:val="00E42DF5"/>
    <w:rsid w:val="00E53A4D"/>
    <w:rsid w:val="00E56A22"/>
    <w:rsid w:val="00E5791D"/>
    <w:rsid w:val="00E60110"/>
    <w:rsid w:val="00E61FA4"/>
    <w:rsid w:val="00E62ABD"/>
    <w:rsid w:val="00E638C1"/>
    <w:rsid w:val="00E66848"/>
    <w:rsid w:val="00E74AF4"/>
    <w:rsid w:val="00E84CED"/>
    <w:rsid w:val="00E90051"/>
    <w:rsid w:val="00E90593"/>
    <w:rsid w:val="00E91904"/>
    <w:rsid w:val="00E91A17"/>
    <w:rsid w:val="00E923BC"/>
    <w:rsid w:val="00E93B27"/>
    <w:rsid w:val="00E949E0"/>
    <w:rsid w:val="00E95E4E"/>
    <w:rsid w:val="00EA0629"/>
    <w:rsid w:val="00EA0896"/>
    <w:rsid w:val="00EA52CB"/>
    <w:rsid w:val="00EA7746"/>
    <w:rsid w:val="00EB11D0"/>
    <w:rsid w:val="00EB2BB4"/>
    <w:rsid w:val="00EB4D10"/>
    <w:rsid w:val="00EB71A1"/>
    <w:rsid w:val="00EC1EEF"/>
    <w:rsid w:val="00EC2757"/>
    <w:rsid w:val="00EC583D"/>
    <w:rsid w:val="00EC6984"/>
    <w:rsid w:val="00EC7801"/>
    <w:rsid w:val="00ED22AE"/>
    <w:rsid w:val="00ED3B55"/>
    <w:rsid w:val="00EE0DAE"/>
    <w:rsid w:val="00EE42D5"/>
    <w:rsid w:val="00EE5B95"/>
    <w:rsid w:val="00EF045A"/>
    <w:rsid w:val="00EF6ED2"/>
    <w:rsid w:val="00EF70B0"/>
    <w:rsid w:val="00F018B3"/>
    <w:rsid w:val="00F034D1"/>
    <w:rsid w:val="00F07A12"/>
    <w:rsid w:val="00F13C03"/>
    <w:rsid w:val="00F1572E"/>
    <w:rsid w:val="00F20EEC"/>
    <w:rsid w:val="00F21C95"/>
    <w:rsid w:val="00F22335"/>
    <w:rsid w:val="00F22BC7"/>
    <w:rsid w:val="00F25A6A"/>
    <w:rsid w:val="00F33728"/>
    <w:rsid w:val="00F36EBB"/>
    <w:rsid w:val="00F4050D"/>
    <w:rsid w:val="00F405D3"/>
    <w:rsid w:val="00F41886"/>
    <w:rsid w:val="00F42E9C"/>
    <w:rsid w:val="00F4403E"/>
    <w:rsid w:val="00F5091C"/>
    <w:rsid w:val="00F5740C"/>
    <w:rsid w:val="00F5771D"/>
    <w:rsid w:val="00F61C10"/>
    <w:rsid w:val="00F64E65"/>
    <w:rsid w:val="00F6551D"/>
    <w:rsid w:val="00F67D74"/>
    <w:rsid w:val="00F7281A"/>
    <w:rsid w:val="00F76699"/>
    <w:rsid w:val="00F776F2"/>
    <w:rsid w:val="00F809CD"/>
    <w:rsid w:val="00F82D54"/>
    <w:rsid w:val="00F82F02"/>
    <w:rsid w:val="00F82FD0"/>
    <w:rsid w:val="00F900C7"/>
    <w:rsid w:val="00F90149"/>
    <w:rsid w:val="00F905A2"/>
    <w:rsid w:val="00F929A8"/>
    <w:rsid w:val="00F95514"/>
    <w:rsid w:val="00F95676"/>
    <w:rsid w:val="00F95988"/>
    <w:rsid w:val="00F97084"/>
    <w:rsid w:val="00FA0626"/>
    <w:rsid w:val="00FA0A91"/>
    <w:rsid w:val="00FA250E"/>
    <w:rsid w:val="00FB166D"/>
    <w:rsid w:val="00FB1C88"/>
    <w:rsid w:val="00FB793D"/>
    <w:rsid w:val="00FB8DC3"/>
    <w:rsid w:val="00FC012F"/>
    <w:rsid w:val="00FC6A2F"/>
    <w:rsid w:val="00FC7635"/>
    <w:rsid w:val="00FD2950"/>
    <w:rsid w:val="00FD3468"/>
    <w:rsid w:val="00FD59BF"/>
    <w:rsid w:val="00FF0AC7"/>
    <w:rsid w:val="00FF11D4"/>
    <w:rsid w:val="00FF5260"/>
    <w:rsid w:val="00FF63F2"/>
    <w:rsid w:val="0250ADF0"/>
    <w:rsid w:val="02C0257F"/>
    <w:rsid w:val="033E936F"/>
    <w:rsid w:val="03AB3D5D"/>
    <w:rsid w:val="04218F4C"/>
    <w:rsid w:val="04CB6BE1"/>
    <w:rsid w:val="04E5379A"/>
    <w:rsid w:val="051FF4AC"/>
    <w:rsid w:val="054A3B19"/>
    <w:rsid w:val="058E55D3"/>
    <w:rsid w:val="06D5ED09"/>
    <w:rsid w:val="06E5B3E9"/>
    <w:rsid w:val="06EA4958"/>
    <w:rsid w:val="0743C28F"/>
    <w:rsid w:val="07DB0A73"/>
    <w:rsid w:val="084408DD"/>
    <w:rsid w:val="0864F851"/>
    <w:rsid w:val="08B1AB05"/>
    <w:rsid w:val="08DAEF4C"/>
    <w:rsid w:val="097C5D56"/>
    <w:rsid w:val="0A6DDC18"/>
    <w:rsid w:val="0A70B227"/>
    <w:rsid w:val="0A7C8FA0"/>
    <w:rsid w:val="0A8049D5"/>
    <w:rsid w:val="0AB8D69C"/>
    <w:rsid w:val="0AC2F421"/>
    <w:rsid w:val="0B11C1EA"/>
    <w:rsid w:val="0B458A9F"/>
    <w:rsid w:val="0B9D7C60"/>
    <w:rsid w:val="0BD04C31"/>
    <w:rsid w:val="0BE98F61"/>
    <w:rsid w:val="0C0C9C87"/>
    <w:rsid w:val="0C99DDC4"/>
    <w:rsid w:val="0CC8B1EB"/>
    <w:rsid w:val="0CD831ED"/>
    <w:rsid w:val="0D29B333"/>
    <w:rsid w:val="0DD99A4E"/>
    <w:rsid w:val="0E25092A"/>
    <w:rsid w:val="0E3AFC9D"/>
    <w:rsid w:val="0E9FDFCA"/>
    <w:rsid w:val="0EA4951D"/>
    <w:rsid w:val="0EFCB6A4"/>
    <w:rsid w:val="0F0211B6"/>
    <w:rsid w:val="0F5EE88C"/>
    <w:rsid w:val="0F7BC22F"/>
    <w:rsid w:val="0FED38B1"/>
    <w:rsid w:val="100052AD"/>
    <w:rsid w:val="1087F0B8"/>
    <w:rsid w:val="10A33E49"/>
    <w:rsid w:val="10B9691C"/>
    <w:rsid w:val="10CCD8D4"/>
    <w:rsid w:val="113D3B6F"/>
    <w:rsid w:val="1190B9DD"/>
    <w:rsid w:val="11EAFA25"/>
    <w:rsid w:val="122DF037"/>
    <w:rsid w:val="122FBDF5"/>
    <w:rsid w:val="1248C943"/>
    <w:rsid w:val="1268A935"/>
    <w:rsid w:val="127C1B74"/>
    <w:rsid w:val="1285063C"/>
    <w:rsid w:val="12B2268F"/>
    <w:rsid w:val="12EF6108"/>
    <w:rsid w:val="1366C536"/>
    <w:rsid w:val="13EF4D0A"/>
    <w:rsid w:val="141FF85D"/>
    <w:rsid w:val="14A82CA1"/>
    <w:rsid w:val="14D3C3D0"/>
    <w:rsid w:val="1508A73F"/>
    <w:rsid w:val="15331CA4"/>
    <w:rsid w:val="1593BB25"/>
    <w:rsid w:val="15CC4F55"/>
    <w:rsid w:val="1627C943"/>
    <w:rsid w:val="16988E63"/>
    <w:rsid w:val="16BDC280"/>
    <w:rsid w:val="17083851"/>
    <w:rsid w:val="170C5C08"/>
    <w:rsid w:val="17408EA8"/>
    <w:rsid w:val="1743EF55"/>
    <w:rsid w:val="175B6B8C"/>
    <w:rsid w:val="17BFEC62"/>
    <w:rsid w:val="18111FC8"/>
    <w:rsid w:val="18459A96"/>
    <w:rsid w:val="18AEEA0C"/>
    <w:rsid w:val="18B595CE"/>
    <w:rsid w:val="1932A0DE"/>
    <w:rsid w:val="196DF87B"/>
    <w:rsid w:val="19A29B15"/>
    <w:rsid w:val="19EEB457"/>
    <w:rsid w:val="1A068DC7"/>
    <w:rsid w:val="1A325CB8"/>
    <w:rsid w:val="1A3CC53C"/>
    <w:rsid w:val="1A8AC462"/>
    <w:rsid w:val="1B816319"/>
    <w:rsid w:val="1C37FFD0"/>
    <w:rsid w:val="1CD32B53"/>
    <w:rsid w:val="1CEF71D3"/>
    <w:rsid w:val="1D9085A5"/>
    <w:rsid w:val="1D9ABC70"/>
    <w:rsid w:val="1DB2C2A7"/>
    <w:rsid w:val="1DC52C21"/>
    <w:rsid w:val="1DE4C85D"/>
    <w:rsid w:val="1E065D44"/>
    <w:rsid w:val="1E7F0D0D"/>
    <w:rsid w:val="1F5B55F1"/>
    <w:rsid w:val="1FC2D562"/>
    <w:rsid w:val="202DE3FF"/>
    <w:rsid w:val="211F938D"/>
    <w:rsid w:val="2147F986"/>
    <w:rsid w:val="21D85081"/>
    <w:rsid w:val="21DF2C06"/>
    <w:rsid w:val="21E78CA0"/>
    <w:rsid w:val="2350D27F"/>
    <w:rsid w:val="235604BF"/>
    <w:rsid w:val="239785C1"/>
    <w:rsid w:val="23B5E90A"/>
    <w:rsid w:val="24BA7499"/>
    <w:rsid w:val="24E5B274"/>
    <w:rsid w:val="254559F9"/>
    <w:rsid w:val="2568DFF3"/>
    <w:rsid w:val="26022346"/>
    <w:rsid w:val="262EF395"/>
    <w:rsid w:val="2654D192"/>
    <w:rsid w:val="26B78871"/>
    <w:rsid w:val="26B8F4C8"/>
    <w:rsid w:val="2741BBC9"/>
    <w:rsid w:val="275D176F"/>
    <w:rsid w:val="276E3EE8"/>
    <w:rsid w:val="27B4BEEA"/>
    <w:rsid w:val="2809F7D2"/>
    <w:rsid w:val="281D0068"/>
    <w:rsid w:val="28250885"/>
    <w:rsid w:val="282975E2"/>
    <w:rsid w:val="28C41BE9"/>
    <w:rsid w:val="28D8BD12"/>
    <w:rsid w:val="29E72E4B"/>
    <w:rsid w:val="2A51DF5C"/>
    <w:rsid w:val="2A723973"/>
    <w:rsid w:val="2AACB251"/>
    <w:rsid w:val="2AC9AFD3"/>
    <w:rsid w:val="2BB59533"/>
    <w:rsid w:val="2C0BF473"/>
    <w:rsid w:val="2C0FD235"/>
    <w:rsid w:val="2C1B7D56"/>
    <w:rsid w:val="2C9823A0"/>
    <w:rsid w:val="2CD3680C"/>
    <w:rsid w:val="2DC17135"/>
    <w:rsid w:val="2DDCB1DF"/>
    <w:rsid w:val="2DFBAE60"/>
    <w:rsid w:val="2E140436"/>
    <w:rsid w:val="2E421FE7"/>
    <w:rsid w:val="2EA852AF"/>
    <w:rsid w:val="2F03B32F"/>
    <w:rsid w:val="2F341DF1"/>
    <w:rsid w:val="2F7913AF"/>
    <w:rsid w:val="2FA31205"/>
    <w:rsid w:val="2FCDFD54"/>
    <w:rsid w:val="2FEE8BBC"/>
    <w:rsid w:val="3017C4FC"/>
    <w:rsid w:val="3062D9FD"/>
    <w:rsid w:val="309816F5"/>
    <w:rsid w:val="30999686"/>
    <w:rsid w:val="31C6AFCD"/>
    <w:rsid w:val="32123281"/>
    <w:rsid w:val="32F92FBD"/>
    <w:rsid w:val="33011C79"/>
    <w:rsid w:val="33FDC918"/>
    <w:rsid w:val="3405E0B6"/>
    <w:rsid w:val="34278C8E"/>
    <w:rsid w:val="34AEB327"/>
    <w:rsid w:val="34E04C8C"/>
    <w:rsid w:val="34FD3089"/>
    <w:rsid w:val="350B942F"/>
    <w:rsid w:val="35FA0913"/>
    <w:rsid w:val="35FF1EB3"/>
    <w:rsid w:val="3623871F"/>
    <w:rsid w:val="3638A029"/>
    <w:rsid w:val="36F5AC14"/>
    <w:rsid w:val="374C53C3"/>
    <w:rsid w:val="37826258"/>
    <w:rsid w:val="37B30362"/>
    <w:rsid w:val="37C518FC"/>
    <w:rsid w:val="37E474FC"/>
    <w:rsid w:val="37F22AF4"/>
    <w:rsid w:val="3804BC3C"/>
    <w:rsid w:val="38122F47"/>
    <w:rsid w:val="384F19AE"/>
    <w:rsid w:val="38720A6B"/>
    <w:rsid w:val="38BA6F86"/>
    <w:rsid w:val="38C51674"/>
    <w:rsid w:val="39D1C1B2"/>
    <w:rsid w:val="39DF597D"/>
    <w:rsid w:val="3A5307A6"/>
    <w:rsid w:val="3A53A0DA"/>
    <w:rsid w:val="3ADA87A2"/>
    <w:rsid w:val="3B041BFA"/>
    <w:rsid w:val="3BCE13F1"/>
    <w:rsid w:val="3BE0687A"/>
    <w:rsid w:val="3C091CAF"/>
    <w:rsid w:val="3C2A00C0"/>
    <w:rsid w:val="3C309818"/>
    <w:rsid w:val="3C3692FC"/>
    <w:rsid w:val="3C931FB0"/>
    <w:rsid w:val="3C9565F7"/>
    <w:rsid w:val="3CB12DD8"/>
    <w:rsid w:val="3D089926"/>
    <w:rsid w:val="3D0A65A0"/>
    <w:rsid w:val="3D378388"/>
    <w:rsid w:val="3E44CC09"/>
    <w:rsid w:val="3E4CFE39"/>
    <w:rsid w:val="3E85D9BD"/>
    <w:rsid w:val="3E89CD90"/>
    <w:rsid w:val="3F59EFD7"/>
    <w:rsid w:val="402B7C30"/>
    <w:rsid w:val="404187DA"/>
    <w:rsid w:val="406F244A"/>
    <w:rsid w:val="40786B20"/>
    <w:rsid w:val="40B44219"/>
    <w:rsid w:val="41703391"/>
    <w:rsid w:val="41A82198"/>
    <w:rsid w:val="41AD3A06"/>
    <w:rsid w:val="41DCD397"/>
    <w:rsid w:val="41F586ED"/>
    <w:rsid w:val="425265E4"/>
    <w:rsid w:val="427409F5"/>
    <w:rsid w:val="427C0CC9"/>
    <w:rsid w:val="42B76E2D"/>
    <w:rsid w:val="4326BCD1"/>
    <w:rsid w:val="43477134"/>
    <w:rsid w:val="4380917E"/>
    <w:rsid w:val="4387C85A"/>
    <w:rsid w:val="443F3698"/>
    <w:rsid w:val="44AA1301"/>
    <w:rsid w:val="44C094E0"/>
    <w:rsid w:val="44D014E2"/>
    <w:rsid w:val="44EB0A92"/>
    <w:rsid w:val="44F51B41"/>
    <w:rsid w:val="4542956D"/>
    <w:rsid w:val="458E5812"/>
    <w:rsid w:val="45F4C769"/>
    <w:rsid w:val="460A2DBE"/>
    <w:rsid w:val="460BAEE0"/>
    <w:rsid w:val="46228644"/>
    <w:rsid w:val="468F89E1"/>
    <w:rsid w:val="474B9882"/>
    <w:rsid w:val="47630194"/>
    <w:rsid w:val="47632232"/>
    <w:rsid w:val="480DF93D"/>
    <w:rsid w:val="482CBC03"/>
    <w:rsid w:val="487977A3"/>
    <w:rsid w:val="48B39BC0"/>
    <w:rsid w:val="48F32310"/>
    <w:rsid w:val="498FB0E0"/>
    <w:rsid w:val="4A1C8284"/>
    <w:rsid w:val="4ACE90E5"/>
    <w:rsid w:val="4AE0079D"/>
    <w:rsid w:val="4AFC6F2F"/>
    <w:rsid w:val="4B465CBD"/>
    <w:rsid w:val="4B4A56CA"/>
    <w:rsid w:val="4BDF5A63"/>
    <w:rsid w:val="4C80A3F5"/>
    <w:rsid w:val="4CAE2945"/>
    <w:rsid w:val="4CE2C67E"/>
    <w:rsid w:val="4CEAB362"/>
    <w:rsid w:val="4DA51743"/>
    <w:rsid w:val="4E0E9879"/>
    <w:rsid w:val="4E3924B2"/>
    <w:rsid w:val="4EDA6075"/>
    <w:rsid w:val="4EEFF0BA"/>
    <w:rsid w:val="4F90C234"/>
    <w:rsid w:val="4FD82589"/>
    <w:rsid w:val="4FF46254"/>
    <w:rsid w:val="5017CEA1"/>
    <w:rsid w:val="506F24FB"/>
    <w:rsid w:val="508FDF56"/>
    <w:rsid w:val="50E4BA35"/>
    <w:rsid w:val="50E9A1C7"/>
    <w:rsid w:val="5128F2CF"/>
    <w:rsid w:val="515FE2AA"/>
    <w:rsid w:val="519E311E"/>
    <w:rsid w:val="52FBB30B"/>
    <w:rsid w:val="530349A9"/>
    <w:rsid w:val="5383301E"/>
    <w:rsid w:val="5391D5A1"/>
    <w:rsid w:val="5391F828"/>
    <w:rsid w:val="53A3E411"/>
    <w:rsid w:val="54064141"/>
    <w:rsid w:val="540E6A26"/>
    <w:rsid w:val="5416DFD9"/>
    <w:rsid w:val="547E5B0F"/>
    <w:rsid w:val="550AB255"/>
    <w:rsid w:val="5525190B"/>
    <w:rsid w:val="55C3B5C6"/>
    <w:rsid w:val="55D64DDB"/>
    <w:rsid w:val="560D203F"/>
    <w:rsid w:val="562F5070"/>
    <w:rsid w:val="564B45C4"/>
    <w:rsid w:val="56BA070D"/>
    <w:rsid w:val="57460AE8"/>
    <w:rsid w:val="5752CCC9"/>
    <w:rsid w:val="57560346"/>
    <w:rsid w:val="57A62381"/>
    <w:rsid w:val="58BDEABF"/>
    <w:rsid w:val="58FB73C4"/>
    <w:rsid w:val="595F74B9"/>
    <w:rsid w:val="5A3C06B0"/>
    <w:rsid w:val="5A65CAF6"/>
    <w:rsid w:val="5A8B6BA5"/>
    <w:rsid w:val="5A8F9F05"/>
    <w:rsid w:val="5AE9EDB3"/>
    <w:rsid w:val="5AF414CE"/>
    <w:rsid w:val="5B06C4F0"/>
    <w:rsid w:val="5B3BD7FB"/>
    <w:rsid w:val="5B440201"/>
    <w:rsid w:val="5B5D5111"/>
    <w:rsid w:val="5BD2DEE3"/>
    <w:rsid w:val="5BE93DD8"/>
    <w:rsid w:val="5D0EDBFA"/>
    <w:rsid w:val="5D5D0C1E"/>
    <w:rsid w:val="5DB81002"/>
    <w:rsid w:val="5E10449E"/>
    <w:rsid w:val="5E4024A4"/>
    <w:rsid w:val="5E4409AB"/>
    <w:rsid w:val="5EBF7644"/>
    <w:rsid w:val="5EE9C6A4"/>
    <w:rsid w:val="5F3AB806"/>
    <w:rsid w:val="5F5450A2"/>
    <w:rsid w:val="5FA7AD08"/>
    <w:rsid w:val="5FE943F5"/>
    <w:rsid w:val="5FFB17D1"/>
    <w:rsid w:val="603B6E9C"/>
    <w:rsid w:val="60474287"/>
    <w:rsid w:val="61752B85"/>
    <w:rsid w:val="61772DEE"/>
    <w:rsid w:val="61A26E5F"/>
    <w:rsid w:val="620798C3"/>
    <w:rsid w:val="623AFF02"/>
    <w:rsid w:val="63359C9C"/>
    <w:rsid w:val="633FD13C"/>
    <w:rsid w:val="639932D1"/>
    <w:rsid w:val="640E2929"/>
    <w:rsid w:val="64409718"/>
    <w:rsid w:val="644704AD"/>
    <w:rsid w:val="646E4769"/>
    <w:rsid w:val="648773A8"/>
    <w:rsid w:val="64AE0C8F"/>
    <w:rsid w:val="64E2C0C5"/>
    <w:rsid w:val="64EBB917"/>
    <w:rsid w:val="66036917"/>
    <w:rsid w:val="6630BDF8"/>
    <w:rsid w:val="66648A41"/>
    <w:rsid w:val="66A98130"/>
    <w:rsid w:val="66ABF34C"/>
    <w:rsid w:val="670CF4E4"/>
    <w:rsid w:val="67B58FEE"/>
    <w:rsid w:val="6894A3FE"/>
    <w:rsid w:val="6930B32D"/>
    <w:rsid w:val="6941BE0C"/>
    <w:rsid w:val="695AE4CB"/>
    <w:rsid w:val="69CD179A"/>
    <w:rsid w:val="6A26A393"/>
    <w:rsid w:val="6A8C4A4F"/>
    <w:rsid w:val="6A96B90A"/>
    <w:rsid w:val="6B219B05"/>
    <w:rsid w:val="6B22BD61"/>
    <w:rsid w:val="6B5DDBF9"/>
    <w:rsid w:val="6B7BB319"/>
    <w:rsid w:val="6B89DE82"/>
    <w:rsid w:val="6B97301E"/>
    <w:rsid w:val="6C795D30"/>
    <w:rsid w:val="6CBCE7C6"/>
    <w:rsid w:val="6CE83FD8"/>
    <w:rsid w:val="6CFD94A8"/>
    <w:rsid w:val="6D2B23C4"/>
    <w:rsid w:val="6D3662F1"/>
    <w:rsid w:val="6D381FE9"/>
    <w:rsid w:val="6D4272EF"/>
    <w:rsid w:val="6D64694F"/>
    <w:rsid w:val="6D6D2023"/>
    <w:rsid w:val="6D8F095B"/>
    <w:rsid w:val="6DB7F63E"/>
    <w:rsid w:val="6E2E55EE"/>
    <w:rsid w:val="6F325B68"/>
    <w:rsid w:val="6F89B754"/>
    <w:rsid w:val="6FCF291C"/>
    <w:rsid w:val="6FDAAE52"/>
    <w:rsid w:val="70144B3F"/>
    <w:rsid w:val="701D44DE"/>
    <w:rsid w:val="707DAC0D"/>
    <w:rsid w:val="709540E3"/>
    <w:rsid w:val="7095A875"/>
    <w:rsid w:val="70A060B8"/>
    <w:rsid w:val="71404DBE"/>
    <w:rsid w:val="71FA3A22"/>
    <w:rsid w:val="723DF5BD"/>
    <w:rsid w:val="728DA682"/>
    <w:rsid w:val="72FD976B"/>
    <w:rsid w:val="7346785B"/>
    <w:rsid w:val="74808DF0"/>
    <w:rsid w:val="74CC015B"/>
    <w:rsid w:val="750D236B"/>
    <w:rsid w:val="75255DDB"/>
    <w:rsid w:val="7534C352"/>
    <w:rsid w:val="75C54744"/>
    <w:rsid w:val="75CBBE68"/>
    <w:rsid w:val="75EB7CA7"/>
    <w:rsid w:val="7623B972"/>
    <w:rsid w:val="76E3EBA8"/>
    <w:rsid w:val="77140269"/>
    <w:rsid w:val="77437ACA"/>
    <w:rsid w:val="7769828B"/>
    <w:rsid w:val="777DFDF6"/>
    <w:rsid w:val="779D15CF"/>
    <w:rsid w:val="78852054"/>
    <w:rsid w:val="78A052C8"/>
    <w:rsid w:val="78A35001"/>
    <w:rsid w:val="78E32526"/>
    <w:rsid w:val="79172D8E"/>
    <w:rsid w:val="79504DBC"/>
    <w:rsid w:val="79507084"/>
    <w:rsid w:val="795D009F"/>
    <w:rsid w:val="799D5BCB"/>
    <w:rsid w:val="79B009E7"/>
    <w:rsid w:val="79E4F4A5"/>
    <w:rsid w:val="7A1E4F0E"/>
    <w:rsid w:val="7A2BA339"/>
    <w:rsid w:val="7AF01B30"/>
    <w:rsid w:val="7B3499A0"/>
    <w:rsid w:val="7BE7738C"/>
    <w:rsid w:val="7C6C8939"/>
    <w:rsid w:val="7CA32AA7"/>
    <w:rsid w:val="7DB84484"/>
    <w:rsid w:val="7DE43681"/>
    <w:rsid w:val="7E041571"/>
    <w:rsid w:val="7E04AACC"/>
    <w:rsid w:val="7ED865E1"/>
    <w:rsid w:val="7F1F144E"/>
    <w:rsid w:val="7F2AF8FE"/>
    <w:rsid w:val="7F5E9B9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6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92"/>
  </w:style>
  <w:style w:type="paragraph" w:styleId="Heading4">
    <w:name w:val="heading 4"/>
    <w:basedOn w:val="Normal"/>
    <w:next w:val="Normal"/>
    <w:link w:val="Heading4Char"/>
    <w:uiPriority w:val="9"/>
    <w:semiHidden/>
    <w:unhideWhenUsed/>
    <w:qFormat/>
    <w:rsid w:val="00DA58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89A"/>
    <w:pPr>
      <w:ind w:left="720"/>
      <w:contextualSpacing/>
    </w:pPr>
  </w:style>
  <w:style w:type="paragraph" w:styleId="Header">
    <w:name w:val="header"/>
    <w:basedOn w:val="Normal"/>
    <w:link w:val="HeaderChar"/>
    <w:uiPriority w:val="99"/>
    <w:unhideWhenUsed/>
    <w:rsid w:val="00DF4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C"/>
  </w:style>
  <w:style w:type="paragraph" w:styleId="Footer">
    <w:name w:val="footer"/>
    <w:basedOn w:val="Normal"/>
    <w:link w:val="FooterChar"/>
    <w:uiPriority w:val="99"/>
    <w:unhideWhenUsed/>
    <w:rsid w:val="00DF4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C"/>
  </w:style>
  <w:style w:type="paragraph" w:styleId="CommentText">
    <w:name w:val="annotation text"/>
    <w:basedOn w:val="Normal"/>
    <w:link w:val="CommentTextChar"/>
    <w:uiPriority w:val="99"/>
    <w:unhideWhenUsed/>
    <w:rsid w:val="000745BB"/>
    <w:pPr>
      <w:spacing w:line="240" w:lineRule="auto"/>
    </w:pPr>
    <w:rPr>
      <w:sz w:val="20"/>
      <w:szCs w:val="20"/>
    </w:rPr>
  </w:style>
  <w:style w:type="character" w:customStyle="1" w:styleId="CommentTextChar">
    <w:name w:val="Comment Text Char"/>
    <w:basedOn w:val="DefaultParagraphFont"/>
    <w:link w:val="CommentText"/>
    <w:uiPriority w:val="99"/>
    <w:rsid w:val="000745BB"/>
    <w:rPr>
      <w:sz w:val="20"/>
      <w:szCs w:val="20"/>
    </w:rPr>
  </w:style>
  <w:style w:type="character" w:styleId="Hyperlink">
    <w:name w:val="Hyperlink"/>
    <w:basedOn w:val="DefaultParagraphFont"/>
    <w:uiPriority w:val="99"/>
    <w:unhideWhenUsed/>
    <w:rsid w:val="00955BB9"/>
    <w:rPr>
      <w:color w:val="0563C1" w:themeColor="hyperlink"/>
      <w:u w:val="single"/>
    </w:rPr>
  </w:style>
  <w:style w:type="paragraph" w:styleId="BalloonText">
    <w:name w:val="Balloon Text"/>
    <w:basedOn w:val="Normal"/>
    <w:link w:val="BalloonTextChar"/>
    <w:uiPriority w:val="99"/>
    <w:semiHidden/>
    <w:unhideWhenUsed/>
    <w:rsid w:val="00E27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975"/>
    <w:rPr>
      <w:rFonts w:ascii="Segoe UI" w:hAnsi="Segoe UI" w:cs="Segoe UI"/>
      <w:sz w:val="18"/>
      <w:szCs w:val="18"/>
    </w:rPr>
  </w:style>
  <w:style w:type="character" w:styleId="CommentReference">
    <w:name w:val="annotation reference"/>
    <w:basedOn w:val="DefaultParagraphFont"/>
    <w:uiPriority w:val="99"/>
    <w:semiHidden/>
    <w:unhideWhenUsed/>
    <w:rsid w:val="00E27975"/>
    <w:rPr>
      <w:sz w:val="16"/>
      <w:szCs w:val="16"/>
    </w:rPr>
  </w:style>
  <w:style w:type="paragraph" w:styleId="CommentSubject">
    <w:name w:val="annotation subject"/>
    <w:basedOn w:val="CommentText"/>
    <w:next w:val="CommentText"/>
    <w:link w:val="CommentSubjectChar"/>
    <w:uiPriority w:val="99"/>
    <w:semiHidden/>
    <w:unhideWhenUsed/>
    <w:rsid w:val="00E27975"/>
    <w:rPr>
      <w:b/>
      <w:bCs/>
    </w:rPr>
  </w:style>
  <w:style w:type="character" w:customStyle="1" w:styleId="CommentSubjectChar">
    <w:name w:val="Comment Subject Char"/>
    <w:basedOn w:val="CommentTextChar"/>
    <w:link w:val="CommentSubject"/>
    <w:uiPriority w:val="99"/>
    <w:semiHidden/>
    <w:rsid w:val="00E27975"/>
    <w:rPr>
      <w:b/>
      <w:bCs/>
      <w:sz w:val="20"/>
      <w:szCs w:val="20"/>
    </w:rPr>
  </w:style>
  <w:style w:type="table" w:styleId="TableGrid">
    <w:name w:val="Table Grid"/>
    <w:basedOn w:val="TableNormal"/>
    <w:uiPriority w:val="39"/>
    <w:rsid w:val="00674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42B6"/>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007CD1"/>
    <w:pPr>
      <w:spacing w:after="0" w:line="240" w:lineRule="auto"/>
    </w:pPr>
  </w:style>
  <w:style w:type="paragraph" w:styleId="NormalWeb">
    <w:name w:val="Normal (Web)"/>
    <w:basedOn w:val="Normal"/>
    <w:uiPriority w:val="99"/>
    <w:unhideWhenUsed/>
    <w:rsid w:val="006073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1C5D1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C5D10"/>
    <w:rPr>
      <w:rFonts w:ascii="Times New Roman" w:hAnsi="Times New Roman"/>
      <w:sz w:val="20"/>
      <w:szCs w:val="20"/>
    </w:rPr>
  </w:style>
  <w:style w:type="character" w:styleId="FootnoteReference">
    <w:name w:val="footnote reference"/>
    <w:basedOn w:val="DefaultParagraphFont"/>
    <w:uiPriority w:val="99"/>
    <w:semiHidden/>
    <w:unhideWhenUsed/>
    <w:rsid w:val="001C5D10"/>
    <w:rPr>
      <w:vertAlign w:val="superscript"/>
    </w:rPr>
  </w:style>
  <w:style w:type="character" w:customStyle="1" w:styleId="UnresolvedMention1">
    <w:name w:val="Unresolved Mention1"/>
    <w:basedOn w:val="DefaultParagraphFont"/>
    <w:uiPriority w:val="99"/>
    <w:semiHidden/>
    <w:unhideWhenUsed/>
    <w:rsid w:val="0094519C"/>
    <w:rPr>
      <w:color w:val="605E5C"/>
      <w:shd w:val="clear" w:color="auto" w:fill="E1DFDD"/>
    </w:rPr>
  </w:style>
  <w:style w:type="character" w:styleId="FollowedHyperlink">
    <w:name w:val="FollowedHyperlink"/>
    <w:basedOn w:val="DefaultParagraphFont"/>
    <w:uiPriority w:val="99"/>
    <w:semiHidden/>
    <w:unhideWhenUsed/>
    <w:rsid w:val="000D4372"/>
    <w:rPr>
      <w:color w:val="954F72" w:themeColor="followedHyperlink"/>
      <w:u w:val="single"/>
    </w:rPr>
  </w:style>
  <w:style w:type="character" w:styleId="UnresolvedMention">
    <w:name w:val="Unresolved Mention"/>
    <w:basedOn w:val="DefaultParagraphFont"/>
    <w:uiPriority w:val="99"/>
    <w:semiHidden/>
    <w:unhideWhenUsed/>
    <w:rsid w:val="009E78E9"/>
    <w:rPr>
      <w:color w:val="605E5C"/>
      <w:shd w:val="clear" w:color="auto" w:fill="E1DFDD"/>
    </w:rPr>
  </w:style>
  <w:style w:type="paragraph" w:customStyle="1" w:styleId="paragraph">
    <w:name w:val="paragraph"/>
    <w:basedOn w:val="Normal"/>
    <w:rsid w:val="004862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ndhit">
    <w:name w:val="findhit"/>
    <w:basedOn w:val="DefaultParagraphFont"/>
    <w:rsid w:val="00486233"/>
  </w:style>
  <w:style w:type="character" w:customStyle="1" w:styleId="normaltextrun">
    <w:name w:val="normaltextrun"/>
    <w:basedOn w:val="DefaultParagraphFont"/>
    <w:rsid w:val="00486233"/>
  </w:style>
  <w:style w:type="character" w:customStyle="1" w:styleId="eop">
    <w:name w:val="eop"/>
    <w:basedOn w:val="DefaultParagraphFont"/>
    <w:rsid w:val="00486233"/>
  </w:style>
  <w:style w:type="paragraph" w:customStyle="1" w:styleId="pf0">
    <w:name w:val="pf0"/>
    <w:basedOn w:val="Normal"/>
    <w:rsid w:val="002619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261920"/>
    <w:rPr>
      <w:rFonts w:ascii="Segoe UI" w:hAnsi="Segoe UI" w:cs="Segoe UI" w:hint="default"/>
      <w:sz w:val="18"/>
      <w:szCs w:val="18"/>
    </w:rPr>
  </w:style>
  <w:style w:type="character" w:customStyle="1" w:styleId="Heading4Char">
    <w:name w:val="Heading 4 Char"/>
    <w:basedOn w:val="DefaultParagraphFont"/>
    <w:link w:val="Heading4"/>
    <w:uiPriority w:val="9"/>
    <w:semiHidden/>
    <w:rsid w:val="00DA5851"/>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314A3E"/>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7462">
      <w:bodyDiv w:val="1"/>
      <w:marLeft w:val="0"/>
      <w:marRight w:val="0"/>
      <w:marTop w:val="0"/>
      <w:marBottom w:val="0"/>
      <w:divBdr>
        <w:top w:val="none" w:sz="0" w:space="0" w:color="auto"/>
        <w:left w:val="none" w:sz="0" w:space="0" w:color="auto"/>
        <w:bottom w:val="none" w:sz="0" w:space="0" w:color="auto"/>
        <w:right w:val="none" w:sz="0" w:space="0" w:color="auto"/>
      </w:divBdr>
    </w:div>
    <w:div w:id="191263088">
      <w:bodyDiv w:val="1"/>
      <w:marLeft w:val="0"/>
      <w:marRight w:val="0"/>
      <w:marTop w:val="0"/>
      <w:marBottom w:val="0"/>
      <w:divBdr>
        <w:top w:val="none" w:sz="0" w:space="0" w:color="auto"/>
        <w:left w:val="none" w:sz="0" w:space="0" w:color="auto"/>
        <w:bottom w:val="none" w:sz="0" w:space="0" w:color="auto"/>
        <w:right w:val="none" w:sz="0" w:space="0" w:color="auto"/>
      </w:divBdr>
    </w:div>
    <w:div w:id="297998737">
      <w:bodyDiv w:val="1"/>
      <w:marLeft w:val="0"/>
      <w:marRight w:val="0"/>
      <w:marTop w:val="0"/>
      <w:marBottom w:val="0"/>
      <w:divBdr>
        <w:top w:val="none" w:sz="0" w:space="0" w:color="auto"/>
        <w:left w:val="none" w:sz="0" w:space="0" w:color="auto"/>
        <w:bottom w:val="none" w:sz="0" w:space="0" w:color="auto"/>
        <w:right w:val="none" w:sz="0" w:space="0" w:color="auto"/>
      </w:divBdr>
    </w:div>
    <w:div w:id="792093127">
      <w:bodyDiv w:val="1"/>
      <w:marLeft w:val="0"/>
      <w:marRight w:val="0"/>
      <w:marTop w:val="0"/>
      <w:marBottom w:val="0"/>
      <w:divBdr>
        <w:top w:val="none" w:sz="0" w:space="0" w:color="auto"/>
        <w:left w:val="none" w:sz="0" w:space="0" w:color="auto"/>
        <w:bottom w:val="none" w:sz="0" w:space="0" w:color="auto"/>
        <w:right w:val="none" w:sz="0" w:space="0" w:color="auto"/>
      </w:divBdr>
    </w:div>
    <w:div w:id="853610977">
      <w:bodyDiv w:val="1"/>
      <w:marLeft w:val="0"/>
      <w:marRight w:val="0"/>
      <w:marTop w:val="0"/>
      <w:marBottom w:val="0"/>
      <w:divBdr>
        <w:top w:val="none" w:sz="0" w:space="0" w:color="auto"/>
        <w:left w:val="none" w:sz="0" w:space="0" w:color="auto"/>
        <w:bottom w:val="none" w:sz="0" w:space="0" w:color="auto"/>
        <w:right w:val="none" w:sz="0" w:space="0" w:color="auto"/>
      </w:divBdr>
    </w:div>
    <w:div w:id="1045327860">
      <w:bodyDiv w:val="1"/>
      <w:marLeft w:val="0"/>
      <w:marRight w:val="0"/>
      <w:marTop w:val="0"/>
      <w:marBottom w:val="0"/>
      <w:divBdr>
        <w:top w:val="none" w:sz="0" w:space="0" w:color="auto"/>
        <w:left w:val="none" w:sz="0" w:space="0" w:color="auto"/>
        <w:bottom w:val="none" w:sz="0" w:space="0" w:color="auto"/>
        <w:right w:val="none" w:sz="0" w:space="0" w:color="auto"/>
      </w:divBdr>
    </w:div>
    <w:div w:id="1078288671">
      <w:bodyDiv w:val="1"/>
      <w:marLeft w:val="0"/>
      <w:marRight w:val="0"/>
      <w:marTop w:val="0"/>
      <w:marBottom w:val="0"/>
      <w:divBdr>
        <w:top w:val="none" w:sz="0" w:space="0" w:color="auto"/>
        <w:left w:val="none" w:sz="0" w:space="0" w:color="auto"/>
        <w:bottom w:val="none" w:sz="0" w:space="0" w:color="auto"/>
        <w:right w:val="none" w:sz="0" w:space="0" w:color="auto"/>
      </w:divBdr>
    </w:div>
    <w:div w:id="1086460592">
      <w:bodyDiv w:val="1"/>
      <w:marLeft w:val="0"/>
      <w:marRight w:val="0"/>
      <w:marTop w:val="0"/>
      <w:marBottom w:val="0"/>
      <w:divBdr>
        <w:top w:val="none" w:sz="0" w:space="0" w:color="auto"/>
        <w:left w:val="none" w:sz="0" w:space="0" w:color="auto"/>
        <w:bottom w:val="none" w:sz="0" w:space="0" w:color="auto"/>
        <w:right w:val="none" w:sz="0" w:space="0" w:color="auto"/>
      </w:divBdr>
    </w:div>
    <w:div w:id="1177577299">
      <w:bodyDiv w:val="1"/>
      <w:marLeft w:val="0"/>
      <w:marRight w:val="0"/>
      <w:marTop w:val="0"/>
      <w:marBottom w:val="0"/>
      <w:divBdr>
        <w:top w:val="none" w:sz="0" w:space="0" w:color="auto"/>
        <w:left w:val="none" w:sz="0" w:space="0" w:color="auto"/>
        <w:bottom w:val="none" w:sz="0" w:space="0" w:color="auto"/>
        <w:right w:val="none" w:sz="0" w:space="0" w:color="auto"/>
      </w:divBdr>
      <w:divsChild>
        <w:div w:id="517472881">
          <w:marLeft w:val="0"/>
          <w:marRight w:val="0"/>
          <w:marTop w:val="0"/>
          <w:marBottom w:val="0"/>
          <w:divBdr>
            <w:top w:val="none" w:sz="0" w:space="0" w:color="auto"/>
            <w:left w:val="none" w:sz="0" w:space="0" w:color="auto"/>
            <w:bottom w:val="none" w:sz="0" w:space="0" w:color="auto"/>
            <w:right w:val="none" w:sz="0" w:space="0" w:color="auto"/>
          </w:divBdr>
        </w:div>
        <w:div w:id="885337974">
          <w:marLeft w:val="0"/>
          <w:marRight w:val="0"/>
          <w:marTop w:val="0"/>
          <w:marBottom w:val="0"/>
          <w:divBdr>
            <w:top w:val="none" w:sz="0" w:space="0" w:color="auto"/>
            <w:left w:val="none" w:sz="0" w:space="0" w:color="auto"/>
            <w:bottom w:val="none" w:sz="0" w:space="0" w:color="auto"/>
            <w:right w:val="none" w:sz="0" w:space="0" w:color="auto"/>
          </w:divBdr>
        </w:div>
        <w:div w:id="1316954684">
          <w:marLeft w:val="0"/>
          <w:marRight w:val="0"/>
          <w:marTop w:val="0"/>
          <w:marBottom w:val="0"/>
          <w:divBdr>
            <w:top w:val="none" w:sz="0" w:space="0" w:color="auto"/>
            <w:left w:val="none" w:sz="0" w:space="0" w:color="auto"/>
            <w:bottom w:val="none" w:sz="0" w:space="0" w:color="auto"/>
            <w:right w:val="none" w:sz="0" w:space="0" w:color="auto"/>
          </w:divBdr>
        </w:div>
      </w:divsChild>
    </w:div>
    <w:div w:id="1264339113">
      <w:bodyDiv w:val="1"/>
      <w:marLeft w:val="0"/>
      <w:marRight w:val="0"/>
      <w:marTop w:val="0"/>
      <w:marBottom w:val="0"/>
      <w:divBdr>
        <w:top w:val="none" w:sz="0" w:space="0" w:color="auto"/>
        <w:left w:val="none" w:sz="0" w:space="0" w:color="auto"/>
        <w:bottom w:val="none" w:sz="0" w:space="0" w:color="auto"/>
        <w:right w:val="none" w:sz="0" w:space="0" w:color="auto"/>
      </w:divBdr>
    </w:div>
    <w:div w:id="1292635112">
      <w:bodyDiv w:val="1"/>
      <w:marLeft w:val="0"/>
      <w:marRight w:val="0"/>
      <w:marTop w:val="0"/>
      <w:marBottom w:val="0"/>
      <w:divBdr>
        <w:top w:val="none" w:sz="0" w:space="0" w:color="auto"/>
        <w:left w:val="none" w:sz="0" w:space="0" w:color="auto"/>
        <w:bottom w:val="none" w:sz="0" w:space="0" w:color="auto"/>
        <w:right w:val="none" w:sz="0" w:space="0" w:color="auto"/>
      </w:divBdr>
    </w:div>
    <w:div w:id="1308588032">
      <w:bodyDiv w:val="1"/>
      <w:marLeft w:val="0"/>
      <w:marRight w:val="0"/>
      <w:marTop w:val="0"/>
      <w:marBottom w:val="0"/>
      <w:divBdr>
        <w:top w:val="none" w:sz="0" w:space="0" w:color="auto"/>
        <w:left w:val="none" w:sz="0" w:space="0" w:color="auto"/>
        <w:bottom w:val="none" w:sz="0" w:space="0" w:color="auto"/>
        <w:right w:val="none" w:sz="0" w:space="0" w:color="auto"/>
      </w:divBdr>
    </w:div>
    <w:div w:id="1310400759">
      <w:bodyDiv w:val="1"/>
      <w:marLeft w:val="0"/>
      <w:marRight w:val="0"/>
      <w:marTop w:val="0"/>
      <w:marBottom w:val="0"/>
      <w:divBdr>
        <w:top w:val="none" w:sz="0" w:space="0" w:color="auto"/>
        <w:left w:val="none" w:sz="0" w:space="0" w:color="auto"/>
        <w:bottom w:val="none" w:sz="0" w:space="0" w:color="auto"/>
        <w:right w:val="none" w:sz="0" w:space="0" w:color="auto"/>
      </w:divBdr>
    </w:div>
    <w:div w:id="1429159334">
      <w:bodyDiv w:val="1"/>
      <w:marLeft w:val="0"/>
      <w:marRight w:val="0"/>
      <w:marTop w:val="0"/>
      <w:marBottom w:val="0"/>
      <w:divBdr>
        <w:top w:val="none" w:sz="0" w:space="0" w:color="auto"/>
        <w:left w:val="none" w:sz="0" w:space="0" w:color="auto"/>
        <w:bottom w:val="none" w:sz="0" w:space="0" w:color="auto"/>
        <w:right w:val="none" w:sz="0" w:space="0" w:color="auto"/>
      </w:divBdr>
    </w:div>
    <w:div w:id="1592004587">
      <w:bodyDiv w:val="1"/>
      <w:marLeft w:val="0"/>
      <w:marRight w:val="0"/>
      <w:marTop w:val="0"/>
      <w:marBottom w:val="0"/>
      <w:divBdr>
        <w:top w:val="none" w:sz="0" w:space="0" w:color="auto"/>
        <w:left w:val="none" w:sz="0" w:space="0" w:color="auto"/>
        <w:bottom w:val="none" w:sz="0" w:space="0" w:color="auto"/>
        <w:right w:val="none" w:sz="0" w:space="0" w:color="auto"/>
      </w:divBdr>
    </w:div>
    <w:div w:id="1602638428">
      <w:bodyDiv w:val="1"/>
      <w:marLeft w:val="0"/>
      <w:marRight w:val="0"/>
      <w:marTop w:val="0"/>
      <w:marBottom w:val="0"/>
      <w:divBdr>
        <w:top w:val="none" w:sz="0" w:space="0" w:color="auto"/>
        <w:left w:val="none" w:sz="0" w:space="0" w:color="auto"/>
        <w:bottom w:val="none" w:sz="0" w:space="0" w:color="auto"/>
        <w:right w:val="none" w:sz="0" w:space="0" w:color="auto"/>
      </w:divBdr>
    </w:div>
    <w:div w:id="1834025400">
      <w:bodyDiv w:val="1"/>
      <w:marLeft w:val="0"/>
      <w:marRight w:val="0"/>
      <w:marTop w:val="0"/>
      <w:marBottom w:val="0"/>
      <w:divBdr>
        <w:top w:val="none" w:sz="0" w:space="0" w:color="auto"/>
        <w:left w:val="none" w:sz="0" w:space="0" w:color="auto"/>
        <w:bottom w:val="none" w:sz="0" w:space="0" w:color="auto"/>
        <w:right w:val="none" w:sz="0" w:space="0" w:color="auto"/>
      </w:divBdr>
    </w:div>
    <w:div w:id="1932591185">
      <w:bodyDiv w:val="1"/>
      <w:marLeft w:val="0"/>
      <w:marRight w:val="0"/>
      <w:marTop w:val="0"/>
      <w:marBottom w:val="0"/>
      <w:divBdr>
        <w:top w:val="none" w:sz="0" w:space="0" w:color="auto"/>
        <w:left w:val="none" w:sz="0" w:space="0" w:color="auto"/>
        <w:bottom w:val="none" w:sz="0" w:space="0" w:color="auto"/>
        <w:right w:val="none" w:sz="0" w:space="0" w:color="auto"/>
      </w:divBdr>
      <w:divsChild>
        <w:div w:id="356471361">
          <w:marLeft w:val="0"/>
          <w:marRight w:val="0"/>
          <w:marTop w:val="0"/>
          <w:marBottom w:val="0"/>
          <w:divBdr>
            <w:top w:val="none" w:sz="0" w:space="0" w:color="auto"/>
            <w:left w:val="none" w:sz="0" w:space="0" w:color="auto"/>
            <w:bottom w:val="none" w:sz="0" w:space="0" w:color="auto"/>
            <w:right w:val="none" w:sz="0" w:space="0" w:color="auto"/>
          </w:divBdr>
        </w:div>
        <w:div w:id="492529057">
          <w:marLeft w:val="0"/>
          <w:marRight w:val="0"/>
          <w:marTop w:val="0"/>
          <w:marBottom w:val="0"/>
          <w:divBdr>
            <w:top w:val="none" w:sz="0" w:space="0" w:color="auto"/>
            <w:left w:val="none" w:sz="0" w:space="0" w:color="auto"/>
            <w:bottom w:val="none" w:sz="0" w:space="0" w:color="auto"/>
            <w:right w:val="none" w:sz="0" w:space="0" w:color="auto"/>
          </w:divBdr>
        </w:div>
        <w:div w:id="587081835">
          <w:marLeft w:val="0"/>
          <w:marRight w:val="0"/>
          <w:marTop w:val="0"/>
          <w:marBottom w:val="0"/>
          <w:divBdr>
            <w:top w:val="none" w:sz="0" w:space="0" w:color="auto"/>
            <w:left w:val="none" w:sz="0" w:space="0" w:color="auto"/>
            <w:bottom w:val="none" w:sz="0" w:space="0" w:color="auto"/>
            <w:right w:val="none" w:sz="0" w:space="0" w:color="auto"/>
          </w:divBdr>
        </w:div>
        <w:div w:id="1017196929">
          <w:marLeft w:val="0"/>
          <w:marRight w:val="0"/>
          <w:marTop w:val="0"/>
          <w:marBottom w:val="0"/>
          <w:divBdr>
            <w:top w:val="none" w:sz="0" w:space="0" w:color="auto"/>
            <w:left w:val="none" w:sz="0" w:space="0" w:color="auto"/>
            <w:bottom w:val="none" w:sz="0" w:space="0" w:color="auto"/>
            <w:right w:val="none" w:sz="0" w:space="0" w:color="auto"/>
          </w:divBdr>
        </w:div>
        <w:div w:id="1281499832">
          <w:marLeft w:val="0"/>
          <w:marRight w:val="0"/>
          <w:marTop w:val="0"/>
          <w:marBottom w:val="0"/>
          <w:divBdr>
            <w:top w:val="none" w:sz="0" w:space="0" w:color="auto"/>
            <w:left w:val="none" w:sz="0" w:space="0" w:color="auto"/>
            <w:bottom w:val="none" w:sz="0" w:space="0" w:color="auto"/>
            <w:right w:val="none" w:sz="0" w:space="0" w:color="auto"/>
          </w:divBdr>
        </w:div>
        <w:div w:id="1299796020">
          <w:marLeft w:val="0"/>
          <w:marRight w:val="0"/>
          <w:marTop w:val="0"/>
          <w:marBottom w:val="0"/>
          <w:divBdr>
            <w:top w:val="none" w:sz="0" w:space="0" w:color="auto"/>
            <w:left w:val="none" w:sz="0" w:space="0" w:color="auto"/>
            <w:bottom w:val="none" w:sz="0" w:space="0" w:color="auto"/>
            <w:right w:val="none" w:sz="0" w:space="0" w:color="auto"/>
          </w:divBdr>
        </w:div>
        <w:div w:id="210371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ranet.cardiff.ac.uk/students/study/postgraduate-research-support/integrity-and-governance/research-ethics" TargetMode="External"/><Relationship Id="rId18" Type="http://schemas.openxmlformats.org/officeDocument/2006/relationships/hyperlink" Target="mailto:comsc-ethics@cardiff.ac.uk" TargetMode="External"/><Relationship Id="rId26" Type="http://schemas.openxmlformats.org/officeDocument/2006/relationships/hyperlink" Target="https://intranet.cardiff.ac.uk/students/study/postgraduate-research-support/integrity-and-governance/research-ethics" TargetMode="External"/><Relationship Id="rId39" Type="http://schemas.openxmlformats.org/officeDocument/2006/relationships/hyperlink" Target="https://intranet.cardiff.ac.uk/students/study/postgraduate-research-support/managing-and-sharing-your-data/before-your-project/data-protection-impact-assessments/dpia-screening-assessment" TargetMode="External"/><Relationship Id="rId21" Type="http://schemas.openxmlformats.org/officeDocument/2006/relationships/hyperlink" Target="mailto:hta@cardiff.ac.uk" TargetMode="External"/><Relationship Id="rId34" Type="http://schemas.openxmlformats.org/officeDocument/2006/relationships/hyperlink" Target="https://www.linkedin.com/in/georgelynch2004/" TargetMode="External"/><Relationship Id="rId42" Type="http://schemas.openxmlformats.org/officeDocument/2006/relationships/image" Target="media/image2.png"/><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resgov@cardiff.ac.uk" TargetMode="External"/><Relationship Id="rId29" Type="http://schemas.openxmlformats.org/officeDocument/2006/relationships/hyperlink" Target="https://www.cardiff.ac.uk/research/our-research-environment/integrity-and-ethics/research-integrity-and-governance" TargetMode="External"/><Relationship Id="rId11" Type="http://schemas.openxmlformats.org/officeDocument/2006/relationships/image" Target="media/image1.jpeg"/><Relationship Id="rId24" Type="http://schemas.openxmlformats.org/officeDocument/2006/relationships/hyperlink" Target="https://intranet.cardiff.ac.uk/students/study/postgraduate-research-support/integrity-and-governance/research-ethics" TargetMode="External"/><Relationship Id="rId32" Type="http://schemas.openxmlformats.org/officeDocument/2006/relationships/hyperlink" Target="https://www.cardiff.ac.uk/public-information/policies-and-procedures/safeguarding/activity-specific-guidance" TargetMode="External"/><Relationship Id="rId37" Type="http://schemas.openxmlformats.org/officeDocument/2006/relationships/hyperlink" Target="https://intranet.cardiff.ac.uk/staff/supporting-your-work/manage-use-and-protect-data/data-protection/data-protection-impact-assessments/dpia-screening-assessment" TargetMode="External"/><Relationship Id="rId40" Type="http://schemas.openxmlformats.org/officeDocument/2006/relationships/hyperlink" Target="https://intranet.cardiff.ac.uk/students/study/postgraduate-research-support/integrity-and-governance/research-ethics" TargetMode="External"/><Relationship Id="rId45" Type="http://schemas.openxmlformats.org/officeDocument/2006/relationships/hyperlink" Target="mailto:comsc-ethics@cardiff.ac.uk" TargetMode="External"/><Relationship Id="rId5" Type="http://schemas.openxmlformats.org/officeDocument/2006/relationships/numbering" Target="numbering.xml"/><Relationship Id="rId15" Type="http://schemas.openxmlformats.org/officeDocument/2006/relationships/hyperlink" Target="https://intranet.cardiff.ac.uk/students/study/postgraduate-research-support/integrity-and-governance/research-ethics" TargetMode="External"/><Relationship Id="rId23" Type="http://schemas.openxmlformats.org/officeDocument/2006/relationships/hyperlink" Target="https://intranet.cardiff.ac.uk/students/study/postgraduate-research-support/integrity-and-governance/training/research-integrity-online-training-programme" TargetMode="External"/><Relationship Id="rId28" Type="http://schemas.openxmlformats.org/officeDocument/2006/relationships/hyperlink" Target="https://intranet.cardiff.ac.uk/students/study/postgraduate-research-support/integrity-and-governance/training/research-integrity-online-training-programme" TargetMode="External"/><Relationship Id="rId36" Type="http://schemas.openxmlformats.org/officeDocument/2006/relationships/hyperlink" Target="https://intranet.cardiff.ac.uk/staff/supporting-your-work/manage-use-and-protect-data/data-protection/data-protection-impact-assessment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ra.nhs.uk/planning-and-improving-research/policies-standards-legislation/uk-policy-framework-health-social-care-research/" TargetMode="External"/><Relationship Id="rId31" Type="http://schemas.openxmlformats.org/officeDocument/2006/relationships/hyperlink" Target="https://www.cardiff.ac.uk/public-information/policies-and-procedures/safeguarding" TargetMode="External"/><Relationship Id="rId44" Type="http://schemas.openxmlformats.org/officeDocument/2006/relationships/hyperlink" Target="https://www.cardiff.ac.uk/research/our-research-environment/integrity-and-ethics/research-integrity-and-gover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cardiff.ac.uk/students/study/postgraduate-research-support/integrity-and-governance/research-ethics" TargetMode="External"/><Relationship Id="rId22" Type="http://schemas.openxmlformats.org/officeDocument/2006/relationships/hyperlink" Target="https://intranet.cardiff.ac.uk/students/study/postgraduate-research-support/integrity-and-governance/security-sensitive-research" TargetMode="External"/><Relationship Id="rId27" Type="http://schemas.openxmlformats.org/officeDocument/2006/relationships/hyperlink" Target="mailto:bso@cardiff.ac.uk" TargetMode="External"/><Relationship Id="rId30" Type="http://schemas.openxmlformats.org/officeDocument/2006/relationships/hyperlink" Target="https://www.cs.cf.ac.uk/ethics/" TargetMode="External"/><Relationship Id="rId35" Type="http://schemas.openxmlformats.org/officeDocument/2006/relationships/hyperlink" Target="https://intranet.cardiff.ac.uk/intranet/students/documents/Guide-to-GDPR-and-Research.pdf" TargetMode="External"/><Relationship Id="rId43" Type="http://schemas.openxmlformats.org/officeDocument/2006/relationships/hyperlink" Target="https://intranet.cardiff.ac.uk/students/study/postgraduate-research-support/integrity-and-governance/research-ethics"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LynchG8@cardiff.ac.uk" TargetMode="External"/><Relationship Id="rId17" Type="http://schemas.openxmlformats.org/officeDocument/2006/relationships/hyperlink" Target="https://intranet.cardiff.ac.uk/students/study/postgraduate-research-support/integrity-and-governance/research-ethics" TargetMode="External"/><Relationship Id="rId25" Type="http://schemas.openxmlformats.org/officeDocument/2006/relationships/hyperlink" Target="https://www.cs.cf.ac.uk/ethics/" TargetMode="External"/><Relationship Id="rId33" Type="http://schemas.openxmlformats.org/officeDocument/2006/relationships/hyperlink" Target="https://intranet.cardiff.ac.uk/intranet/staff/documents/research-support/integrity-and-governance/SOP-for-Audio-and-Visual-Recording-of-Research-Participants-v1.docx" TargetMode="External"/><Relationship Id="rId38" Type="http://schemas.openxmlformats.org/officeDocument/2006/relationships/hyperlink" Target="https://intranet.cardiff.ac.uk/students/study/postgraduate-research-support/managing-and-sharing-your-data/before-your-project/data-protection-impact-assessments" TargetMode="External"/><Relationship Id="rId46" Type="http://schemas.openxmlformats.org/officeDocument/2006/relationships/header" Target="header1.xml"/><Relationship Id="rId20" Type="http://schemas.openxmlformats.org/officeDocument/2006/relationships/hyperlink" Target="mailto:resgov@cardiff.ac.uk" TargetMode="External"/><Relationship Id="rId41" Type="http://schemas.openxmlformats.org/officeDocument/2006/relationships/hyperlink" Target="https://www.cardiff.ac.uk/research/our-research-environment/integrity-and-ethics/research-integrity-and-governance"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A9F27A3B530745907F6EDF70809E37" ma:contentTypeVersion="5" ma:contentTypeDescription="Create a new document." ma:contentTypeScope="" ma:versionID="583db24b8304ad846976e7e7e4c11671">
  <xsd:schema xmlns:xsd="http://www.w3.org/2001/XMLSchema" xmlns:xs="http://www.w3.org/2001/XMLSchema" xmlns:p="http://schemas.microsoft.com/office/2006/metadata/properties" xmlns:ns2="1c188f3b-9898-46f1-8250-81ab85720de9" xmlns:ns3="f23d933e-e0b0-439d-9e57-c4e158cc6f78" targetNamespace="http://schemas.microsoft.com/office/2006/metadata/properties" ma:root="true" ma:fieldsID="0fc79789bfe43e346bfbb0f5020911cc" ns2:_="" ns3:_="">
    <xsd:import namespace="1c188f3b-9898-46f1-8250-81ab85720de9"/>
    <xsd:import namespace="f23d933e-e0b0-439d-9e57-c4e158cc6f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88f3b-9898-46f1-8250-81ab85720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d933e-e0b0-439d-9e57-c4e158cc6f7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C2959-D2EF-4C61-BF46-F9BF516834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5EF6A-2AA8-4D9F-AC04-8D0A14BA0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88f3b-9898-46f1-8250-81ab85720de9"/>
    <ds:schemaRef ds:uri="f23d933e-e0b0-439d-9e57-c4e158cc6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FE7E41-A4D6-477A-AC60-2ACD9644E607}">
  <ds:schemaRefs>
    <ds:schemaRef ds:uri="http://schemas.microsoft.com/sharepoint/v3/contenttype/forms"/>
  </ds:schemaRefs>
</ds:datastoreItem>
</file>

<file path=customXml/itemProps4.xml><?xml version="1.0" encoding="utf-8"?>
<ds:datastoreItem xmlns:ds="http://schemas.openxmlformats.org/officeDocument/2006/customXml" ds:itemID="{07DDCDAA-632D-4DB2-91C8-E629ADE3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5987</Words>
  <Characters>34129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2022-09-26T15:40:00Z</dcterms:created>
  <dcterms:modified xsi:type="dcterms:W3CDTF">2025-03-10T14:47:00Z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0x01010024A9F27A3B530745907F6EDF70809E37</vt:lpwstr>
  </property>
  <property fmtid="{D5CDD505-2E9C-101B-9397-08002B2CF9AE}" pid="3" name="Order">
    <vt:r8>47768100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