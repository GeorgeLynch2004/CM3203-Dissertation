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82910" w14:textId="7693765D" w:rsidR="00A24CA6" w:rsidRDefault="00F76E2C" w:rsidP="00232375">
      <w:pPr>
        <w:jc w:val="right"/>
      </w:pPr>
      <w:r>
        <w:rPr>
          <w:noProof/>
          <w:lang w:eastAsia="en-GB"/>
        </w:rPr>
        <w:drawing>
          <wp:anchor distT="0" distB="0" distL="114300" distR="114300" simplePos="0" relativeHeight="251659264" behindDoc="1" locked="1" layoutInCell="1" allowOverlap="1" wp14:anchorId="68A4FA55" wp14:editId="0415F78B">
            <wp:simplePos x="0" y="0"/>
            <wp:positionH relativeFrom="margin">
              <wp:posOffset>-222885</wp:posOffset>
            </wp:positionH>
            <wp:positionV relativeFrom="page">
              <wp:posOffset>415925</wp:posOffset>
            </wp:positionV>
            <wp:extent cx="1064895" cy="1023620"/>
            <wp:effectExtent l="0" t="0" r="1905" b="5080"/>
            <wp:wrapTight wrapText="bothSides">
              <wp:wrapPolygon edited="0">
                <wp:start x="0" y="0"/>
                <wp:lineTo x="0" y="21305"/>
                <wp:lineTo x="21252" y="21305"/>
                <wp:lineTo x="21252" y="0"/>
                <wp:lineTo x="0" y="0"/>
              </wp:wrapPolygon>
            </wp:wrapTight>
            <wp:docPr id="11" name="Picture 11" descr="https://intranet.cardiff.ac.uk/__data/assets/image/0008/187316/CUiden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cardiff.ac.uk/__data/assets/image/0008/187316/CUident_CMY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895" cy="1023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C257A" w14:textId="33FC1FEA" w:rsidR="00A24CA6" w:rsidRDefault="00A24CA6"/>
    <w:p w14:paraId="59C63363" w14:textId="77777777" w:rsidR="00F76E2C" w:rsidRDefault="00F76E2C" w:rsidP="00A24CA6">
      <w:pPr>
        <w:jc w:val="center"/>
        <w:rPr>
          <w:rFonts w:ascii="Times New Roman" w:hAnsi="Times New Roman" w:cs="Times New Roman"/>
          <w:b/>
        </w:rPr>
      </w:pPr>
    </w:p>
    <w:p w14:paraId="3B468AEB" w14:textId="55E2C02B" w:rsidR="00234854" w:rsidRPr="002532B2" w:rsidRDefault="001E0A89" w:rsidP="00A24CA6">
      <w:pPr>
        <w:jc w:val="center"/>
        <w:rPr>
          <w:rFonts w:ascii="Times New Roman" w:hAnsi="Times New Roman" w:cs="Times New Roman"/>
          <w:b/>
        </w:rPr>
      </w:pPr>
      <w:r w:rsidRPr="002532B2">
        <w:rPr>
          <w:rFonts w:ascii="Times New Roman" w:hAnsi="Times New Roman" w:cs="Times New Roman"/>
          <w:b/>
        </w:rPr>
        <w:t>CONSENT FORM</w:t>
      </w:r>
    </w:p>
    <w:p w14:paraId="1C4C2BCB" w14:textId="77777777" w:rsidR="00A24CA6" w:rsidRPr="002532B2" w:rsidRDefault="00A24CA6">
      <w:pPr>
        <w:rPr>
          <w:rFonts w:ascii="Times New Roman" w:hAnsi="Times New Roman" w:cs="Times New Roman"/>
        </w:rPr>
      </w:pPr>
    </w:p>
    <w:p w14:paraId="3138DD18" w14:textId="1CF544B0" w:rsidR="00A24CA6" w:rsidRPr="002532B2" w:rsidRDefault="00A24CA6" w:rsidP="001E0A89">
      <w:pPr>
        <w:jc w:val="both"/>
        <w:rPr>
          <w:rFonts w:ascii="Times New Roman" w:hAnsi="Times New Roman" w:cs="Times New Roman"/>
        </w:rPr>
      </w:pPr>
      <w:r w:rsidRPr="002532B2">
        <w:rPr>
          <w:rFonts w:ascii="Times New Roman" w:hAnsi="Times New Roman" w:cs="Times New Roman"/>
        </w:rPr>
        <w:t xml:space="preserve">Title of </w:t>
      </w:r>
      <w:r w:rsidR="007E0C6D" w:rsidRPr="007E0C6D">
        <w:rPr>
          <w:rFonts w:ascii="Times New Roman" w:hAnsi="Times New Roman" w:cs="Times New Roman"/>
        </w:rPr>
        <w:t xml:space="preserve">research </w:t>
      </w:r>
      <w:r w:rsidR="0035743C">
        <w:rPr>
          <w:rFonts w:ascii="Times New Roman" w:hAnsi="Times New Roman" w:cs="Times New Roman"/>
        </w:rPr>
        <w:t>project</w:t>
      </w:r>
      <w:r w:rsidRPr="002532B2">
        <w:rPr>
          <w:rFonts w:ascii="Times New Roman" w:hAnsi="Times New Roman" w:cs="Times New Roman"/>
        </w:rPr>
        <w:t>:</w:t>
      </w:r>
      <w:r w:rsidRPr="002532B2">
        <w:rPr>
          <w:rFonts w:ascii="Times New Roman" w:hAnsi="Times New Roman" w:cs="Times New Roman"/>
          <w:color w:val="FF0000"/>
        </w:rPr>
        <w:t xml:space="preserve"> </w:t>
      </w:r>
      <w:ins w:id="0" w:author="George Lynch" w:date="2025-03-08T14:30:00Z" w16du:dateUtc="2025-03-08T14:30:00Z">
        <w:r w:rsidR="003D6853" w:rsidRPr="003D6853">
          <w:rPr>
            <w:rFonts w:ascii="Times New Roman" w:hAnsi="Times New Roman" w:cs="Times New Roman"/>
            <w:color w:val="FF0000"/>
          </w:rPr>
          <w:t>Exploring the impact of Competition and Cooperation on Performance and Engagement in VR Exergaming</w:t>
        </w:r>
        <w:r w:rsidR="003D6853" w:rsidRPr="003D6853" w:rsidDel="003D6853">
          <w:rPr>
            <w:rFonts w:ascii="Times New Roman" w:hAnsi="Times New Roman" w:cs="Times New Roman"/>
            <w:color w:val="FF0000"/>
          </w:rPr>
          <w:t xml:space="preserve"> </w:t>
        </w:r>
      </w:ins>
      <w:del w:id="1" w:author="George Lynch" w:date="2025-03-08T14:30:00Z" w16du:dateUtc="2025-03-08T14:30:00Z">
        <w:r w:rsidRPr="00AE4D97" w:rsidDel="003D6853">
          <w:rPr>
            <w:rFonts w:ascii="Times New Roman" w:hAnsi="Times New Roman" w:cs="Times New Roman"/>
          </w:rPr>
          <w:delText xml:space="preserve">[Insert title of the </w:delText>
        </w:r>
        <w:r w:rsidR="007E0C6D" w:rsidRPr="007E0C6D" w:rsidDel="003D6853">
          <w:rPr>
            <w:rFonts w:ascii="Times New Roman" w:hAnsi="Times New Roman" w:cs="Times New Roman"/>
          </w:rPr>
          <w:delText xml:space="preserve">research </w:delText>
        </w:r>
        <w:r w:rsidR="0035743C" w:rsidDel="003D6853">
          <w:rPr>
            <w:rFonts w:ascii="Times New Roman" w:hAnsi="Times New Roman" w:cs="Times New Roman"/>
          </w:rPr>
          <w:delText>project</w:delText>
        </w:r>
        <w:r w:rsidRPr="00AE4D97" w:rsidDel="003D6853">
          <w:rPr>
            <w:rFonts w:ascii="Times New Roman" w:hAnsi="Times New Roman" w:cs="Times New Roman"/>
          </w:rPr>
          <w:delText>]</w:delText>
        </w:r>
      </w:del>
    </w:p>
    <w:p w14:paraId="0A4ED0CD" w14:textId="77777777" w:rsidR="002532B2" w:rsidRDefault="002532B2" w:rsidP="001E0A89">
      <w:pPr>
        <w:jc w:val="both"/>
        <w:rPr>
          <w:rFonts w:ascii="Times New Roman" w:hAnsi="Times New Roman" w:cs="Times New Roman"/>
        </w:rPr>
      </w:pPr>
    </w:p>
    <w:p w14:paraId="37A8BAAF" w14:textId="594B9229" w:rsidR="00E8404F" w:rsidRPr="00AE4D97" w:rsidRDefault="00A24CA6" w:rsidP="001E0A89">
      <w:pPr>
        <w:jc w:val="both"/>
        <w:rPr>
          <w:rFonts w:ascii="Times New Roman" w:hAnsi="Times New Roman" w:cs="Times New Roman"/>
        </w:rPr>
      </w:pPr>
      <w:r w:rsidRPr="002532B2">
        <w:rPr>
          <w:rFonts w:ascii="Times New Roman" w:hAnsi="Times New Roman" w:cs="Times New Roman"/>
        </w:rPr>
        <w:t>SREC reference and committee</w:t>
      </w:r>
      <w:r w:rsidRPr="00AE4D97">
        <w:rPr>
          <w:rFonts w:ascii="Times New Roman" w:hAnsi="Times New Roman" w:cs="Times New Roman"/>
        </w:rPr>
        <w:t>: [Insert SREC reference and committee</w:t>
      </w:r>
      <w:r w:rsidR="00E8404F" w:rsidRPr="00AE4D97">
        <w:rPr>
          <w:rFonts w:ascii="Times New Roman" w:hAnsi="Times New Roman" w:cs="Times New Roman"/>
        </w:rPr>
        <w:t xml:space="preserve"> or other relevant reference numbers</w:t>
      </w:r>
      <w:r w:rsidRPr="00AE4D97">
        <w:rPr>
          <w:rFonts w:ascii="Times New Roman" w:hAnsi="Times New Roman" w:cs="Times New Roman"/>
        </w:rPr>
        <w:t>]</w:t>
      </w:r>
    </w:p>
    <w:p w14:paraId="0CACFCC7" w14:textId="77777777" w:rsidR="002532B2" w:rsidRPr="00AE4D97" w:rsidRDefault="002532B2" w:rsidP="001E0A89">
      <w:pPr>
        <w:jc w:val="both"/>
        <w:rPr>
          <w:rFonts w:ascii="Times New Roman" w:hAnsi="Times New Roman" w:cs="Times New Roman"/>
        </w:rPr>
      </w:pPr>
    </w:p>
    <w:p w14:paraId="64B18E54" w14:textId="43D9FA52" w:rsidR="00A24CA6" w:rsidRPr="00AE4D97" w:rsidRDefault="00A24CA6" w:rsidP="001E0A89">
      <w:pPr>
        <w:jc w:val="both"/>
        <w:rPr>
          <w:rFonts w:ascii="Times New Roman" w:hAnsi="Times New Roman" w:cs="Times New Roman"/>
        </w:rPr>
      </w:pPr>
      <w:r w:rsidRPr="00AE4D97">
        <w:rPr>
          <w:rFonts w:ascii="Times New Roman" w:hAnsi="Times New Roman" w:cs="Times New Roman"/>
        </w:rPr>
        <w:t xml:space="preserve">Name of </w:t>
      </w:r>
      <w:del w:id="2" w:author="George Lynch" w:date="2025-03-08T17:37:00Z" w16du:dateUtc="2025-03-08T17:37:00Z">
        <w:r w:rsidR="00232375" w:rsidDel="00BF2FD7">
          <w:rPr>
            <w:rFonts w:ascii="Times New Roman" w:hAnsi="Times New Roman" w:cs="Times New Roman"/>
          </w:rPr>
          <w:delText>[</w:delText>
        </w:r>
        <w:r w:rsidR="00CD3293" w:rsidRPr="00AE4D97" w:rsidDel="00BF2FD7">
          <w:rPr>
            <w:rFonts w:ascii="Times New Roman" w:hAnsi="Times New Roman" w:cs="Times New Roman"/>
          </w:rPr>
          <w:delText>Chief/Principal Investigator</w:delText>
        </w:r>
        <w:r w:rsidR="00232375" w:rsidDel="00BF2FD7">
          <w:rPr>
            <w:rFonts w:ascii="Times New Roman" w:hAnsi="Times New Roman" w:cs="Times New Roman"/>
          </w:rPr>
          <w:delText>] [</w:delText>
        </w:r>
      </w:del>
      <w:r w:rsidR="00232375">
        <w:rPr>
          <w:rFonts w:ascii="Times New Roman" w:hAnsi="Times New Roman" w:cs="Times New Roman"/>
        </w:rPr>
        <w:t>lead researcher</w:t>
      </w:r>
      <w:del w:id="3" w:author="George Lynch" w:date="2025-03-08T17:37:00Z" w16du:dateUtc="2025-03-08T17:37:00Z">
        <w:r w:rsidR="00232375" w:rsidDel="00BF2FD7">
          <w:rPr>
            <w:rFonts w:ascii="Times New Roman" w:hAnsi="Times New Roman" w:cs="Times New Roman"/>
          </w:rPr>
          <w:delText>]</w:delText>
        </w:r>
      </w:del>
      <w:r w:rsidRPr="00AE4D97">
        <w:rPr>
          <w:rFonts w:ascii="Times New Roman" w:hAnsi="Times New Roman" w:cs="Times New Roman"/>
        </w:rPr>
        <w:t xml:space="preserve">: </w:t>
      </w:r>
      <w:del w:id="4" w:author="George Lynch" w:date="2025-03-08T17:42:00Z" w16du:dateUtc="2025-03-08T17:42:00Z">
        <w:r w:rsidRPr="00AE4D97" w:rsidDel="00BF2FD7">
          <w:rPr>
            <w:rFonts w:ascii="Times New Roman" w:hAnsi="Times New Roman" w:cs="Times New Roman"/>
          </w:rPr>
          <w:delText>[Insert name</w:delText>
        </w:r>
        <w:r w:rsidR="00B430D5" w:rsidDel="00BF2FD7">
          <w:rPr>
            <w:rFonts w:ascii="Times New Roman" w:hAnsi="Times New Roman" w:cs="Times New Roman"/>
          </w:rPr>
          <w:delText>(</w:delText>
        </w:r>
        <w:r w:rsidRPr="00AE4D97" w:rsidDel="00BF2FD7">
          <w:rPr>
            <w:rFonts w:ascii="Times New Roman" w:hAnsi="Times New Roman" w:cs="Times New Roman"/>
          </w:rPr>
          <w:delText>s</w:delText>
        </w:r>
        <w:r w:rsidR="00B430D5" w:rsidDel="00BF2FD7">
          <w:rPr>
            <w:rFonts w:ascii="Times New Roman" w:hAnsi="Times New Roman" w:cs="Times New Roman"/>
          </w:rPr>
          <w:delText>)</w:delText>
        </w:r>
        <w:r w:rsidRPr="00AE4D97" w:rsidDel="00BF2FD7">
          <w:rPr>
            <w:rFonts w:ascii="Times New Roman" w:hAnsi="Times New Roman" w:cs="Times New Roman"/>
          </w:rPr>
          <w:delText>]</w:delText>
        </w:r>
      </w:del>
      <w:ins w:id="5" w:author="George Lynch" w:date="2025-03-08T17:42:00Z" w16du:dateUtc="2025-03-08T17:42:00Z">
        <w:r w:rsidR="00BF2FD7">
          <w:rPr>
            <w:rFonts w:ascii="Times New Roman" w:hAnsi="Times New Roman" w:cs="Times New Roman"/>
          </w:rPr>
          <w:t>George Lynch</w:t>
        </w:r>
      </w:ins>
    </w:p>
    <w:p w14:paraId="7B1B2746" w14:textId="77777777" w:rsidR="00D317E5" w:rsidRDefault="00D317E5" w:rsidP="001E0A89">
      <w:pPr>
        <w:jc w:val="both"/>
        <w:rPr>
          <w:rFonts w:ascii="Times New Roman" w:hAnsi="Times New Roman" w:cs="Times New Roman"/>
          <w:color w:val="FF0000"/>
        </w:rPr>
      </w:pPr>
    </w:p>
    <w:p w14:paraId="5BBE924D" w14:textId="47F2E345" w:rsidR="00D317E5" w:rsidRPr="00F021C4" w:rsidRDefault="00D317E5">
      <w:pPr>
        <w:rPr>
          <w:rFonts w:ascii="Times New Roman" w:hAnsi="Times New Roman" w:cs="Times New Roman"/>
          <w:sz w:val="20"/>
          <w:szCs w:val="20"/>
        </w:rPr>
      </w:pPr>
    </w:p>
    <w:p w14:paraId="0AAE0622" w14:textId="77777777" w:rsidR="00A24CA6" w:rsidRPr="002532B2" w:rsidRDefault="00A24CA6">
      <w:pPr>
        <w:rPr>
          <w:rFonts w:ascii="Times New Roman" w:hAnsi="Times New Roman" w:cs="Times New Roman"/>
        </w:rPr>
      </w:pPr>
    </w:p>
    <w:tbl>
      <w:tblPr>
        <w:tblStyle w:val="TableGrid"/>
        <w:tblW w:w="10031" w:type="dxa"/>
        <w:tblLook w:val="04A0" w:firstRow="1" w:lastRow="0" w:firstColumn="1" w:lastColumn="0" w:noHBand="0" w:noVBand="1"/>
      </w:tblPr>
      <w:tblGrid>
        <w:gridCol w:w="8613"/>
        <w:gridCol w:w="1418"/>
      </w:tblGrid>
      <w:tr w:rsidR="00A24CA6" w:rsidRPr="002532B2" w14:paraId="77A682C4" w14:textId="77777777" w:rsidTr="001B58B7">
        <w:trPr>
          <w:trHeight w:val="20"/>
        </w:trPr>
        <w:tc>
          <w:tcPr>
            <w:tcW w:w="8613" w:type="dxa"/>
            <w:tcBorders>
              <w:top w:val="nil"/>
              <w:left w:val="nil"/>
              <w:bottom w:val="single" w:sz="4" w:space="0" w:color="auto"/>
              <w:right w:val="nil"/>
            </w:tcBorders>
            <w:vAlign w:val="center"/>
          </w:tcPr>
          <w:p w14:paraId="512E031E" w14:textId="77777777" w:rsidR="00A24CA6" w:rsidRPr="002532B2" w:rsidRDefault="00A24CA6" w:rsidP="00C0629F">
            <w:pPr>
              <w:spacing w:line="240" w:lineRule="atLeast"/>
              <w:contextualSpacing/>
              <w:rPr>
                <w:rFonts w:ascii="Times New Roman" w:hAnsi="Times New Roman" w:cs="Times New Roman"/>
                <w:noProof/>
                <w:sz w:val="24"/>
                <w:szCs w:val="24"/>
                <w:lang w:eastAsia="en-GB"/>
              </w:rPr>
            </w:pPr>
          </w:p>
        </w:tc>
        <w:tc>
          <w:tcPr>
            <w:tcW w:w="1418" w:type="dxa"/>
            <w:tcBorders>
              <w:top w:val="nil"/>
              <w:left w:val="nil"/>
              <w:bottom w:val="single" w:sz="4" w:space="0" w:color="auto"/>
              <w:right w:val="nil"/>
            </w:tcBorders>
            <w:vAlign w:val="center"/>
          </w:tcPr>
          <w:p w14:paraId="3002EBC1" w14:textId="4C05ACED" w:rsidR="00A24CA6" w:rsidRDefault="00A24CA6" w:rsidP="00D317E5">
            <w:pPr>
              <w:spacing w:line="240" w:lineRule="atLeast"/>
              <w:contextualSpacing/>
              <w:jc w:val="center"/>
              <w:rPr>
                <w:rFonts w:ascii="Times New Roman" w:hAnsi="Times New Roman" w:cs="Times New Roman"/>
                <w:b/>
                <w:noProof/>
                <w:sz w:val="24"/>
                <w:szCs w:val="24"/>
                <w:lang w:eastAsia="en-GB"/>
              </w:rPr>
            </w:pPr>
            <w:r w:rsidRPr="002532B2">
              <w:rPr>
                <w:rFonts w:ascii="Times New Roman" w:hAnsi="Times New Roman" w:cs="Times New Roman"/>
                <w:b/>
                <w:noProof/>
                <w:sz w:val="24"/>
                <w:szCs w:val="24"/>
                <w:lang w:eastAsia="en-GB"/>
              </w:rPr>
              <w:t>Please initial box</w:t>
            </w:r>
            <w:r w:rsidR="00D317E5">
              <w:rPr>
                <w:rFonts w:ascii="Times New Roman" w:hAnsi="Times New Roman" w:cs="Times New Roman"/>
                <w:b/>
                <w:noProof/>
                <w:sz w:val="24"/>
                <w:szCs w:val="24"/>
                <w:lang w:eastAsia="en-GB"/>
              </w:rPr>
              <w:t xml:space="preserve"> </w:t>
            </w:r>
          </w:p>
          <w:p w14:paraId="6D3A7BA6" w14:textId="548FE9A3" w:rsidR="00D317E5" w:rsidRPr="002532B2" w:rsidRDefault="00D317E5" w:rsidP="00D317E5">
            <w:pPr>
              <w:spacing w:line="240" w:lineRule="atLeast"/>
              <w:contextualSpacing/>
              <w:rPr>
                <w:rFonts w:ascii="Times New Roman" w:hAnsi="Times New Roman" w:cs="Times New Roman"/>
                <w:b/>
                <w:noProof/>
                <w:sz w:val="24"/>
                <w:szCs w:val="24"/>
                <w:lang w:eastAsia="en-GB"/>
              </w:rPr>
            </w:pPr>
          </w:p>
        </w:tc>
      </w:tr>
      <w:tr w:rsidR="00A24CA6" w:rsidRPr="002532B2" w14:paraId="6A4DA06E" w14:textId="77777777" w:rsidTr="00B87B97">
        <w:trPr>
          <w:trHeight w:val="20"/>
        </w:trPr>
        <w:tc>
          <w:tcPr>
            <w:tcW w:w="8613" w:type="dxa"/>
            <w:tcBorders>
              <w:top w:val="single" w:sz="4" w:space="0" w:color="auto"/>
            </w:tcBorders>
          </w:tcPr>
          <w:p w14:paraId="14A6F02A" w14:textId="191420F4" w:rsidR="00B430D5" w:rsidRDefault="00A24CA6" w:rsidP="001E0A89">
            <w:pPr>
              <w:spacing w:before="120" w:after="120" w:line="240" w:lineRule="atLeast"/>
              <w:contextualSpacing/>
              <w:jc w:val="both"/>
              <w:rPr>
                <w:rFonts w:ascii="Times New Roman" w:hAnsi="Times New Roman" w:cs="Times New Roman"/>
                <w:sz w:val="24"/>
                <w:szCs w:val="24"/>
              </w:rPr>
            </w:pPr>
            <w:r w:rsidRPr="00AE4D97">
              <w:rPr>
                <w:rFonts w:ascii="Times New Roman" w:hAnsi="Times New Roman" w:cs="Times New Roman"/>
                <w:sz w:val="24"/>
                <w:szCs w:val="24"/>
              </w:rPr>
              <w:t>I confirm that</w:t>
            </w:r>
            <w:r w:rsidR="00C0629F" w:rsidRPr="00AE4D97">
              <w:rPr>
                <w:rFonts w:ascii="Times New Roman" w:hAnsi="Times New Roman" w:cs="Times New Roman"/>
                <w:sz w:val="24"/>
                <w:szCs w:val="24"/>
              </w:rPr>
              <w:t xml:space="preserve"> I have read the</w:t>
            </w:r>
            <w:r w:rsidR="00950865" w:rsidRPr="00AE4D97">
              <w:rPr>
                <w:rFonts w:ascii="Times New Roman" w:hAnsi="Times New Roman" w:cs="Times New Roman"/>
                <w:sz w:val="24"/>
                <w:szCs w:val="24"/>
              </w:rPr>
              <w:t xml:space="preserve"> </w:t>
            </w:r>
            <w:r w:rsidRPr="00AE4D97">
              <w:rPr>
                <w:rFonts w:ascii="Times New Roman" w:hAnsi="Times New Roman" w:cs="Times New Roman"/>
                <w:sz w:val="24"/>
                <w:szCs w:val="24"/>
              </w:rPr>
              <w:t xml:space="preserve">information sheet dated </w:t>
            </w:r>
            <w:del w:id="6" w:author="George Lynch" w:date="2025-03-08T17:42:00Z" w16du:dateUtc="2025-03-08T17:42:00Z">
              <w:r w:rsidRPr="00AE4D97" w:rsidDel="00BF2FD7">
                <w:rPr>
                  <w:rFonts w:ascii="Times New Roman" w:hAnsi="Times New Roman" w:cs="Times New Roman"/>
                  <w:sz w:val="24"/>
                  <w:szCs w:val="24"/>
                </w:rPr>
                <w:delText>[</w:delText>
              </w:r>
              <w:r w:rsidR="00B430D5" w:rsidRPr="00AE4D97" w:rsidDel="00BF2FD7">
                <w:rPr>
                  <w:rFonts w:ascii="Times New Roman" w:hAnsi="Times New Roman" w:cs="Times New Roman"/>
                  <w:sz w:val="24"/>
                  <w:szCs w:val="24"/>
                </w:rPr>
                <w:delText xml:space="preserve">INSERT DATE OF </w:delText>
              </w:r>
              <w:r w:rsidRPr="00AE4D97" w:rsidDel="00BF2FD7">
                <w:rPr>
                  <w:rFonts w:ascii="Times New Roman" w:hAnsi="Times New Roman" w:cs="Times New Roman"/>
                  <w:sz w:val="24"/>
                  <w:szCs w:val="24"/>
                </w:rPr>
                <w:delText xml:space="preserve">PIS] </w:delText>
              </w:r>
            </w:del>
            <w:ins w:id="7" w:author="George Lynch" w:date="2025-03-08T17:42:00Z" w16du:dateUtc="2025-03-08T17:42:00Z">
              <w:r w:rsidR="00BF2FD7">
                <w:rPr>
                  <w:rFonts w:ascii="Times New Roman" w:hAnsi="Times New Roman" w:cs="Times New Roman"/>
                  <w:sz w:val="24"/>
                  <w:szCs w:val="24"/>
                </w:rPr>
                <w:t xml:space="preserve">08/03/2025 </w:t>
              </w:r>
            </w:ins>
            <w:r w:rsidRPr="00AE4D97">
              <w:rPr>
                <w:rFonts w:ascii="Times New Roman" w:hAnsi="Times New Roman" w:cs="Times New Roman"/>
                <w:sz w:val="24"/>
                <w:szCs w:val="24"/>
              </w:rPr>
              <w:t xml:space="preserve">version </w:t>
            </w:r>
            <w:del w:id="8" w:author="George Lynch" w:date="2025-03-08T17:42:00Z" w16du:dateUtc="2025-03-08T17:42:00Z">
              <w:r w:rsidRPr="00AE4D97" w:rsidDel="00BF2FD7">
                <w:rPr>
                  <w:rFonts w:ascii="Times New Roman" w:hAnsi="Times New Roman" w:cs="Times New Roman"/>
                  <w:sz w:val="24"/>
                  <w:szCs w:val="24"/>
                </w:rPr>
                <w:delText>[</w:delText>
              </w:r>
              <w:r w:rsidR="00B430D5" w:rsidRPr="00AE4D97" w:rsidDel="00BF2FD7">
                <w:rPr>
                  <w:rFonts w:ascii="Times New Roman" w:hAnsi="Times New Roman" w:cs="Times New Roman"/>
                  <w:sz w:val="24"/>
                  <w:szCs w:val="24"/>
                </w:rPr>
                <w:delText xml:space="preserve">INSERT VERSION NUMBER OF </w:delText>
              </w:r>
              <w:r w:rsidRPr="00AE4D97" w:rsidDel="00BF2FD7">
                <w:rPr>
                  <w:rFonts w:ascii="Times New Roman" w:hAnsi="Times New Roman" w:cs="Times New Roman"/>
                  <w:sz w:val="24"/>
                  <w:szCs w:val="24"/>
                </w:rPr>
                <w:delText>PIS]</w:delText>
              </w:r>
            </w:del>
            <w:ins w:id="9" w:author="George Lynch" w:date="2025-03-08T17:42:00Z" w16du:dateUtc="2025-03-08T17:42:00Z">
              <w:r w:rsidR="00BF2FD7">
                <w:rPr>
                  <w:rFonts w:ascii="Times New Roman" w:hAnsi="Times New Roman" w:cs="Times New Roman"/>
                  <w:sz w:val="24"/>
                  <w:szCs w:val="24"/>
                </w:rPr>
                <w:t>1</w:t>
              </w:r>
            </w:ins>
            <w:r w:rsidRPr="00AE4D97">
              <w:rPr>
                <w:rFonts w:ascii="Times New Roman" w:hAnsi="Times New Roman" w:cs="Times New Roman"/>
                <w:sz w:val="24"/>
                <w:szCs w:val="24"/>
              </w:rPr>
              <w:t xml:space="preserve"> for the above </w:t>
            </w:r>
            <w:r w:rsidR="007E0C6D" w:rsidRPr="007E0C6D">
              <w:rPr>
                <w:rFonts w:ascii="Times New Roman" w:hAnsi="Times New Roman" w:cs="Times New Roman"/>
                <w:sz w:val="24"/>
                <w:szCs w:val="24"/>
              </w:rPr>
              <w:t xml:space="preserve">research </w:t>
            </w:r>
            <w:r w:rsidR="0035743C">
              <w:rPr>
                <w:rFonts w:ascii="Times New Roman" w:hAnsi="Times New Roman" w:cs="Times New Roman"/>
                <w:sz w:val="24"/>
                <w:szCs w:val="24"/>
              </w:rPr>
              <w:t>project</w:t>
            </w:r>
            <w:r w:rsidR="003635DA" w:rsidRPr="00AE4D97">
              <w:rPr>
                <w:rFonts w:ascii="Times New Roman" w:hAnsi="Times New Roman" w:cs="Times New Roman"/>
                <w:sz w:val="24"/>
                <w:szCs w:val="24"/>
              </w:rPr>
              <w:t>.</w:t>
            </w:r>
          </w:p>
          <w:p w14:paraId="49F395F5" w14:textId="63582A63" w:rsidR="00C0629F" w:rsidRPr="002532B2" w:rsidRDefault="00A24CA6" w:rsidP="001E0A89">
            <w:pPr>
              <w:spacing w:before="120" w:after="120" w:line="240" w:lineRule="atLeast"/>
              <w:contextualSpacing/>
              <w:jc w:val="both"/>
              <w:rPr>
                <w:rFonts w:ascii="Times New Roman" w:hAnsi="Times New Roman" w:cs="Times New Roman"/>
                <w:sz w:val="24"/>
                <w:szCs w:val="24"/>
              </w:rPr>
            </w:pPr>
            <w:r w:rsidRPr="00AE4D97">
              <w:rPr>
                <w:rFonts w:ascii="Times New Roman" w:hAnsi="Times New Roman" w:cs="Times New Roman"/>
                <w:sz w:val="24"/>
                <w:szCs w:val="24"/>
              </w:rPr>
              <w:t xml:space="preserve"> </w:t>
            </w:r>
            <w:r w:rsidR="003635DA" w:rsidRPr="00AE4D97">
              <w:rPr>
                <w:rFonts w:ascii="Times New Roman" w:hAnsi="Times New Roman" w:cs="Times New Roman"/>
                <w:sz w:val="24"/>
                <w:szCs w:val="24"/>
              </w:rPr>
              <w:t xml:space="preserve"> </w:t>
            </w:r>
          </w:p>
        </w:tc>
        <w:tc>
          <w:tcPr>
            <w:tcW w:w="1418" w:type="dxa"/>
            <w:tcBorders>
              <w:top w:val="single" w:sz="4" w:space="0" w:color="auto"/>
            </w:tcBorders>
            <w:vAlign w:val="center"/>
          </w:tcPr>
          <w:p w14:paraId="20CCC27B" w14:textId="77777777" w:rsidR="00A24CA6" w:rsidRPr="002532B2" w:rsidRDefault="00A24CA6" w:rsidP="00C0629F">
            <w:pPr>
              <w:spacing w:line="240" w:lineRule="atLeast"/>
              <w:contextualSpacing/>
              <w:rPr>
                <w:rFonts w:ascii="Times New Roman" w:hAnsi="Times New Roman" w:cs="Times New Roman"/>
                <w:sz w:val="24"/>
                <w:szCs w:val="24"/>
              </w:rPr>
            </w:pPr>
          </w:p>
        </w:tc>
      </w:tr>
      <w:tr w:rsidR="003635DA" w:rsidRPr="002532B2" w14:paraId="4834925D" w14:textId="77777777" w:rsidTr="00B87B97">
        <w:trPr>
          <w:trHeight w:val="20"/>
        </w:trPr>
        <w:tc>
          <w:tcPr>
            <w:tcW w:w="8613" w:type="dxa"/>
            <w:tcBorders>
              <w:top w:val="single" w:sz="4" w:space="0" w:color="auto"/>
            </w:tcBorders>
          </w:tcPr>
          <w:p w14:paraId="1F321C8A" w14:textId="01CCFFEE" w:rsidR="003635DA" w:rsidRPr="002532B2" w:rsidRDefault="003635DA" w:rsidP="001E0A89">
            <w:pPr>
              <w:spacing w:before="120" w:after="120" w:line="240" w:lineRule="atLeast"/>
              <w:contextualSpacing/>
              <w:jc w:val="both"/>
              <w:rPr>
                <w:rFonts w:ascii="Times New Roman" w:hAnsi="Times New Roman" w:cs="Times New Roman"/>
                <w:sz w:val="24"/>
                <w:szCs w:val="24"/>
              </w:rPr>
            </w:pPr>
            <w:r w:rsidRPr="002532B2">
              <w:rPr>
                <w:rFonts w:ascii="Times New Roman" w:hAnsi="Times New Roman" w:cs="Times New Roman"/>
                <w:sz w:val="24"/>
                <w:szCs w:val="24"/>
              </w:rPr>
              <w:t xml:space="preserve">I confirm that I have understood the information sheet dated </w:t>
            </w:r>
            <w:del w:id="10" w:author="George Lynch" w:date="2025-03-08T17:42:00Z" w16du:dateUtc="2025-03-08T17:42:00Z">
              <w:r w:rsidRPr="00AE4D97" w:rsidDel="00BF2FD7">
                <w:rPr>
                  <w:rFonts w:ascii="Times New Roman" w:hAnsi="Times New Roman" w:cs="Times New Roman"/>
                  <w:sz w:val="24"/>
                  <w:szCs w:val="24"/>
                </w:rPr>
                <w:delText>[</w:delText>
              </w:r>
              <w:r w:rsidR="00B430D5" w:rsidRPr="00AE4D97" w:rsidDel="00BF2FD7">
                <w:rPr>
                  <w:rFonts w:ascii="Times New Roman" w:hAnsi="Times New Roman" w:cs="Times New Roman"/>
                  <w:sz w:val="24"/>
                  <w:szCs w:val="24"/>
                </w:rPr>
                <w:delText xml:space="preserve">INSERT DATE OF </w:delText>
              </w:r>
              <w:r w:rsidRPr="00AE4D97" w:rsidDel="00BF2FD7">
                <w:rPr>
                  <w:rFonts w:ascii="Times New Roman" w:hAnsi="Times New Roman" w:cs="Times New Roman"/>
                  <w:sz w:val="24"/>
                  <w:szCs w:val="24"/>
                </w:rPr>
                <w:delText xml:space="preserve">PIS] </w:delText>
              </w:r>
            </w:del>
            <w:ins w:id="11" w:author="George Lynch" w:date="2025-03-08T17:42:00Z" w16du:dateUtc="2025-03-08T17:42:00Z">
              <w:r w:rsidR="00BF2FD7">
                <w:rPr>
                  <w:rFonts w:ascii="Times New Roman" w:hAnsi="Times New Roman" w:cs="Times New Roman"/>
                  <w:sz w:val="24"/>
                  <w:szCs w:val="24"/>
                </w:rPr>
                <w:t xml:space="preserve">08/03/2025 </w:t>
              </w:r>
            </w:ins>
            <w:r w:rsidRPr="00AE4D97">
              <w:rPr>
                <w:rFonts w:ascii="Times New Roman" w:hAnsi="Times New Roman" w:cs="Times New Roman"/>
                <w:sz w:val="24"/>
                <w:szCs w:val="24"/>
              </w:rPr>
              <w:t xml:space="preserve">version </w:t>
            </w:r>
            <w:ins w:id="12" w:author="George Lynch" w:date="2025-03-08T17:42:00Z" w16du:dateUtc="2025-03-08T17:42:00Z">
              <w:r w:rsidR="00BF2FD7">
                <w:rPr>
                  <w:rFonts w:ascii="Times New Roman" w:hAnsi="Times New Roman" w:cs="Times New Roman"/>
                  <w:sz w:val="24"/>
                  <w:szCs w:val="24"/>
                </w:rPr>
                <w:t xml:space="preserve">1 </w:t>
              </w:r>
            </w:ins>
            <w:del w:id="13" w:author="George Lynch" w:date="2025-03-08T17:42:00Z" w16du:dateUtc="2025-03-08T17:42:00Z">
              <w:r w:rsidRPr="00AE4D97" w:rsidDel="00BF2FD7">
                <w:rPr>
                  <w:rFonts w:ascii="Times New Roman" w:hAnsi="Times New Roman" w:cs="Times New Roman"/>
                  <w:sz w:val="24"/>
                  <w:szCs w:val="24"/>
                </w:rPr>
                <w:delText>[</w:delText>
              </w:r>
              <w:r w:rsidR="00B430D5" w:rsidRPr="00AE4D97" w:rsidDel="00BF2FD7">
                <w:rPr>
                  <w:rFonts w:ascii="Times New Roman" w:hAnsi="Times New Roman" w:cs="Times New Roman"/>
                  <w:sz w:val="24"/>
                  <w:szCs w:val="24"/>
                </w:rPr>
                <w:delText xml:space="preserve">INSERT VERSION NUMBER OF </w:delText>
              </w:r>
              <w:r w:rsidRPr="00AE4D97" w:rsidDel="00BF2FD7">
                <w:rPr>
                  <w:rFonts w:ascii="Times New Roman" w:hAnsi="Times New Roman" w:cs="Times New Roman"/>
                  <w:sz w:val="24"/>
                  <w:szCs w:val="24"/>
                </w:rPr>
                <w:delText xml:space="preserve">PIS] </w:delText>
              </w:r>
            </w:del>
            <w:r w:rsidRPr="002532B2">
              <w:rPr>
                <w:rFonts w:ascii="Times New Roman" w:hAnsi="Times New Roman" w:cs="Times New Roman"/>
                <w:sz w:val="24"/>
                <w:szCs w:val="24"/>
              </w:rPr>
              <w:t xml:space="preserve">for the above </w:t>
            </w:r>
            <w:r w:rsidR="007E0C6D" w:rsidRPr="007E0C6D">
              <w:rPr>
                <w:rFonts w:ascii="Times New Roman" w:hAnsi="Times New Roman" w:cs="Times New Roman"/>
                <w:sz w:val="24"/>
                <w:szCs w:val="24"/>
              </w:rPr>
              <w:t xml:space="preserve">research </w:t>
            </w:r>
            <w:r w:rsidR="0035743C">
              <w:rPr>
                <w:rFonts w:ascii="Times New Roman" w:hAnsi="Times New Roman" w:cs="Times New Roman"/>
                <w:sz w:val="24"/>
                <w:szCs w:val="24"/>
              </w:rPr>
              <w:t>project</w:t>
            </w:r>
            <w:r w:rsidRPr="002532B2">
              <w:rPr>
                <w:rFonts w:ascii="Times New Roman" w:hAnsi="Times New Roman" w:cs="Times New Roman"/>
                <w:sz w:val="24"/>
                <w:szCs w:val="24"/>
              </w:rPr>
              <w:t xml:space="preserve"> and </w:t>
            </w:r>
            <w:r w:rsidR="0035743C">
              <w:rPr>
                <w:rFonts w:ascii="Times New Roman" w:hAnsi="Times New Roman" w:cs="Times New Roman"/>
                <w:sz w:val="24"/>
                <w:szCs w:val="24"/>
              </w:rPr>
              <w:t xml:space="preserve">that I </w:t>
            </w:r>
            <w:r w:rsidRPr="002532B2">
              <w:rPr>
                <w:rFonts w:ascii="Times New Roman" w:hAnsi="Times New Roman" w:cs="Times New Roman"/>
                <w:sz w:val="24"/>
                <w:szCs w:val="24"/>
              </w:rPr>
              <w:t xml:space="preserve">have had the opportunity to ask questions and </w:t>
            </w:r>
            <w:r w:rsidR="0035743C">
              <w:rPr>
                <w:rFonts w:ascii="Times New Roman" w:hAnsi="Times New Roman" w:cs="Times New Roman"/>
                <w:sz w:val="24"/>
                <w:szCs w:val="24"/>
              </w:rPr>
              <w:t xml:space="preserve">that </w:t>
            </w:r>
            <w:r w:rsidRPr="002532B2">
              <w:rPr>
                <w:rFonts w:ascii="Times New Roman" w:hAnsi="Times New Roman" w:cs="Times New Roman"/>
                <w:sz w:val="24"/>
                <w:szCs w:val="24"/>
              </w:rPr>
              <w:t>these have been answered satisfactorily.</w:t>
            </w:r>
          </w:p>
          <w:p w14:paraId="7B090E09" w14:textId="77777777" w:rsidR="003635DA" w:rsidRPr="002532B2" w:rsidRDefault="003635DA" w:rsidP="001E0A89">
            <w:pPr>
              <w:spacing w:before="120" w:after="120" w:line="240" w:lineRule="atLeast"/>
              <w:contextualSpacing/>
              <w:jc w:val="both"/>
              <w:rPr>
                <w:rFonts w:ascii="Times New Roman" w:hAnsi="Times New Roman" w:cs="Times New Roman"/>
              </w:rPr>
            </w:pPr>
          </w:p>
        </w:tc>
        <w:tc>
          <w:tcPr>
            <w:tcW w:w="1418" w:type="dxa"/>
            <w:tcBorders>
              <w:top w:val="single" w:sz="4" w:space="0" w:color="auto"/>
            </w:tcBorders>
            <w:vAlign w:val="center"/>
          </w:tcPr>
          <w:p w14:paraId="256C5639" w14:textId="77777777" w:rsidR="003635DA" w:rsidRPr="002532B2" w:rsidRDefault="003635DA" w:rsidP="00C0629F">
            <w:pPr>
              <w:spacing w:line="240" w:lineRule="atLeast"/>
              <w:contextualSpacing/>
              <w:rPr>
                <w:rFonts w:ascii="Times New Roman" w:hAnsi="Times New Roman" w:cs="Times New Roman"/>
              </w:rPr>
            </w:pPr>
          </w:p>
        </w:tc>
      </w:tr>
      <w:tr w:rsidR="00A24CA6" w:rsidRPr="002532B2" w14:paraId="697A2BF5" w14:textId="77777777" w:rsidTr="00B87B97">
        <w:trPr>
          <w:trHeight w:val="20"/>
        </w:trPr>
        <w:tc>
          <w:tcPr>
            <w:tcW w:w="8613" w:type="dxa"/>
          </w:tcPr>
          <w:p w14:paraId="43C5F5B8" w14:textId="27FE2FAB" w:rsidR="00950865" w:rsidRPr="002532B2" w:rsidRDefault="00A24CA6" w:rsidP="001E0A89">
            <w:pPr>
              <w:spacing w:before="120" w:after="120" w:line="240" w:lineRule="atLeast"/>
              <w:contextualSpacing/>
              <w:jc w:val="both"/>
              <w:rPr>
                <w:rFonts w:ascii="Times New Roman" w:hAnsi="Times New Roman" w:cs="Times New Roman"/>
                <w:sz w:val="24"/>
                <w:szCs w:val="24"/>
              </w:rPr>
            </w:pPr>
            <w:r w:rsidRPr="002532B2">
              <w:rPr>
                <w:rFonts w:ascii="Times New Roman" w:hAnsi="Times New Roman" w:cs="Times New Roman"/>
                <w:sz w:val="24"/>
                <w:szCs w:val="24"/>
              </w:rPr>
              <w:t xml:space="preserve">I understand that my participation is </w:t>
            </w:r>
            <w:del w:id="14" w:author="George Lynch" w:date="2025-03-08T17:43:00Z" w16du:dateUtc="2025-03-08T17:43:00Z">
              <w:r w:rsidRPr="002532B2" w:rsidDel="00BF2FD7">
                <w:rPr>
                  <w:rFonts w:ascii="Times New Roman" w:hAnsi="Times New Roman" w:cs="Times New Roman"/>
                  <w:sz w:val="24"/>
                  <w:szCs w:val="24"/>
                </w:rPr>
                <w:delText>voluntary</w:delText>
              </w:r>
            </w:del>
            <w:ins w:id="15" w:author="George Lynch" w:date="2025-03-08T17:43:00Z" w16du:dateUtc="2025-03-08T17:43:00Z">
              <w:r w:rsidR="00BF2FD7" w:rsidRPr="002532B2">
                <w:rPr>
                  <w:rFonts w:ascii="Times New Roman" w:hAnsi="Times New Roman" w:cs="Times New Roman"/>
                  <w:sz w:val="24"/>
                  <w:szCs w:val="24"/>
                </w:rPr>
                <w:t>voluntary,</w:t>
              </w:r>
            </w:ins>
            <w:r w:rsidRPr="002532B2">
              <w:rPr>
                <w:rFonts w:ascii="Times New Roman" w:hAnsi="Times New Roman" w:cs="Times New Roman"/>
                <w:sz w:val="24"/>
                <w:szCs w:val="24"/>
              </w:rPr>
              <w:t xml:space="preserve"> and I am free to withdraw at any time without giving a reason and without </w:t>
            </w:r>
            <w:r w:rsidR="001B58B7" w:rsidRPr="002532B2">
              <w:rPr>
                <w:rFonts w:ascii="Times New Roman" w:hAnsi="Times New Roman" w:cs="Times New Roman"/>
                <w:sz w:val="24"/>
                <w:szCs w:val="24"/>
              </w:rPr>
              <w:t xml:space="preserve">any </w:t>
            </w:r>
            <w:r w:rsidR="00FB7FAE" w:rsidRPr="002532B2">
              <w:rPr>
                <w:rFonts w:ascii="Times New Roman" w:hAnsi="Times New Roman" w:cs="Times New Roman"/>
                <w:sz w:val="24"/>
                <w:szCs w:val="24"/>
              </w:rPr>
              <w:t>adverse</w:t>
            </w:r>
            <w:r w:rsidR="00016AEC" w:rsidRPr="002532B2">
              <w:rPr>
                <w:rFonts w:ascii="Times New Roman" w:hAnsi="Times New Roman" w:cs="Times New Roman"/>
                <w:sz w:val="24"/>
                <w:szCs w:val="24"/>
              </w:rPr>
              <w:t xml:space="preserve"> </w:t>
            </w:r>
            <w:r w:rsidR="001B58B7" w:rsidRPr="002532B2">
              <w:rPr>
                <w:rFonts w:ascii="Times New Roman" w:hAnsi="Times New Roman" w:cs="Times New Roman"/>
                <w:sz w:val="24"/>
                <w:szCs w:val="24"/>
              </w:rPr>
              <w:t>consequences</w:t>
            </w:r>
            <w:ins w:id="16" w:author="George Lynch" w:date="2025-03-08T17:43:00Z" w16du:dateUtc="2025-03-08T17:43:00Z">
              <w:r w:rsidR="00BF2FD7">
                <w:rPr>
                  <w:rFonts w:ascii="Times New Roman" w:hAnsi="Times New Roman" w:cs="Times New Roman"/>
                  <w:sz w:val="24"/>
                  <w:szCs w:val="24"/>
                </w:rPr>
                <w:t>.</w:t>
              </w:r>
            </w:ins>
            <w:ins w:id="17" w:author="George Lynch" w:date="2025-03-08T17:44:00Z" w16du:dateUtc="2025-03-08T17:44:00Z">
              <w:r w:rsidR="00BF2FD7">
                <w:rPr>
                  <w:rFonts w:ascii="Times New Roman" w:hAnsi="Times New Roman" w:cs="Times New Roman"/>
                  <w:sz w:val="24"/>
                  <w:szCs w:val="24"/>
                </w:rPr>
                <w:t xml:space="preserve"> </w:t>
              </w:r>
            </w:ins>
            <w:del w:id="18" w:author="George Lynch" w:date="2025-03-08T17:43:00Z" w16du:dateUtc="2025-03-08T17:43:00Z">
              <w:r w:rsidR="001B58B7" w:rsidRPr="002532B2" w:rsidDel="00BF2FD7">
                <w:rPr>
                  <w:rFonts w:ascii="Times New Roman" w:hAnsi="Times New Roman" w:cs="Times New Roman"/>
                  <w:sz w:val="24"/>
                  <w:szCs w:val="24"/>
                </w:rPr>
                <w:delText xml:space="preserve"> (e.g. to </w:delText>
              </w:r>
              <w:r w:rsidR="00F61B58" w:rsidDel="00BF2FD7">
                <w:rPr>
                  <w:rFonts w:ascii="Times New Roman" w:hAnsi="Times New Roman" w:cs="Times New Roman"/>
                  <w:sz w:val="24"/>
                  <w:szCs w:val="24"/>
                </w:rPr>
                <w:delText>[</w:delText>
              </w:r>
              <w:r w:rsidRPr="002532B2" w:rsidDel="00BF2FD7">
                <w:rPr>
                  <w:rFonts w:ascii="Times New Roman" w:hAnsi="Times New Roman" w:cs="Times New Roman"/>
                  <w:sz w:val="24"/>
                  <w:szCs w:val="24"/>
                </w:rPr>
                <w:delText>medical care</w:delText>
              </w:r>
              <w:r w:rsidR="00F61B58" w:rsidDel="00BF2FD7">
                <w:rPr>
                  <w:rFonts w:ascii="Times New Roman" w:hAnsi="Times New Roman" w:cs="Times New Roman"/>
                  <w:sz w:val="24"/>
                  <w:szCs w:val="24"/>
                </w:rPr>
                <w:delText>]</w:delText>
              </w:r>
              <w:r w:rsidRPr="002532B2" w:rsidDel="00BF2FD7">
                <w:rPr>
                  <w:rFonts w:ascii="Times New Roman" w:hAnsi="Times New Roman" w:cs="Times New Roman"/>
                  <w:sz w:val="24"/>
                  <w:szCs w:val="24"/>
                </w:rPr>
                <w:delText xml:space="preserve"> </w:delText>
              </w:r>
              <w:r w:rsidR="00F61B58" w:rsidDel="00BF2FD7">
                <w:rPr>
                  <w:rFonts w:ascii="Times New Roman" w:hAnsi="Times New Roman" w:cs="Times New Roman"/>
                  <w:sz w:val="24"/>
                  <w:szCs w:val="24"/>
                </w:rPr>
                <w:delText>[</w:delText>
              </w:r>
              <w:r w:rsidRPr="002532B2" w:rsidDel="00BF2FD7">
                <w:rPr>
                  <w:rFonts w:ascii="Times New Roman" w:hAnsi="Times New Roman" w:cs="Times New Roman"/>
                  <w:sz w:val="24"/>
                  <w:szCs w:val="24"/>
                </w:rPr>
                <w:delText>or</w:delText>
              </w:r>
              <w:r w:rsidR="00F61B58" w:rsidDel="00BF2FD7">
                <w:rPr>
                  <w:rFonts w:ascii="Times New Roman" w:hAnsi="Times New Roman" w:cs="Times New Roman"/>
                  <w:sz w:val="24"/>
                  <w:szCs w:val="24"/>
                </w:rPr>
                <w:delText>]</w:delText>
              </w:r>
              <w:r w:rsidRPr="002532B2" w:rsidDel="00BF2FD7">
                <w:rPr>
                  <w:rFonts w:ascii="Times New Roman" w:hAnsi="Times New Roman" w:cs="Times New Roman"/>
                  <w:sz w:val="24"/>
                  <w:szCs w:val="24"/>
                </w:rPr>
                <w:delText xml:space="preserve"> </w:delText>
              </w:r>
              <w:r w:rsidR="00F61B58" w:rsidDel="00BF2FD7">
                <w:rPr>
                  <w:rFonts w:ascii="Times New Roman" w:hAnsi="Times New Roman" w:cs="Times New Roman"/>
                  <w:sz w:val="24"/>
                  <w:szCs w:val="24"/>
                </w:rPr>
                <w:delText>[</w:delText>
              </w:r>
              <w:r w:rsidRPr="002532B2" w:rsidDel="00BF2FD7">
                <w:rPr>
                  <w:rFonts w:ascii="Times New Roman" w:hAnsi="Times New Roman" w:cs="Times New Roman"/>
                  <w:sz w:val="24"/>
                  <w:szCs w:val="24"/>
                </w:rPr>
                <w:delText>legal rights</w:delText>
              </w:r>
              <w:r w:rsidR="00F61B58" w:rsidDel="00BF2FD7">
                <w:rPr>
                  <w:rFonts w:ascii="Times New Roman" w:hAnsi="Times New Roman" w:cs="Times New Roman"/>
                  <w:sz w:val="24"/>
                  <w:szCs w:val="24"/>
                </w:rPr>
                <w:delText>] [or] [my course/degree progression]</w:delText>
              </w:r>
              <w:r w:rsidR="00B430D5" w:rsidDel="00BF2FD7">
                <w:rPr>
                  <w:rFonts w:ascii="Times New Roman" w:hAnsi="Times New Roman" w:cs="Times New Roman"/>
                  <w:sz w:val="24"/>
                  <w:szCs w:val="24"/>
                </w:rPr>
                <w:delText>,</w:delText>
              </w:r>
              <w:r w:rsidRPr="002532B2" w:rsidDel="00BF2FD7">
                <w:rPr>
                  <w:rFonts w:ascii="Times New Roman" w:hAnsi="Times New Roman" w:cs="Times New Roman"/>
                  <w:sz w:val="24"/>
                  <w:szCs w:val="24"/>
                </w:rPr>
                <w:delText xml:space="preserve"> </w:delText>
              </w:r>
              <w:r w:rsidR="001B58B7" w:rsidRPr="002532B2" w:rsidDel="00BF2FD7">
                <w:rPr>
                  <w:rFonts w:ascii="Times New Roman" w:hAnsi="Times New Roman" w:cs="Times New Roman"/>
                  <w:sz w:val="24"/>
                  <w:szCs w:val="24"/>
                </w:rPr>
                <w:delText xml:space="preserve">if relevant).  </w:delText>
              </w:r>
              <w:r w:rsidR="00703D91" w:rsidDel="00BF2FD7">
                <w:rPr>
                  <w:rFonts w:ascii="Times New Roman" w:hAnsi="Times New Roman" w:cs="Times New Roman"/>
                  <w:sz w:val="24"/>
                  <w:szCs w:val="24"/>
                </w:rPr>
                <w:delText xml:space="preserve">[IF RELEVANT] </w:delText>
              </w:r>
            </w:del>
            <w:r w:rsidR="001B58B7" w:rsidRPr="002532B2">
              <w:rPr>
                <w:rFonts w:ascii="Times New Roman" w:hAnsi="Times New Roman" w:cs="Times New Roman"/>
                <w:sz w:val="24"/>
                <w:szCs w:val="24"/>
              </w:rPr>
              <w:t>I understand that i</w:t>
            </w:r>
            <w:r w:rsidR="001B58B7" w:rsidRPr="002532B2">
              <w:rPr>
                <w:rFonts w:ascii="Times New Roman" w:hAnsi="Times New Roman" w:cs="Times New Roman"/>
                <w:color w:val="000000"/>
                <w:sz w:val="24"/>
                <w:szCs w:val="24"/>
              </w:rPr>
              <w:t xml:space="preserve">f I withdraw, information about </w:t>
            </w:r>
            <w:r w:rsidR="00B54616" w:rsidRPr="002532B2">
              <w:rPr>
                <w:rFonts w:ascii="Times New Roman" w:hAnsi="Times New Roman" w:cs="Times New Roman"/>
                <w:color w:val="000000"/>
                <w:sz w:val="24"/>
                <w:szCs w:val="24"/>
              </w:rPr>
              <w:t>me</w:t>
            </w:r>
            <w:r w:rsidR="001B58B7" w:rsidRPr="002532B2">
              <w:rPr>
                <w:rFonts w:ascii="Times New Roman" w:hAnsi="Times New Roman" w:cs="Times New Roman"/>
                <w:color w:val="000000"/>
                <w:sz w:val="24"/>
                <w:szCs w:val="24"/>
              </w:rPr>
              <w:t xml:space="preserve"> that </w:t>
            </w:r>
            <w:r w:rsidR="00B54616" w:rsidRPr="002532B2">
              <w:rPr>
                <w:rFonts w:ascii="Times New Roman" w:hAnsi="Times New Roman" w:cs="Times New Roman"/>
                <w:color w:val="000000"/>
                <w:sz w:val="24"/>
                <w:szCs w:val="24"/>
              </w:rPr>
              <w:t>has</w:t>
            </w:r>
            <w:r w:rsidR="001B58B7" w:rsidRPr="002532B2">
              <w:rPr>
                <w:rFonts w:ascii="Times New Roman" w:hAnsi="Times New Roman" w:cs="Times New Roman"/>
                <w:color w:val="000000"/>
                <w:sz w:val="24"/>
                <w:szCs w:val="24"/>
              </w:rPr>
              <w:t xml:space="preserve"> already </w:t>
            </w:r>
            <w:r w:rsidR="00016AEC" w:rsidRPr="002532B2">
              <w:rPr>
                <w:rFonts w:ascii="Times New Roman" w:hAnsi="Times New Roman" w:cs="Times New Roman"/>
                <w:color w:val="000000"/>
                <w:sz w:val="24"/>
                <w:szCs w:val="24"/>
              </w:rPr>
              <w:t xml:space="preserve">been </w:t>
            </w:r>
            <w:r w:rsidR="001B58B7" w:rsidRPr="002532B2">
              <w:rPr>
                <w:rFonts w:ascii="Times New Roman" w:hAnsi="Times New Roman" w:cs="Times New Roman"/>
                <w:color w:val="000000"/>
                <w:sz w:val="24"/>
                <w:szCs w:val="24"/>
              </w:rPr>
              <w:t>obtained</w:t>
            </w:r>
            <w:r w:rsidR="00B54616" w:rsidRPr="002532B2">
              <w:rPr>
                <w:rFonts w:ascii="Times New Roman" w:hAnsi="Times New Roman" w:cs="Times New Roman"/>
                <w:color w:val="000000"/>
                <w:sz w:val="24"/>
                <w:szCs w:val="24"/>
              </w:rPr>
              <w:t xml:space="preserve"> </w:t>
            </w:r>
            <w:del w:id="19" w:author="George Lynch" w:date="2025-03-08T17:45:00Z" w16du:dateUtc="2025-03-08T17:45:00Z">
              <w:r w:rsidR="00B54616" w:rsidRPr="002532B2" w:rsidDel="00BF2FD7">
                <w:rPr>
                  <w:rFonts w:ascii="Times New Roman" w:hAnsi="Times New Roman" w:cs="Times New Roman"/>
                  <w:color w:val="000000"/>
                  <w:sz w:val="24"/>
                  <w:szCs w:val="24"/>
                </w:rPr>
                <w:delText xml:space="preserve">may be kept </w:delText>
              </w:r>
            </w:del>
            <w:ins w:id="20" w:author="George Lynch" w:date="2025-03-08T17:45:00Z" w16du:dateUtc="2025-03-08T17:45:00Z">
              <w:r w:rsidR="00BF2FD7">
                <w:rPr>
                  <w:rFonts w:ascii="Times New Roman" w:hAnsi="Times New Roman" w:cs="Times New Roman"/>
                  <w:color w:val="000000"/>
                  <w:sz w:val="24"/>
                  <w:szCs w:val="24"/>
                </w:rPr>
                <w:t>will be discarded.</w:t>
              </w:r>
            </w:ins>
            <w:del w:id="21" w:author="George Lynch" w:date="2025-03-08T17:45:00Z" w16du:dateUtc="2025-03-08T17:45:00Z">
              <w:r w:rsidR="00B54616" w:rsidRPr="002532B2" w:rsidDel="00BF2FD7">
                <w:rPr>
                  <w:rFonts w:ascii="Times New Roman" w:hAnsi="Times New Roman" w:cs="Times New Roman"/>
                  <w:color w:val="000000"/>
                  <w:sz w:val="24"/>
                  <w:szCs w:val="24"/>
                </w:rPr>
                <w:delText xml:space="preserve">by </w:delText>
              </w:r>
              <w:r w:rsidR="00E8404F" w:rsidRPr="002532B2" w:rsidDel="00BF2FD7">
                <w:rPr>
                  <w:rFonts w:ascii="Times New Roman" w:hAnsi="Times New Roman" w:cs="Times New Roman"/>
                  <w:color w:val="000000"/>
                  <w:sz w:val="24"/>
                  <w:szCs w:val="24"/>
                </w:rPr>
                <w:delText>Cardiff Universi</w:delText>
              </w:r>
            </w:del>
            <w:del w:id="22" w:author="George Lynch" w:date="2025-03-08T17:43:00Z" w16du:dateUtc="2025-03-08T17:43:00Z">
              <w:r w:rsidR="00E8404F" w:rsidRPr="002532B2" w:rsidDel="00BF2FD7">
                <w:rPr>
                  <w:rFonts w:ascii="Times New Roman" w:hAnsi="Times New Roman" w:cs="Times New Roman"/>
                  <w:color w:val="000000"/>
                  <w:sz w:val="24"/>
                  <w:szCs w:val="24"/>
                </w:rPr>
                <w:delText>ty</w:delText>
              </w:r>
              <w:r w:rsidR="001B58B7" w:rsidRPr="002532B2" w:rsidDel="00BF2FD7">
                <w:rPr>
                  <w:rFonts w:ascii="Times New Roman" w:hAnsi="Times New Roman" w:cs="Times New Roman"/>
                  <w:color w:val="000000"/>
                  <w:sz w:val="24"/>
                  <w:szCs w:val="24"/>
                </w:rPr>
                <w:delText>.</w:delText>
              </w:r>
            </w:del>
          </w:p>
          <w:p w14:paraId="3F107B32" w14:textId="7AC82800" w:rsidR="00C0629F" w:rsidRPr="002532B2" w:rsidRDefault="00C0629F" w:rsidP="001E0A89">
            <w:pPr>
              <w:spacing w:before="120" w:after="120" w:line="240" w:lineRule="atLeast"/>
              <w:contextualSpacing/>
              <w:jc w:val="both"/>
              <w:rPr>
                <w:rFonts w:ascii="Times New Roman" w:hAnsi="Times New Roman" w:cs="Times New Roman"/>
                <w:sz w:val="24"/>
                <w:szCs w:val="24"/>
              </w:rPr>
            </w:pPr>
          </w:p>
        </w:tc>
        <w:tc>
          <w:tcPr>
            <w:tcW w:w="1418" w:type="dxa"/>
            <w:vAlign w:val="center"/>
          </w:tcPr>
          <w:p w14:paraId="765301D4" w14:textId="77777777" w:rsidR="00A24CA6" w:rsidRPr="002532B2" w:rsidRDefault="00A24CA6" w:rsidP="00C0629F">
            <w:pPr>
              <w:spacing w:line="240" w:lineRule="atLeast"/>
              <w:contextualSpacing/>
              <w:rPr>
                <w:rFonts w:ascii="Times New Roman" w:hAnsi="Times New Roman" w:cs="Times New Roman"/>
                <w:sz w:val="24"/>
                <w:szCs w:val="24"/>
              </w:rPr>
            </w:pPr>
          </w:p>
        </w:tc>
      </w:tr>
      <w:tr w:rsidR="00AC394E" w:rsidRPr="002532B2" w14:paraId="7332A8E4" w14:textId="77777777" w:rsidTr="00B87B97">
        <w:trPr>
          <w:trHeight w:val="20"/>
        </w:trPr>
        <w:tc>
          <w:tcPr>
            <w:tcW w:w="8613" w:type="dxa"/>
          </w:tcPr>
          <w:p w14:paraId="78BD7E68" w14:textId="6EC86EE6" w:rsidR="00AC394E" w:rsidRPr="002532B2" w:rsidRDefault="00AC394E" w:rsidP="001E0A89">
            <w:pPr>
              <w:spacing w:before="120" w:after="120" w:line="240" w:lineRule="atLeast"/>
              <w:contextualSpacing/>
              <w:jc w:val="both"/>
              <w:rPr>
                <w:rFonts w:ascii="Times New Roman" w:eastAsia="Times New Roman" w:hAnsi="Times New Roman" w:cs="Times New Roman"/>
                <w:sz w:val="24"/>
                <w:szCs w:val="24"/>
                <w:lang w:eastAsia="en-GB"/>
              </w:rPr>
            </w:pPr>
            <w:del w:id="23" w:author="George Lynch" w:date="2025-03-08T17:44:00Z" w16du:dateUtc="2025-03-08T17:44:00Z">
              <w:r w:rsidRPr="002532B2" w:rsidDel="00BF2FD7">
                <w:rPr>
                  <w:rFonts w:ascii="Times New Roman" w:eastAsia="Times New Roman" w:hAnsi="Times New Roman" w:cs="Times New Roman"/>
                  <w:sz w:val="24"/>
                  <w:szCs w:val="24"/>
                  <w:lang w:eastAsia="en-GB"/>
                </w:rPr>
                <w:delText xml:space="preserve">[IF RELEVANT] </w:delText>
              </w:r>
            </w:del>
            <w:r w:rsidRPr="002532B2">
              <w:rPr>
                <w:rFonts w:ascii="Times New Roman" w:eastAsia="Times New Roman" w:hAnsi="Times New Roman" w:cs="Times New Roman"/>
                <w:sz w:val="24"/>
                <w:szCs w:val="24"/>
                <w:lang w:eastAsia="en-GB"/>
              </w:rPr>
              <w:t xml:space="preserve">I understand that </w:t>
            </w:r>
            <w:r w:rsidR="0035743C">
              <w:rPr>
                <w:rFonts w:ascii="Times New Roman" w:eastAsia="Times New Roman" w:hAnsi="Times New Roman" w:cs="Times New Roman"/>
                <w:sz w:val="24"/>
                <w:szCs w:val="24"/>
                <w:lang w:eastAsia="en-GB"/>
              </w:rPr>
              <w:t xml:space="preserve">data collected during the </w:t>
            </w:r>
            <w:r w:rsidR="007E0C6D" w:rsidRPr="007E0C6D">
              <w:rPr>
                <w:rFonts w:ascii="Times New Roman" w:eastAsia="Times New Roman" w:hAnsi="Times New Roman" w:cs="Times New Roman"/>
                <w:sz w:val="24"/>
                <w:szCs w:val="24"/>
                <w:lang w:eastAsia="en-GB"/>
              </w:rPr>
              <w:t xml:space="preserve">research </w:t>
            </w:r>
            <w:r w:rsidR="0035743C">
              <w:rPr>
                <w:rFonts w:ascii="Times New Roman" w:eastAsia="Times New Roman" w:hAnsi="Times New Roman" w:cs="Times New Roman"/>
                <w:sz w:val="24"/>
                <w:szCs w:val="24"/>
                <w:lang w:eastAsia="en-GB"/>
              </w:rPr>
              <w:t>project</w:t>
            </w:r>
            <w:r w:rsidRPr="002532B2">
              <w:rPr>
                <w:rFonts w:ascii="Times New Roman" w:eastAsia="Times New Roman" w:hAnsi="Times New Roman" w:cs="Times New Roman"/>
                <w:sz w:val="24"/>
                <w:szCs w:val="24"/>
                <w:lang w:eastAsia="en-GB"/>
              </w:rPr>
              <w:t xml:space="preserve"> may be looked at by individuals from Cardiff University</w:t>
            </w:r>
            <w:r w:rsidR="005C732B">
              <w:rPr>
                <w:rFonts w:ascii="Times New Roman" w:eastAsia="Times New Roman" w:hAnsi="Times New Roman" w:cs="Times New Roman"/>
                <w:sz w:val="24"/>
                <w:szCs w:val="24"/>
                <w:lang w:eastAsia="en-GB"/>
              </w:rPr>
              <w:t xml:space="preserve"> or from</w:t>
            </w:r>
            <w:r w:rsidR="00AE4D97">
              <w:rPr>
                <w:rFonts w:ascii="Times New Roman" w:eastAsia="Times New Roman" w:hAnsi="Times New Roman" w:cs="Times New Roman"/>
                <w:sz w:val="24"/>
                <w:szCs w:val="24"/>
                <w:lang w:eastAsia="en-GB"/>
              </w:rPr>
              <w:t xml:space="preserve"> </w:t>
            </w:r>
            <w:r w:rsidRPr="002532B2">
              <w:rPr>
                <w:rFonts w:ascii="Times New Roman" w:eastAsia="Times New Roman" w:hAnsi="Times New Roman" w:cs="Times New Roman"/>
                <w:sz w:val="24"/>
                <w:szCs w:val="24"/>
                <w:lang w:eastAsia="en-GB"/>
              </w:rPr>
              <w:t xml:space="preserve">regulatory authorities, where it is </w:t>
            </w:r>
            <w:r w:rsidR="00F61B58">
              <w:rPr>
                <w:rFonts w:ascii="Times New Roman" w:eastAsia="Times New Roman" w:hAnsi="Times New Roman" w:cs="Times New Roman"/>
                <w:sz w:val="24"/>
                <w:szCs w:val="24"/>
                <w:lang w:eastAsia="en-GB"/>
              </w:rPr>
              <w:t xml:space="preserve">strictly necessary and/or </w:t>
            </w:r>
            <w:r w:rsidRPr="002532B2">
              <w:rPr>
                <w:rFonts w:ascii="Times New Roman" w:eastAsia="Times New Roman" w:hAnsi="Times New Roman" w:cs="Times New Roman"/>
                <w:sz w:val="24"/>
                <w:szCs w:val="24"/>
                <w:lang w:eastAsia="en-GB"/>
              </w:rPr>
              <w:t xml:space="preserve">relevant to my taking part in the </w:t>
            </w:r>
            <w:r w:rsidR="007E0C6D" w:rsidRPr="007E0C6D">
              <w:rPr>
                <w:rFonts w:ascii="Times New Roman" w:eastAsia="Times New Roman" w:hAnsi="Times New Roman" w:cs="Times New Roman"/>
                <w:sz w:val="24"/>
                <w:szCs w:val="24"/>
                <w:lang w:eastAsia="en-GB"/>
              </w:rPr>
              <w:t xml:space="preserve">research </w:t>
            </w:r>
            <w:r w:rsidR="0035743C">
              <w:rPr>
                <w:rFonts w:ascii="Times New Roman" w:eastAsia="Times New Roman" w:hAnsi="Times New Roman" w:cs="Times New Roman"/>
                <w:sz w:val="24"/>
                <w:szCs w:val="24"/>
                <w:lang w:eastAsia="en-GB"/>
              </w:rPr>
              <w:t>project</w:t>
            </w:r>
            <w:r w:rsidRPr="002532B2">
              <w:rPr>
                <w:rFonts w:ascii="Times New Roman" w:eastAsia="Times New Roman" w:hAnsi="Times New Roman" w:cs="Times New Roman"/>
                <w:sz w:val="24"/>
                <w:szCs w:val="24"/>
                <w:lang w:eastAsia="en-GB"/>
              </w:rPr>
              <w:t xml:space="preserve">. </w:t>
            </w:r>
          </w:p>
          <w:p w14:paraId="6A991E58" w14:textId="21168A1F" w:rsidR="00AC394E" w:rsidRPr="002532B2" w:rsidRDefault="00AC394E" w:rsidP="001E0A89">
            <w:pPr>
              <w:spacing w:before="120" w:after="120" w:line="240" w:lineRule="atLeast"/>
              <w:contextualSpacing/>
              <w:jc w:val="both"/>
              <w:rPr>
                <w:rFonts w:ascii="Times New Roman" w:eastAsia="Times New Roman" w:hAnsi="Times New Roman" w:cs="Times New Roman"/>
                <w:sz w:val="24"/>
                <w:szCs w:val="24"/>
                <w:lang w:eastAsia="en-GB"/>
              </w:rPr>
            </w:pPr>
          </w:p>
        </w:tc>
        <w:tc>
          <w:tcPr>
            <w:tcW w:w="1418" w:type="dxa"/>
            <w:vAlign w:val="center"/>
          </w:tcPr>
          <w:p w14:paraId="0F2E02EB" w14:textId="77777777" w:rsidR="00AC394E" w:rsidRPr="002532B2" w:rsidRDefault="00AC394E" w:rsidP="00C0629F">
            <w:pPr>
              <w:spacing w:line="240" w:lineRule="atLeast"/>
              <w:contextualSpacing/>
              <w:rPr>
                <w:rFonts w:ascii="Times New Roman" w:hAnsi="Times New Roman" w:cs="Times New Roman"/>
                <w:color w:val="365F91" w:themeColor="accent1" w:themeShade="BF"/>
                <w:sz w:val="24"/>
                <w:szCs w:val="24"/>
              </w:rPr>
            </w:pPr>
          </w:p>
        </w:tc>
      </w:tr>
      <w:tr w:rsidR="00A24CA6" w:rsidRPr="002532B2" w14:paraId="3F7ACAF2" w14:textId="77777777" w:rsidTr="00B87B97">
        <w:trPr>
          <w:trHeight w:val="20"/>
        </w:trPr>
        <w:tc>
          <w:tcPr>
            <w:tcW w:w="8613" w:type="dxa"/>
          </w:tcPr>
          <w:p w14:paraId="4146414B" w14:textId="201D8295" w:rsidR="00C0629F" w:rsidRPr="002532B2" w:rsidRDefault="001B58B7" w:rsidP="001E0A89">
            <w:pPr>
              <w:spacing w:before="120" w:after="120" w:line="240" w:lineRule="atLeast"/>
              <w:contextualSpacing/>
              <w:jc w:val="both"/>
              <w:rPr>
                <w:rFonts w:ascii="Times New Roman" w:eastAsia="Times New Roman" w:hAnsi="Times New Roman" w:cs="Times New Roman"/>
                <w:sz w:val="24"/>
                <w:szCs w:val="24"/>
                <w:lang w:eastAsia="en-GB"/>
              </w:rPr>
            </w:pPr>
            <w:r w:rsidRPr="002532B2">
              <w:rPr>
                <w:rFonts w:ascii="Times New Roman" w:eastAsia="Times New Roman" w:hAnsi="Times New Roman" w:cs="Times New Roman"/>
                <w:sz w:val="24"/>
                <w:szCs w:val="24"/>
                <w:lang w:eastAsia="en-GB"/>
              </w:rPr>
              <w:t xml:space="preserve">I </w:t>
            </w:r>
            <w:r w:rsidR="00760AD2">
              <w:rPr>
                <w:rFonts w:ascii="Times New Roman" w:eastAsia="Times New Roman" w:hAnsi="Times New Roman" w:cs="Times New Roman"/>
                <w:sz w:val="24"/>
                <w:szCs w:val="24"/>
                <w:lang w:eastAsia="en-GB"/>
              </w:rPr>
              <w:t>understand that</w:t>
            </w:r>
            <w:r w:rsidRPr="002532B2">
              <w:rPr>
                <w:rFonts w:ascii="Times New Roman" w:hAnsi="Times New Roman" w:cs="Times New Roman"/>
                <w:sz w:val="24"/>
                <w:szCs w:val="24"/>
              </w:rPr>
              <w:t xml:space="preserve"> my personal information</w:t>
            </w:r>
            <w:del w:id="24" w:author="George Lynch" w:date="2025-03-08T17:44:00Z" w16du:dateUtc="2025-03-08T17:44:00Z">
              <w:r w:rsidRPr="002532B2" w:rsidDel="00BF2FD7">
                <w:rPr>
                  <w:rFonts w:ascii="Times New Roman" w:hAnsi="Times New Roman" w:cs="Times New Roman"/>
                  <w:sz w:val="24"/>
                  <w:szCs w:val="24"/>
                </w:rPr>
                <w:delText xml:space="preserve"> [</w:delText>
              </w:r>
              <w:r w:rsidR="00B430D5" w:rsidDel="00BF2FD7">
                <w:rPr>
                  <w:rFonts w:ascii="Times New Roman" w:hAnsi="Times New Roman" w:cs="Times New Roman"/>
                  <w:sz w:val="24"/>
                  <w:szCs w:val="24"/>
                </w:rPr>
                <w:delText>INSERT</w:delText>
              </w:r>
              <w:r w:rsidRPr="002532B2" w:rsidDel="00BF2FD7">
                <w:rPr>
                  <w:rFonts w:ascii="Times New Roman" w:hAnsi="Times New Roman" w:cs="Times New Roman"/>
                  <w:sz w:val="24"/>
                  <w:szCs w:val="24"/>
                </w:rPr>
                <w:delText xml:space="preserve"> </w:delText>
              </w:r>
              <w:r w:rsidR="00AE4D97" w:rsidDel="00BF2FD7">
                <w:rPr>
                  <w:rFonts w:ascii="Times New Roman" w:hAnsi="Times New Roman" w:cs="Times New Roman"/>
                  <w:sz w:val="24"/>
                  <w:szCs w:val="24"/>
                </w:rPr>
                <w:delText>THE SPECIFIC</w:delText>
              </w:r>
              <w:r w:rsidRPr="002532B2" w:rsidDel="00BF2FD7">
                <w:rPr>
                  <w:rFonts w:ascii="Times New Roman" w:hAnsi="Times New Roman" w:cs="Times New Roman"/>
                  <w:sz w:val="24"/>
                  <w:szCs w:val="24"/>
                </w:rPr>
                <w:delText xml:space="preserve"> PERSONAL INFORMATION </w:delText>
              </w:r>
              <w:r w:rsidR="00AE4D97" w:rsidDel="00BF2FD7">
                <w:rPr>
                  <w:rFonts w:ascii="Times New Roman" w:hAnsi="Times New Roman" w:cs="Times New Roman"/>
                  <w:sz w:val="24"/>
                  <w:szCs w:val="24"/>
                </w:rPr>
                <w:delText>TO</w:delText>
              </w:r>
              <w:r w:rsidRPr="002532B2" w:rsidDel="00BF2FD7">
                <w:rPr>
                  <w:rFonts w:ascii="Times New Roman" w:hAnsi="Times New Roman" w:cs="Times New Roman"/>
                  <w:sz w:val="24"/>
                  <w:szCs w:val="24"/>
                </w:rPr>
                <w:delText xml:space="preserve"> BE COLLECTED]</w:delText>
              </w:r>
            </w:del>
            <w:r w:rsidRPr="002532B2">
              <w:rPr>
                <w:rFonts w:ascii="Times New Roman" w:hAnsi="Times New Roman" w:cs="Times New Roman"/>
                <w:sz w:val="24"/>
                <w:szCs w:val="24"/>
              </w:rPr>
              <w:t xml:space="preserve"> </w:t>
            </w:r>
            <w:r w:rsidR="00BD3BE7">
              <w:rPr>
                <w:rFonts w:ascii="Times New Roman" w:hAnsi="Times New Roman" w:cs="Times New Roman"/>
                <w:sz w:val="24"/>
                <w:szCs w:val="24"/>
              </w:rPr>
              <w:t xml:space="preserve">will be processed </w:t>
            </w:r>
            <w:r w:rsidRPr="002532B2">
              <w:rPr>
                <w:rFonts w:ascii="Times New Roman" w:eastAsia="Times New Roman" w:hAnsi="Times New Roman" w:cs="Times New Roman"/>
                <w:sz w:val="24"/>
                <w:szCs w:val="24"/>
                <w:lang w:eastAsia="en-GB"/>
              </w:rPr>
              <w:t>for the purposes explained to me</w:t>
            </w:r>
            <w:r w:rsidR="00BD3BE7">
              <w:rPr>
                <w:rFonts w:ascii="Times New Roman" w:eastAsia="Times New Roman" w:hAnsi="Times New Roman" w:cs="Times New Roman"/>
                <w:sz w:val="24"/>
                <w:szCs w:val="24"/>
                <w:lang w:eastAsia="en-GB"/>
              </w:rPr>
              <w:t>, as set out in the information sheet</w:t>
            </w:r>
            <w:r w:rsidRPr="002532B2">
              <w:rPr>
                <w:rFonts w:ascii="Times New Roman" w:eastAsia="Times New Roman" w:hAnsi="Times New Roman" w:cs="Times New Roman"/>
                <w:sz w:val="24"/>
                <w:szCs w:val="24"/>
                <w:lang w:eastAsia="en-GB"/>
              </w:rPr>
              <w:t xml:space="preserve">.  I understand that such information will be </w:t>
            </w:r>
            <w:r w:rsidR="0001539E" w:rsidRPr="002532B2">
              <w:rPr>
                <w:rFonts w:ascii="Times New Roman" w:eastAsia="Times New Roman" w:hAnsi="Times New Roman" w:cs="Times New Roman"/>
                <w:sz w:val="24"/>
                <w:szCs w:val="24"/>
                <w:lang w:eastAsia="en-GB"/>
              </w:rPr>
              <w:t xml:space="preserve">held </w:t>
            </w:r>
            <w:r w:rsidRPr="002532B2">
              <w:rPr>
                <w:rFonts w:ascii="Times New Roman" w:eastAsia="Times New Roman" w:hAnsi="Times New Roman" w:cs="Times New Roman"/>
                <w:sz w:val="24"/>
                <w:szCs w:val="24"/>
                <w:lang w:eastAsia="en-GB"/>
              </w:rPr>
              <w:t>in accordance with all applicable data protection legislation</w:t>
            </w:r>
            <w:r w:rsidR="0001539E" w:rsidRPr="002532B2">
              <w:rPr>
                <w:rFonts w:ascii="Times New Roman" w:eastAsia="Times New Roman" w:hAnsi="Times New Roman" w:cs="Times New Roman"/>
                <w:sz w:val="24"/>
                <w:szCs w:val="24"/>
                <w:lang w:eastAsia="en-GB"/>
              </w:rPr>
              <w:t xml:space="preserve"> and in strict confidence</w:t>
            </w:r>
            <w:r w:rsidR="0035743C">
              <w:rPr>
                <w:rFonts w:ascii="Times New Roman" w:eastAsia="Times New Roman" w:hAnsi="Times New Roman" w:cs="Times New Roman"/>
                <w:sz w:val="24"/>
                <w:szCs w:val="24"/>
                <w:lang w:eastAsia="en-GB"/>
              </w:rPr>
              <w:t>,</w:t>
            </w:r>
            <w:r w:rsidR="0001539E" w:rsidRPr="002532B2">
              <w:rPr>
                <w:rFonts w:ascii="Times New Roman" w:eastAsia="Times New Roman" w:hAnsi="Times New Roman" w:cs="Times New Roman"/>
                <w:sz w:val="24"/>
                <w:szCs w:val="24"/>
                <w:lang w:eastAsia="en-GB"/>
              </w:rPr>
              <w:t xml:space="preserve"> unless disclosure is required by law or professional obligation</w:t>
            </w:r>
            <w:r w:rsidR="00B87B97" w:rsidRPr="002532B2">
              <w:rPr>
                <w:rFonts w:ascii="Times New Roman" w:eastAsia="Times New Roman" w:hAnsi="Times New Roman" w:cs="Times New Roman"/>
                <w:sz w:val="24"/>
                <w:szCs w:val="24"/>
                <w:lang w:eastAsia="en-GB"/>
              </w:rPr>
              <w:t>.</w:t>
            </w:r>
            <w:r w:rsidR="0066722C">
              <w:rPr>
                <w:rFonts w:ascii="Times New Roman" w:eastAsia="Times New Roman" w:hAnsi="Times New Roman" w:cs="Times New Roman"/>
                <w:sz w:val="24"/>
                <w:szCs w:val="24"/>
                <w:lang w:eastAsia="en-GB"/>
              </w:rPr>
              <w:t xml:space="preserve"> </w:t>
            </w:r>
            <w:r w:rsidR="00CF747A">
              <w:rPr>
                <w:rFonts w:ascii="Times New Roman" w:eastAsia="Times New Roman" w:hAnsi="Times New Roman" w:cs="Times New Roman"/>
                <w:sz w:val="24"/>
                <w:szCs w:val="24"/>
                <w:lang w:eastAsia="en-GB"/>
              </w:rPr>
              <w:t>I</w:t>
            </w:r>
            <w:r w:rsidR="00232375">
              <w:rPr>
                <w:rFonts w:ascii="Times New Roman" w:eastAsia="Times New Roman" w:hAnsi="Times New Roman" w:cs="Times New Roman"/>
                <w:sz w:val="24"/>
                <w:szCs w:val="24"/>
                <w:lang w:eastAsia="en-GB"/>
              </w:rPr>
              <w:t xml:space="preserve"> </w:t>
            </w:r>
            <w:r w:rsidR="00CF747A">
              <w:rPr>
                <w:rFonts w:ascii="Times New Roman" w:eastAsia="Times New Roman" w:hAnsi="Times New Roman" w:cs="Times New Roman"/>
                <w:sz w:val="24"/>
                <w:szCs w:val="24"/>
                <w:lang w:eastAsia="en-GB"/>
              </w:rPr>
              <w:t xml:space="preserve">have been informed of my </w:t>
            </w:r>
            <w:r w:rsidR="0065546F">
              <w:rPr>
                <w:rFonts w:ascii="Times New Roman" w:eastAsia="Times New Roman" w:hAnsi="Times New Roman" w:cs="Times New Roman"/>
                <w:sz w:val="24"/>
                <w:szCs w:val="24"/>
                <w:lang w:eastAsia="en-GB"/>
              </w:rPr>
              <w:t>rights under data protection legislation</w:t>
            </w:r>
            <w:r w:rsidR="005A4423">
              <w:rPr>
                <w:rFonts w:ascii="Times New Roman" w:eastAsia="Times New Roman" w:hAnsi="Times New Roman" w:cs="Times New Roman"/>
                <w:sz w:val="24"/>
                <w:szCs w:val="24"/>
                <w:lang w:eastAsia="en-GB"/>
              </w:rPr>
              <w:t xml:space="preserve"> and how I can raise any concerns</w:t>
            </w:r>
            <w:r w:rsidR="0065546F">
              <w:rPr>
                <w:rFonts w:ascii="Times New Roman" w:eastAsia="Times New Roman" w:hAnsi="Times New Roman" w:cs="Times New Roman"/>
                <w:sz w:val="24"/>
                <w:szCs w:val="24"/>
                <w:lang w:eastAsia="en-GB"/>
              </w:rPr>
              <w:t>.</w:t>
            </w:r>
          </w:p>
          <w:p w14:paraId="0EF53F48" w14:textId="0796DA6D" w:rsidR="001B58B7" w:rsidRPr="002532B2" w:rsidRDefault="001B58B7" w:rsidP="001E0A89">
            <w:pPr>
              <w:spacing w:before="120" w:after="120" w:line="240" w:lineRule="atLeast"/>
              <w:contextualSpacing/>
              <w:jc w:val="both"/>
              <w:rPr>
                <w:rFonts w:ascii="Times New Roman" w:hAnsi="Times New Roman" w:cs="Times New Roman"/>
                <w:sz w:val="24"/>
                <w:szCs w:val="24"/>
              </w:rPr>
            </w:pPr>
          </w:p>
        </w:tc>
        <w:tc>
          <w:tcPr>
            <w:tcW w:w="1418" w:type="dxa"/>
            <w:vAlign w:val="center"/>
          </w:tcPr>
          <w:p w14:paraId="7189687F" w14:textId="77777777" w:rsidR="00A24CA6" w:rsidRPr="002532B2" w:rsidRDefault="00A24CA6" w:rsidP="00C0629F">
            <w:pPr>
              <w:spacing w:line="240" w:lineRule="atLeast"/>
              <w:contextualSpacing/>
              <w:rPr>
                <w:rFonts w:ascii="Times New Roman" w:hAnsi="Times New Roman" w:cs="Times New Roman"/>
                <w:color w:val="365F91" w:themeColor="accent1" w:themeShade="BF"/>
                <w:sz w:val="24"/>
                <w:szCs w:val="24"/>
              </w:rPr>
            </w:pPr>
          </w:p>
        </w:tc>
      </w:tr>
      <w:tr w:rsidR="00A24CA6" w:rsidRPr="002532B2" w14:paraId="52DC2097" w14:textId="77777777" w:rsidTr="00B87B97">
        <w:trPr>
          <w:trHeight w:val="1113"/>
        </w:trPr>
        <w:tc>
          <w:tcPr>
            <w:tcW w:w="8613" w:type="dxa"/>
          </w:tcPr>
          <w:p w14:paraId="3D378660" w14:textId="297EFE56" w:rsidR="00EE784A" w:rsidRPr="002532B2" w:rsidDel="00B530F6" w:rsidRDefault="001B58B7" w:rsidP="001E0A89">
            <w:pPr>
              <w:spacing w:before="120" w:after="360" w:line="240" w:lineRule="atLeast"/>
              <w:contextualSpacing/>
              <w:jc w:val="both"/>
              <w:rPr>
                <w:del w:id="25" w:author="George Lynch" w:date="2025-03-08T17:46:00Z" w16du:dateUtc="2025-03-08T17:46:00Z"/>
                <w:rFonts w:ascii="Times New Roman" w:hAnsi="Times New Roman" w:cs="Times New Roman"/>
                <w:sz w:val="24"/>
                <w:szCs w:val="24"/>
              </w:rPr>
            </w:pPr>
            <w:r w:rsidRPr="002532B2">
              <w:rPr>
                <w:rFonts w:ascii="Times New Roman" w:hAnsi="Times New Roman" w:cs="Times New Roman"/>
                <w:sz w:val="24"/>
                <w:szCs w:val="24"/>
              </w:rPr>
              <w:t xml:space="preserve">I understand who </w:t>
            </w:r>
            <w:proofErr w:type="gramStart"/>
            <w:r w:rsidRPr="002532B2">
              <w:rPr>
                <w:rFonts w:ascii="Times New Roman" w:hAnsi="Times New Roman" w:cs="Times New Roman"/>
                <w:sz w:val="24"/>
                <w:szCs w:val="24"/>
              </w:rPr>
              <w:t xml:space="preserve">will have access to </w:t>
            </w:r>
            <w:r w:rsidR="00232375">
              <w:rPr>
                <w:rFonts w:ascii="Times New Roman" w:hAnsi="Times New Roman" w:cs="Times New Roman"/>
                <w:sz w:val="24"/>
                <w:szCs w:val="24"/>
              </w:rPr>
              <w:t xml:space="preserve">any </w:t>
            </w:r>
            <w:r w:rsidRPr="002532B2">
              <w:rPr>
                <w:rFonts w:ascii="Times New Roman" w:hAnsi="Times New Roman" w:cs="Times New Roman"/>
                <w:sz w:val="24"/>
                <w:szCs w:val="24"/>
              </w:rPr>
              <w:t xml:space="preserve">personal </w:t>
            </w:r>
            <w:r w:rsidR="0001539E" w:rsidRPr="002532B2">
              <w:rPr>
                <w:rFonts w:ascii="Times New Roman" w:hAnsi="Times New Roman" w:cs="Times New Roman"/>
                <w:sz w:val="24"/>
                <w:szCs w:val="24"/>
              </w:rPr>
              <w:t>information</w:t>
            </w:r>
            <w:proofErr w:type="gramEnd"/>
            <w:r w:rsidR="0001539E" w:rsidRPr="002532B2">
              <w:rPr>
                <w:rFonts w:ascii="Times New Roman" w:hAnsi="Times New Roman" w:cs="Times New Roman"/>
                <w:sz w:val="24"/>
                <w:szCs w:val="24"/>
              </w:rPr>
              <w:t xml:space="preserve"> </w:t>
            </w:r>
            <w:r w:rsidRPr="002532B2">
              <w:rPr>
                <w:rFonts w:ascii="Times New Roman" w:hAnsi="Times New Roman" w:cs="Times New Roman"/>
                <w:sz w:val="24"/>
                <w:szCs w:val="24"/>
              </w:rPr>
              <w:t xml:space="preserve">provided, </w:t>
            </w:r>
            <w:r w:rsidR="00F61B58">
              <w:rPr>
                <w:rFonts w:ascii="Times New Roman" w:hAnsi="Times New Roman" w:cs="Times New Roman"/>
                <w:sz w:val="24"/>
                <w:szCs w:val="24"/>
              </w:rPr>
              <w:t>how it will be managed,</w:t>
            </w:r>
            <w:r w:rsidRPr="002532B2">
              <w:rPr>
                <w:rFonts w:ascii="Times New Roman" w:hAnsi="Times New Roman" w:cs="Times New Roman"/>
                <w:sz w:val="24"/>
                <w:szCs w:val="24"/>
              </w:rPr>
              <w:t xml:space="preserve"> and what will happen to the data at the end of the </w:t>
            </w:r>
            <w:r w:rsidR="007E0C6D" w:rsidRPr="007E0C6D">
              <w:rPr>
                <w:rFonts w:ascii="Times New Roman" w:hAnsi="Times New Roman" w:cs="Times New Roman"/>
                <w:sz w:val="24"/>
                <w:szCs w:val="24"/>
              </w:rPr>
              <w:t xml:space="preserve">research </w:t>
            </w:r>
            <w:r w:rsidRPr="002532B2">
              <w:rPr>
                <w:rFonts w:ascii="Times New Roman" w:hAnsi="Times New Roman" w:cs="Times New Roman"/>
                <w:sz w:val="24"/>
                <w:szCs w:val="24"/>
              </w:rPr>
              <w:t xml:space="preserve">project. </w:t>
            </w:r>
            <w:del w:id="26" w:author="George Lynch" w:date="2025-03-08T17:46:00Z" w16du:dateUtc="2025-03-08T17:46:00Z">
              <w:r w:rsidRPr="002532B2" w:rsidDel="00B530F6">
                <w:rPr>
                  <w:rFonts w:ascii="Times New Roman" w:hAnsi="Times New Roman" w:cs="Times New Roman"/>
                  <w:sz w:val="24"/>
                  <w:szCs w:val="24"/>
                </w:rPr>
                <w:delText>[IF THERE ARE SPECIF</w:delText>
              </w:r>
              <w:r w:rsidR="0066722C" w:rsidDel="00B530F6">
                <w:rPr>
                  <w:rFonts w:ascii="Times New Roman" w:hAnsi="Times New Roman" w:cs="Times New Roman"/>
                  <w:sz w:val="24"/>
                  <w:szCs w:val="24"/>
                </w:rPr>
                <w:delText>I</w:delText>
              </w:r>
              <w:r w:rsidRPr="002532B2" w:rsidDel="00B530F6">
                <w:rPr>
                  <w:rFonts w:ascii="Times New Roman" w:hAnsi="Times New Roman" w:cs="Times New Roman"/>
                  <w:sz w:val="24"/>
                  <w:szCs w:val="24"/>
                </w:rPr>
                <w:delText>C OPTIONS FOR PARTICIPANTS TO DECIDE HOW THE DATA CAN BE USED, LIST THEM HERE]</w:delText>
              </w:r>
              <w:r w:rsidR="00FF6974" w:rsidRPr="002532B2" w:rsidDel="00B530F6">
                <w:rPr>
                  <w:rFonts w:ascii="Times New Roman" w:hAnsi="Times New Roman" w:cs="Times New Roman"/>
                  <w:sz w:val="24"/>
                  <w:szCs w:val="24"/>
                </w:rPr>
                <w:delText>.</w:delText>
              </w:r>
            </w:del>
          </w:p>
          <w:p w14:paraId="64C874A9" w14:textId="5C4602E2" w:rsidR="00B87B97" w:rsidRPr="002532B2" w:rsidRDefault="00B87B97" w:rsidP="001E0A89">
            <w:pPr>
              <w:spacing w:before="120" w:after="360" w:line="240" w:lineRule="atLeast"/>
              <w:contextualSpacing/>
              <w:jc w:val="both"/>
              <w:rPr>
                <w:rFonts w:ascii="Times New Roman" w:hAnsi="Times New Roman" w:cs="Times New Roman"/>
                <w:sz w:val="24"/>
                <w:szCs w:val="24"/>
              </w:rPr>
            </w:pPr>
          </w:p>
        </w:tc>
        <w:tc>
          <w:tcPr>
            <w:tcW w:w="1418" w:type="dxa"/>
            <w:vAlign w:val="center"/>
          </w:tcPr>
          <w:p w14:paraId="793073EC" w14:textId="77777777" w:rsidR="00A24CA6" w:rsidRPr="002532B2" w:rsidRDefault="00A24CA6" w:rsidP="00C0629F">
            <w:pPr>
              <w:spacing w:line="240" w:lineRule="atLeast"/>
              <w:contextualSpacing/>
              <w:rPr>
                <w:rFonts w:ascii="Times New Roman" w:hAnsi="Times New Roman" w:cs="Times New Roman"/>
                <w:sz w:val="24"/>
                <w:szCs w:val="24"/>
              </w:rPr>
            </w:pPr>
          </w:p>
        </w:tc>
      </w:tr>
      <w:tr w:rsidR="00EE784A" w:rsidRPr="002532B2" w:rsidDel="00B530F6" w14:paraId="6F569A4C" w14:textId="009B7387" w:rsidTr="0033241C">
        <w:trPr>
          <w:trHeight w:val="703"/>
          <w:del w:id="27" w:author="George Lynch" w:date="2025-03-08T17:46:00Z" w16du:dateUtc="2025-03-08T17:46:00Z"/>
        </w:trPr>
        <w:tc>
          <w:tcPr>
            <w:tcW w:w="8613" w:type="dxa"/>
          </w:tcPr>
          <w:p w14:paraId="10CE7683" w14:textId="2FD5789B" w:rsidR="00EE784A" w:rsidRPr="002532B2" w:rsidDel="00B530F6" w:rsidRDefault="007D501E" w:rsidP="001E0A89">
            <w:pPr>
              <w:spacing w:before="120" w:after="360" w:line="240" w:lineRule="atLeast"/>
              <w:contextualSpacing/>
              <w:jc w:val="both"/>
              <w:rPr>
                <w:del w:id="28" w:author="George Lynch" w:date="2025-03-08T17:46:00Z" w16du:dateUtc="2025-03-08T17:46:00Z"/>
                <w:rFonts w:ascii="Times New Roman" w:hAnsi="Times New Roman" w:cs="Times New Roman"/>
              </w:rPr>
            </w:pPr>
            <w:del w:id="29" w:author="George Lynch" w:date="2025-03-08T17:46:00Z" w16du:dateUtc="2025-03-08T17:46:00Z">
              <w:r w:rsidDel="00B530F6">
                <w:rPr>
                  <w:rFonts w:ascii="Times New Roman" w:hAnsi="Times New Roman" w:cs="Times New Roman"/>
                </w:rPr>
                <w:delText xml:space="preserve">[IF RELEVANT] </w:delText>
              </w:r>
              <w:r w:rsidR="00EE784A" w:rsidRPr="00BF42BF" w:rsidDel="00B530F6">
                <w:rPr>
                  <w:rFonts w:ascii="Times New Roman" w:hAnsi="Times New Roman" w:cs="Times New Roman"/>
                </w:rPr>
                <w:delText xml:space="preserve">I understand that after the </w:delText>
              </w:r>
              <w:r w:rsidR="007E0C6D" w:rsidRPr="007E0C6D" w:rsidDel="00B530F6">
                <w:rPr>
                  <w:rFonts w:ascii="Times New Roman" w:hAnsi="Times New Roman" w:cs="Times New Roman"/>
                </w:rPr>
                <w:delText xml:space="preserve">research </w:delText>
              </w:r>
              <w:r w:rsidR="0035743C" w:rsidDel="00B530F6">
                <w:rPr>
                  <w:rFonts w:ascii="Times New Roman" w:hAnsi="Times New Roman" w:cs="Times New Roman"/>
                </w:rPr>
                <w:delText>project</w:delText>
              </w:r>
              <w:r w:rsidR="00EE784A" w:rsidRPr="00BF42BF" w:rsidDel="00B530F6">
                <w:rPr>
                  <w:rFonts w:ascii="Times New Roman" w:hAnsi="Times New Roman" w:cs="Times New Roman"/>
                </w:rPr>
                <w:delText xml:space="preserve">, </w:delText>
              </w:r>
              <w:r w:rsidR="00A82F07" w:rsidDel="00B530F6">
                <w:rPr>
                  <w:rFonts w:ascii="Times New Roman" w:hAnsi="Times New Roman" w:cs="Times New Roman"/>
                </w:rPr>
                <w:delText>de-identified</w:delText>
              </w:r>
              <w:r w:rsidR="00A82F07" w:rsidRPr="00BF42BF" w:rsidDel="00B530F6">
                <w:rPr>
                  <w:rFonts w:ascii="Times New Roman" w:hAnsi="Times New Roman" w:cs="Times New Roman"/>
                </w:rPr>
                <w:delText xml:space="preserve"> </w:delText>
              </w:r>
              <w:r w:rsidR="00EE784A" w:rsidRPr="00BF42BF" w:rsidDel="00B530F6">
                <w:rPr>
                  <w:rFonts w:ascii="Times New Roman" w:hAnsi="Times New Roman" w:cs="Times New Roman"/>
                </w:rPr>
                <w:delText>data may be [</w:delText>
              </w:r>
              <w:r w:rsidR="00F61B58" w:rsidDel="00B530F6">
                <w:rPr>
                  <w:rFonts w:ascii="Times New Roman" w:hAnsi="Times New Roman" w:cs="Times New Roman"/>
                </w:rPr>
                <w:delText xml:space="preserve">INSERT </w:delText>
              </w:r>
              <w:r w:rsidR="00EE784A" w:rsidRPr="00BF42BF" w:rsidDel="00B530F6">
                <w:rPr>
                  <w:rFonts w:ascii="Times New Roman" w:hAnsi="Times New Roman" w:cs="Times New Roman"/>
                </w:rPr>
                <w:delText>APPROPRIATE STATEMENT</w:delText>
              </w:r>
              <w:r w:rsidR="00EE784A" w:rsidRPr="00BF42BF" w:rsidDel="00B530F6">
                <w:rPr>
                  <w:rFonts w:ascii="Times New Roman" w:hAnsi="Times New Roman" w:cs="Times New Roman"/>
                  <w:sz w:val="24"/>
                  <w:szCs w:val="24"/>
                </w:rPr>
                <w:delText xml:space="preserve"> </w:delText>
              </w:r>
              <w:r w:rsidR="00F61B58" w:rsidDel="00B530F6">
                <w:rPr>
                  <w:rFonts w:ascii="Times New Roman" w:hAnsi="Times New Roman" w:cs="Times New Roman"/>
                  <w:sz w:val="24"/>
                  <w:szCs w:val="24"/>
                </w:rPr>
                <w:delText>REGARDING</w:delText>
              </w:r>
              <w:r w:rsidR="00F61B58" w:rsidRPr="00BF42BF" w:rsidDel="00B530F6">
                <w:rPr>
                  <w:rFonts w:ascii="Times New Roman" w:hAnsi="Times New Roman" w:cs="Times New Roman"/>
                  <w:sz w:val="24"/>
                  <w:szCs w:val="24"/>
                </w:rPr>
                <w:delText xml:space="preserve"> </w:delText>
              </w:r>
              <w:r w:rsidR="00EE784A" w:rsidRPr="00BF42BF" w:rsidDel="00B530F6">
                <w:rPr>
                  <w:rFonts w:ascii="Times New Roman" w:hAnsi="Times New Roman" w:cs="Times New Roman"/>
                  <w:sz w:val="24"/>
                  <w:szCs w:val="24"/>
                </w:rPr>
                <w:delText>DATA SHARING</w:delText>
              </w:r>
              <w:r w:rsidR="00F61B58" w:rsidDel="00B530F6">
                <w:rPr>
                  <w:rFonts w:ascii="Times New Roman" w:hAnsi="Times New Roman" w:cs="Times New Roman"/>
                  <w:sz w:val="24"/>
                  <w:szCs w:val="24"/>
                </w:rPr>
                <w:delText xml:space="preserve"> ARRA</w:delText>
              </w:r>
              <w:r w:rsidR="00A82F07" w:rsidDel="00B530F6">
                <w:rPr>
                  <w:rFonts w:ascii="Times New Roman" w:hAnsi="Times New Roman" w:cs="Times New Roman"/>
                  <w:sz w:val="24"/>
                  <w:szCs w:val="24"/>
                </w:rPr>
                <w:delText>NGEMENTS</w:delText>
              </w:r>
              <w:r w:rsidR="00F61B58" w:rsidDel="00B530F6">
                <w:rPr>
                  <w:rFonts w:ascii="Times New Roman" w:hAnsi="Times New Roman" w:cs="Times New Roman"/>
                </w:rPr>
                <w:delText xml:space="preserve"> e.g. </w:delText>
              </w:r>
              <w:r w:rsidR="00EE784A" w:rsidRPr="00BF42BF" w:rsidDel="00B530F6">
                <w:rPr>
                  <w:rFonts w:ascii="Times New Roman" w:hAnsi="Times New Roman" w:cs="Times New Roman"/>
                </w:rPr>
                <w:delText xml:space="preserve"> made publicly available via a data repository and may be used for purposes not related to this </w:delText>
              </w:r>
              <w:r w:rsidR="007E0C6D" w:rsidRPr="007E0C6D" w:rsidDel="00B530F6">
                <w:rPr>
                  <w:rFonts w:ascii="Times New Roman" w:hAnsi="Times New Roman" w:cs="Times New Roman"/>
                </w:rPr>
                <w:delText xml:space="preserve">research </w:delText>
              </w:r>
              <w:r w:rsidR="0035743C" w:rsidDel="00B530F6">
                <w:rPr>
                  <w:rFonts w:ascii="Times New Roman" w:hAnsi="Times New Roman" w:cs="Times New Roman"/>
                </w:rPr>
                <w:delText xml:space="preserve">project. </w:delText>
              </w:r>
              <w:r w:rsidR="00F61B58" w:rsidDel="00B530F6">
                <w:rPr>
                  <w:rFonts w:ascii="Times New Roman" w:hAnsi="Times New Roman" w:cs="Times New Roman"/>
                </w:rPr>
                <w:delText>[</w:delText>
              </w:r>
              <w:r w:rsidR="0035743C" w:rsidDel="00B530F6">
                <w:rPr>
                  <w:rFonts w:ascii="Times New Roman" w:hAnsi="Times New Roman" w:cs="Times New Roman"/>
                </w:rPr>
                <w:delText>I understand that</w:delText>
              </w:r>
              <w:r w:rsidR="00EE784A" w:rsidRPr="00BF42BF" w:rsidDel="00B530F6">
                <w:rPr>
                  <w:rFonts w:ascii="Times New Roman" w:hAnsi="Times New Roman" w:cs="Times New Roman"/>
                </w:rPr>
                <w:delText xml:space="preserve"> it will not be possible to </w:delText>
              </w:r>
              <w:r w:rsidR="0035743C" w:rsidDel="00B530F6">
                <w:rPr>
                  <w:rFonts w:ascii="Times New Roman" w:hAnsi="Times New Roman" w:cs="Times New Roman"/>
                </w:rPr>
                <w:delText>identify me from this data</w:delText>
              </w:r>
              <w:r w:rsidR="00F61B58" w:rsidDel="00B530F6">
                <w:rPr>
                  <w:rFonts w:ascii="Times New Roman" w:hAnsi="Times New Roman" w:cs="Times New Roman"/>
                </w:rPr>
                <w:delText>]</w:delText>
              </w:r>
              <w:r w:rsidR="00EE784A" w:rsidRPr="00BF42BF" w:rsidDel="00B530F6">
                <w:rPr>
                  <w:rFonts w:ascii="Times New Roman" w:hAnsi="Times New Roman" w:cs="Times New Roman"/>
                </w:rPr>
                <w:delText>.</w:delText>
              </w:r>
            </w:del>
          </w:p>
        </w:tc>
        <w:tc>
          <w:tcPr>
            <w:tcW w:w="1418" w:type="dxa"/>
          </w:tcPr>
          <w:p w14:paraId="5BA54BB7" w14:textId="2B80A089" w:rsidR="00EE784A" w:rsidRPr="002532B2" w:rsidDel="00B530F6" w:rsidRDefault="00EE784A" w:rsidP="00EE784A">
            <w:pPr>
              <w:spacing w:line="240" w:lineRule="atLeast"/>
              <w:contextualSpacing/>
              <w:rPr>
                <w:del w:id="30" w:author="George Lynch" w:date="2025-03-08T17:46:00Z" w16du:dateUtc="2025-03-08T17:46:00Z"/>
                <w:rFonts w:ascii="Times New Roman" w:hAnsi="Times New Roman" w:cs="Times New Roman"/>
              </w:rPr>
            </w:pPr>
          </w:p>
        </w:tc>
      </w:tr>
      <w:tr w:rsidR="00A24CA6" w:rsidRPr="002532B2" w:rsidDel="00B530F6" w14:paraId="5221B26B" w14:textId="739E26CA" w:rsidTr="00FF6974">
        <w:trPr>
          <w:trHeight w:val="708"/>
          <w:del w:id="31" w:author="George Lynch" w:date="2025-03-08T17:46:00Z" w16du:dateUtc="2025-03-08T17:46:00Z"/>
        </w:trPr>
        <w:tc>
          <w:tcPr>
            <w:tcW w:w="8613" w:type="dxa"/>
          </w:tcPr>
          <w:p w14:paraId="04C2326D" w14:textId="1FAA4E54" w:rsidR="00C0629F" w:rsidDel="00B530F6" w:rsidRDefault="00562C1F" w:rsidP="001E0A89">
            <w:pPr>
              <w:spacing w:before="120" w:after="360" w:line="240" w:lineRule="atLeast"/>
              <w:contextualSpacing/>
              <w:jc w:val="both"/>
              <w:rPr>
                <w:del w:id="32" w:author="George Lynch" w:date="2025-03-08T17:46:00Z" w16du:dateUtc="2025-03-08T17:46:00Z"/>
                <w:rFonts w:ascii="Times New Roman" w:hAnsi="Times New Roman" w:cs="Times New Roman"/>
                <w:sz w:val="24"/>
                <w:szCs w:val="24"/>
              </w:rPr>
            </w:pPr>
            <w:del w:id="33" w:author="George Lynch" w:date="2025-03-08T17:46:00Z" w16du:dateUtc="2025-03-08T17:46:00Z">
              <w:r w:rsidRPr="002532B2" w:rsidDel="00B530F6">
                <w:rPr>
                  <w:rFonts w:ascii="Times New Roman" w:hAnsi="Times New Roman" w:cs="Times New Roman"/>
                  <w:sz w:val="24"/>
                  <w:szCs w:val="24"/>
                </w:rPr>
                <w:delText>[IF RELEVANT]</w:delText>
              </w:r>
              <w:r w:rsidR="001B58B7" w:rsidRPr="002532B2" w:rsidDel="00B530F6">
                <w:rPr>
                  <w:rFonts w:ascii="Times New Roman" w:hAnsi="Times New Roman" w:cs="Times New Roman"/>
                  <w:sz w:val="24"/>
                  <w:szCs w:val="24"/>
                </w:rPr>
                <w:delText xml:space="preserve"> I consent to being </w:delText>
              </w:r>
              <w:r w:rsidR="00232375" w:rsidDel="00B530F6">
                <w:rPr>
                  <w:rFonts w:ascii="Times New Roman" w:hAnsi="Times New Roman" w:cs="Times New Roman"/>
                  <w:sz w:val="24"/>
                  <w:szCs w:val="24"/>
                </w:rPr>
                <w:delText>[</w:delText>
              </w:r>
              <w:r w:rsidR="001B58B7" w:rsidRPr="002532B2" w:rsidDel="00B530F6">
                <w:rPr>
                  <w:rFonts w:ascii="Times New Roman" w:hAnsi="Times New Roman" w:cs="Times New Roman"/>
                  <w:sz w:val="24"/>
                  <w:szCs w:val="24"/>
                </w:rPr>
                <w:delText>audio recorded</w:delText>
              </w:r>
              <w:r w:rsidR="00232375" w:rsidDel="00B530F6">
                <w:rPr>
                  <w:rFonts w:ascii="Times New Roman" w:hAnsi="Times New Roman" w:cs="Times New Roman"/>
                  <w:sz w:val="24"/>
                  <w:szCs w:val="24"/>
                </w:rPr>
                <w:delText>]</w:delText>
              </w:r>
              <w:r w:rsidR="001B58B7" w:rsidRPr="002532B2" w:rsidDel="00B530F6">
                <w:rPr>
                  <w:rFonts w:ascii="Times New Roman" w:hAnsi="Times New Roman" w:cs="Times New Roman"/>
                  <w:sz w:val="24"/>
                  <w:szCs w:val="24"/>
                </w:rPr>
                <w:delText xml:space="preserve"> </w:delText>
              </w:r>
              <w:r w:rsidR="00232375" w:rsidDel="00B530F6">
                <w:rPr>
                  <w:rFonts w:ascii="Times New Roman" w:hAnsi="Times New Roman" w:cs="Times New Roman"/>
                  <w:sz w:val="24"/>
                  <w:szCs w:val="24"/>
                </w:rPr>
                <w:delText>[</w:delText>
              </w:r>
              <w:r w:rsidR="001B58B7" w:rsidRPr="002532B2" w:rsidDel="00B530F6">
                <w:rPr>
                  <w:rFonts w:ascii="Times New Roman" w:hAnsi="Times New Roman" w:cs="Times New Roman"/>
                  <w:sz w:val="24"/>
                  <w:szCs w:val="24"/>
                </w:rPr>
                <w:delText>video recorded</w:delText>
              </w:r>
              <w:r w:rsidR="00232375" w:rsidDel="00B530F6">
                <w:rPr>
                  <w:rFonts w:ascii="Times New Roman" w:hAnsi="Times New Roman" w:cs="Times New Roman"/>
                  <w:sz w:val="24"/>
                  <w:szCs w:val="24"/>
                </w:rPr>
                <w:delText>]</w:delText>
              </w:r>
              <w:r w:rsidR="001B58B7" w:rsidRPr="002532B2" w:rsidDel="00B530F6">
                <w:rPr>
                  <w:rFonts w:ascii="Times New Roman" w:hAnsi="Times New Roman" w:cs="Times New Roman"/>
                  <w:sz w:val="24"/>
                  <w:szCs w:val="24"/>
                </w:rPr>
                <w:delText xml:space="preserve"> </w:delText>
              </w:r>
              <w:r w:rsidR="00232375" w:rsidDel="00B530F6">
                <w:rPr>
                  <w:rFonts w:ascii="Times New Roman" w:hAnsi="Times New Roman" w:cs="Times New Roman"/>
                  <w:sz w:val="24"/>
                  <w:szCs w:val="24"/>
                </w:rPr>
                <w:delText>[</w:delText>
              </w:r>
              <w:r w:rsidR="00165FC9" w:rsidRPr="002532B2" w:rsidDel="00B530F6">
                <w:rPr>
                  <w:rFonts w:ascii="Times New Roman" w:hAnsi="Times New Roman" w:cs="Times New Roman"/>
                  <w:sz w:val="24"/>
                  <w:szCs w:val="24"/>
                </w:rPr>
                <w:delText xml:space="preserve">having </w:delText>
              </w:r>
              <w:r w:rsidR="00AE4D97" w:rsidDel="00B530F6">
                <w:rPr>
                  <w:rFonts w:ascii="Times New Roman" w:hAnsi="Times New Roman" w:cs="Times New Roman"/>
                  <w:sz w:val="24"/>
                  <w:szCs w:val="24"/>
                </w:rPr>
                <w:delText>my photograph</w:delText>
              </w:r>
              <w:r w:rsidR="001B58B7" w:rsidRPr="002532B2" w:rsidDel="00B530F6">
                <w:rPr>
                  <w:rFonts w:ascii="Times New Roman" w:hAnsi="Times New Roman" w:cs="Times New Roman"/>
                  <w:sz w:val="24"/>
                  <w:szCs w:val="24"/>
                </w:rPr>
                <w:delText xml:space="preserve"> taken</w:delText>
              </w:r>
              <w:r w:rsidR="00232375" w:rsidDel="00B530F6">
                <w:rPr>
                  <w:rFonts w:ascii="Times New Roman" w:hAnsi="Times New Roman" w:cs="Times New Roman"/>
                  <w:sz w:val="24"/>
                  <w:szCs w:val="24"/>
                </w:rPr>
                <w:delText>]</w:delText>
              </w:r>
              <w:r w:rsidR="001B58B7" w:rsidRPr="002532B2" w:rsidDel="00B530F6">
                <w:rPr>
                  <w:rFonts w:ascii="Times New Roman" w:hAnsi="Times New Roman" w:cs="Times New Roman"/>
                  <w:sz w:val="24"/>
                  <w:szCs w:val="24"/>
                </w:rPr>
                <w:delText xml:space="preserve"> </w:delText>
              </w:r>
              <w:r w:rsidR="00165FC9" w:rsidRPr="002532B2" w:rsidDel="00B530F6">
                <w:rPr>
                  <w:rFonts w:ascii="Times New Roman" w:hAnsi="Times New Roman" w:cs="Times New Roman"/>
                  <w:sz w:val="24"/>
                  <w:szCs w:val="24"/>
                </w:rPr>
                <w:delText xml:space="preserve">for the purposes of the </w:delText>
              </w:r>
              <w:r w:rsidR="007E0C6D" w:rsidRPr="007E0C6D" w:rsidDel="00B530F6">
                <w:rPr>
                  <w:rFonts w:ascii="Times New Roman" w:hAnsi="Times New Roman" w:cs="Times New Roman"/>
                  <w:sz w:val="24"/>
                  <w:szCs w:val="24"/>
                </w:rPr>
                <w:delText xml:space="preserve">research </w:delText>
              </w:r>
              <w:r w:rsidR="0035743C" w:rsidDel="00B530F6">
                <w:rPr>
                  <w:rFonts w:ascii="Times New Roman" w:hAnsi="Times New Roman" w:cs="Times New Roman"/>
                  <w:sz w:val="24"/>
                  <w:szCs w:val="24"/>
                </w:rPr>
                <w:delText>project</w:delText>
              </w:r>
              <w:r w:rsidR="00165FC9" w:rsidRPr="002532B2" w:rsidDel="00B530F6">
                <w:rPr>
                  <w:rFonts w:ascii="Times New Roman" w:hAnsi="Times New Roman" w:cs="Times New Roman"/>
                  <w:sz w:val="24"/>
                  <w:szCs w:val="24"/>
                </w:rPr>
                <w:delText xml:space="preserve"> </w:delText>
              </w:r>
              <w:r w:rsidR="001B58B7" w:rsidRPr="002532B2" w:rsidDel="00B530F6">
                <w:rPr>
                  <w:rFonts w:ascii="Times New Roman" w:hAnsi="Times New Roman" w:cs="Times New Roman"/>
                  <w:sz w:val="24"/>
                  <w:szCs w:val="24"/>
                </w:rPr>
                <w:delText xml:space="preserve">and </w:delText>
              </w:r>
              <w:r w:rsidR="00AE4D97" w:rsidDel="00B530F6">
                <w:rPr>
                  <w:rFonts w:ascii="Times New Roman" w:hAnsi="Times New Roman" w:cs="Times New Roman"/>
                  <w:sz w:val="24"/>
                  <w:szCs w:val="24"/>
                </w:rPr>
                <w:delText xml:space="preserve">I </w:delText>
              </w:r>
              <w:r w:rsidR="001B58B7" w:rsidRPr="002532B2" w:rsidDel="00B530F6">
                <w:rPr>
                  <w:rFonts w:ascii="Times New Roman" w:hAnsi="Times New Roman" w:cs="Times New Roman"/>
                  <w:sz w:val="24"/>
                  <w:szCs w:val="24"/>
                </w:rPr>
                <w:delText>understand how it will be used in the research</w:delText>
              </w:r>
              <w:r w:rsidR="00FF6974" w:rsidRPr="002532B2" w:rsidDel="00B530F6">
                <w:rPr>
                  <w:rFonts w:ascii="Times New Roman" w:hAnsi="Times New Roman" w:cs="Times New Roman"/>
                  <w:sz w:val="24"/>
                  <w:szCs w:val="24"/>
                </w:rPr>
                <w:delText>.</w:delText>
              </w:r>
            </w:del>
          </w:p>
          <w:p w14:paraId="61DB246F" w14:textId="638BAB4E" w:rsidR="0033241C" w:rsidRPr="002532B2" w:rsidDel="00B530F6" w:rsidRDefault="0033241C" w:rsidP="001E0A89">
            <w:pPr>
              <w:spacing w:before="120" w:after="360" w:line="240" w:lineRule="atLeast"/>
              <w:contextualSpacing/>
              <w:jc w:val="both"/>
              <w:rPr>
                <w:del w:id="34" w:author="George Lynch" w:date="2025-03-08T17:46:00Z" w16du:dateUtc="2025-03-08T17:46:00Z"/>
                <w:rFonts w:ascii="Times New Roman" w:hAnsi="Times New Roman" w:cs="Times New Roman"/>
                <w:sz w:val="24"/>
                <w:szCs w:val="24"/>
              </w:rPr>
            </w:pPr>
          </w:p>
        </w:tc>
        <w:tc>
          <w:tcPr>
            <w:tcW w:w="1418" w:type="dxa"/>
            <w:vAlign w:val="center"/>
          </w:tcPr>
          <w:p w14:paraId="2F119F86" w14:textId="0037B16C" w:rsidR="00A24CA6" w:rsidRPr="002532B2" w:rsidDel="00B530F6" w:rsidRDefault="00A24CA6" w:rsidP="00C0629F">
            <w:pPr>
              <w:spacing w:line="240" w:lineRule="atLeast"/>
              <w:contextualSpacing/>
              <w:rPr>
                <w:del w:id="35" w:author="George Lynch" w:date="2025-03-08T17:46:00Z" w16du:dateUtc="2025-03-08T17:46:00Z"/>
                <w:rFonts w:ascii="Times New Roman" w:hAnsi="Times New Roman" w:cs="Times New Roman"/>
                <w:sz w:val="24"/>
                <w:szCs w:val="24"/>
              </w:rPr>
            </w:pPr>
          </w:p>
        </w:tc>
      </w:tr>
      <w:tr w:rsidR="00016AEC" w:rsidRPr="002532B2" w14:paraId="1F3DC447" w14:textId="77777777" w:rsidTr="00FF6974">
        <w:trPr>
          <w:trHeight w:val="704"/>
        </w:trPr>
        <w:tc>
          <w:tcPr>
            <w:tcW w:w="8613" w:type="dxa"/>
          </w:tcPr>
          <w:p w14:paraId="29153B04" w14:textId="3ED6B7B8" w:rsidR="00016AEC" w:rsidRDefault="00016AEC" w:rsidP="001E0A89">
            <w:pPr>
              <w:spacing w:before="120" w:after="360" w:line="240" w:lineRule="atLeast"/>
              <w:contextualSpacing/>
              <w:jc w:val="both"/>
              <w:rPr>
                <w:rFonts w:ascii="Times New Roman" w:hAnsi="Times New Roman" w:cs="Times New Roman"/>
                <w:sz w:val="24"/>
                <w:szCs w:val="24"/>
              </w:rPr>
            </w:pPr>
            <w:del w:id="36" w:author="George Lynch" w:date="2025-03-08T17:47:00Z" w16du:dateUtc="2025-03-08T17:47:00Z">
              <w:r w:rsidRPr="002532B2" w:rsidDel="00B530F6">
                <w:rPr>
                  <w:rFonts w:ascii="Times New Roman" w:hAnsi="Times New Roman" w:cs="Times New Roman"/>
                  <w:sz w:val="24"/>
                  <w:szCs w:val="24"/>
                </w:rPr>
                <w:delText xml:space="preserve">[IF RELEVANT] </w:delText>
              </w:r>
            </w:del>
            <w:r w:rsidR="00EB3800" w:rsidRPr="002532B2">
              <w:rPr>
                <w:rFonts w:ascii="Times New Roman" w:hAnsi="Times New Roman" w:cs="Times New Roman"/>
                <w:sz w:val="24"/>
                <w:szCs w:val="24"/>
              </w:rPr>
              <w:t xml:space="preserve">I understand that excerpts and/or verbatim quotes from my </w:t>
            </w:r>
            <w:ins w:id="37" w:author="George Lynch" w:date="2025-03-08T17:47:00Z" w16du:dateUtc="2025-03-08T17:47:00Z">
              <w:r w:rsidR="00B530F6">
                <w:rPr>
                  <w:rFonts w:ascii="Times New Roman" w:hAnsi="Times New Roman" w:cs="Times New Roman"/>
                  <w:sz w:val="24"/>
                  <w:szCs w:val="24"/>
                </w:rPr>
                <w:t xml:space="preserve">surveys/questionnaires </w:t>
              </w:r>
            </w:ins>
            <w:del w:id="38" w:author="George Lynch" w:date="2025-03-08T17:47:00Z" w16du:dateUtc="2025-03-08T17:47:00Z">
              <w:r w:rsidR="00EB3800" w:rsidRPr="002532B2" w:rsidDel="00B530F6">
                <w:rPr>
                  <w:rFonts w:ascii="Times New Roman" w:hAnsi="Times New Roman" w:cs="Times New Roman"/>
                  <w:sz w:val="24"/>
                  <w:szCs w:val="24"/>
                </w:rPr>
                <w:delText xml:space="preserve">[INTERVIEW/QUESTIONNAIRE ETC] </w:delText>
              </w:r>
            </w:del>
            <w:r w:rsidR="00EB3800" w:rsidRPr="002532B2">
              <w:rPr>
                <w:rFonts w:ascii="Times New Roman" w:hAnsi="Times New Roman" w:cs="Times New Roman"/>
                <w:sz w:val="24"/>
                <w:szCs w:val="24"/>
              </w:rPr>
              <w:t>may be used as part of the research publication</w:t>
            </w:r>
            <w:r w:rsidR="00F61B58">
              <w:rPr>
                <w:rFonts w:ascii="Times New Roman" w:hAnsi="Times New Roman" w:cs="Times New Roman"/>
                <w:sz w:val="24"/>
                <w:szCs w:val="24"/>
              </w:rPr>
              <w:t xml:space="preserve"> </w:t>
            </w:r>
            <w:del w:id="39" w:author="George Lynch" w:date="2025-03-08T17:47:00Z" w16du:dateUtc="2025-03-08T17:47:00Z">
              <w:r w:rsidR="00F61B58" w:rsidDel="00B530F6">
                <w:rPr>
                  <w:rFonts w:ascii="Times New Roman" w:hAnsi="Times New Roman" w:cs="Times New Roman"/>
                  <w:sz w:val="24"/>
                  <w:szCs w:val="24"/>
                </w:rPr>
                <w:delText>[</w:delText>
              </w:r>
            </w:del>
            <w:r w:rsidR="00F61B58">
              <w:rPr>
                <w:rFonts w:ascii="Times New Roman" w:hAnsi="Times New Roman" w:cs="Times New Roman"/>
                <w:sz w:val="24"/>
                <w:szCs w:val="24"/>
              </w:rPr>
              <w:t>but that I will not be identified/identifiable</w:t>
            </w:r>
            <w:del w:id="40" w:author="George Lynch" w:date="2025-03-08T17:47:00Z" w16du:dateUtc="2025-03-08T17:47:00Z">
              <w:r w:rsidR="00F61B58" w:rsidDel="00B530F6">
                <w:rPr>
                  <w:rFonts w:ascii="Times New Roman" w:hAnsi="Times New Roman" w:cs="Times New Roman"/>
                  <w:sz w:val="24"/>
                  <w:szCs w:val="24"/>
                </w:rPr>
                <w:delText>]</w:delText>
              </w:r>
            </w:del>
            <w:r w:rsidR="00EB3800" w:rsidRPr="002532B2">
              <w:rPr>
                <w:rFonts w:ascii="Times New Roman" w:hAnsi="Times New Roman" w:cs="Times New Roman"/>
                <w:sz w:val="24"/>
                <w:szCs w:val="24"/>
              </w:rPr>
              <w:t>.</w:t>
            </w:r>
          </w:p>
          <w:p w14:paraId="05EF84D7" w14:textId="09EA3F08" w:rsidR="0033241C" w:rsidRPr="002532B2" w:rsidRDefault="0033241C" w:rsidP="001E0A89">
            <w:pPr>
              <w:spacing w:before="120" w:after="360" w:line="240" w:lineRule="atLeast"/>
              <w:contextualSpacing/>
              <w:jc w:val="both"/>
              <w:rPr>
                <w:rFonts w:ascii="Times New Roman" w:hAnsi="Times New Roman" w:cs="Times New Roman"/>
                <w:sz w:val="24"/>
                <w:szCs w:val="24"/>
              </w:rPr>
            </w:pPr>
          </w:p>
        </w:tc>
        <w:tc>
          <w:tcPr>
            <w:tcW w:w="1418" w:type="dxa"/>
            <w:vAlign w:val="center"/>
          </w:tcPr>
          <w:p w14:paraId="50C7E234" w14:textId="77777777" w:rsidR="00016AEC" w:rsidRPr="002532B2" w:rsidRDefault="00016AEC" w:rsidP="00C0629F">
            <w:pPr>
              <w:spacing w:line="240" w:lineRule="atLeast"/>
              <w:contextualSpacing/>
              <w:rPr>
                <w:rFonts w:ascii="Times New Roman" w:hAnsi="Times New Roman" w:cs="Times New Roman"/>
                <w:sz w:val="24"/>
                <w:szCs w:val="24"/>
              </w:rPr>
            </w:pPr>
          </w:p>
        </w:tc>
      </w:tr>
      <w:tr w:rsidR="00A24CA6" w:rsidRPr="002532B2" w:rsidDel="00B530F6" w14:paraId="77B85DB4" w14:textId="666FA150" w:rsidTr="001B58B7">
        <w:trPr>
          <w:trHeight w:val="20"/>
          <w:del w:id="41" w:author="George Lynch" w:date="2025-03-08T17:47:00Z" w16du:dateUtc="2025-03-08T17:47:00Z"/>
        </w:trPr>
        <w:tc>
          <w:tcPr>
            <w:tcW w:w="8613" w:type="dxa"/>
            <w:vAlign w:val="center"/>
          </w:tcPr>
          <w:p w14:paraId="71C68B6F" w14:textId="5058B7AF" w:rsidR="00C0629F" w:rsidRPr="002532B2" w:rsidDel="00B530F6" w:rsidRDefault="00562C1F" w:rsidP="0033241C">
            <w:pPr>
              <w:pStyle w:val="NormalWeb"/>
              <w:spacing w:after="360" w:afterAutospacing="0"/>
              <w:jc w:val="both"/>
              <w:rPr>
                <w:del w:id="42" w:author="George Lynch" w:date="2025-03-08T17:47:00Z" w16du:dateUtc="2025-03-08T17:47:00Z"/>
                <w:sz w:val="24"/>
                <w:szCs w:val="24"/>
              </w:rPr>
            </w:pPr>
            <w:del w:id="43" w:author="George Lynch" w:date="2025-03-08T17:47:00Z" w16du:dateUtc="2025-03-08T17:47:00Z">
              <w:r w:rsidRPr="002532B2" w:rsidDel="00B530F6">
                <w:rPr>
                  <w:sz w:val="24"/>
                  <w:szCs w:val="24"/>
                </w:rPr>
                <w:delText>[IF THE RESEARCH INVOLVES HUMAN TISSUE</w:delText>
              </w:r>
              <w:r w:rsidR="0035743C" w:rsidDel="00B530F6">
                <w:rPr>
                  <w:sz w:val="24"/>
                  <w:szCs w:val="24"/>
                </w:rPr>
                <w:delText>,</w:delText>
              </w:r>
              <w:r w:rsidRPr="002532B2" w:rsidDel="00B530F6">
                <w:rPr>
                  <w:sz w:val="24"/>
                  <w:szCs w:val="24"/>
                </w:rPr>
                <w:delText xml:space="preserve"> REFER TO WORDING SET OUT IN THE SEPARATE </w:delText>
              </w:r>
              <w:r w:rsidR="0033241C" w:rsidRPr="002532B2" w:rsidDel="00B530F6">
                <w:rPr>
                  <w:sz w:val="24"/>
                  <w:szCs w:val="24"/>
                </w:rPr>
                <w:delText xml:space="preserve">TEMPLATE </w:delText>
              </w:r>
              <w:r w:rsidRPr="002532B2" w:rsidDel="00B530F6">
                <w:rPr>
                  <w:sz w:val="24"/>
                  <w:szCs w:val="24"/>
                </w:rPr>
                <w:delText>HUMAN TISSUE CONSENT FORM]</w:delText>
              </w:r>
              <w:r w:rsidR="00FF6974" w:rsidRPr="002532B2" w:rsidDel="00B530F6">
                <w:rPr>
                  <w:sz w:val="24"/>
                  <w:szCs w:val="24"/>
                </w:rPr>
                <w:delText>.</w:delText>
              </w:r>
            </w:del>
          </w:p>
        </w:tc>
        <w:tc>
          <w:tcPr>
            <w:tcW w:w="1418" w:type="dxa"/>
            <w:vAlign w:val="center"/>
          </w:tcPr>
          <w:p w14:paraId="68E015FC" w14:textId="768BA616" w:rsidR="00A24CA6" w:rsidRPr="002532B2" w:rsidDel="00B530F6" w:rsidRDefault="00A24CA6" w:rsidP="00C0629F">
            <w:pPr>
              <w:spacing w:line="240" w:lineRule="atLeast"/>
              <w:contextualSpacing/>
              <w:rPr>
                <w:del w:id="44" w:author="George Lynch" w:date="2025-03-08T17:47:00Z" w16du:dateUtc="2025-03-08T17:47:00Z"/>
                <w:rFonts w:ascii="Times New Roman" w:hAnsi="Times New Roman" w:cs="Times New Roman"/>
                <w:b/>
                <w:sz w:val="24"/>
                <w:szCs w:val="24"/>
              </w:rPr>
            </w:pPr>
          </w:p>
        </w:tc>
      </w:tr>
      <w:tr w:rsidR="00B54616" w:rsidRPr="002532B2" w:rsidDel="00B530F6" w14:paraId="416AB6BF" w14:textId="13E747BD" w:rsidTr="001B58B7">
        <w:trPr>
          <w:trHeight w:val="20"/>
          <w:del w:id="45" w:author="George Lynch" w:date="2025-03-08T17:47:00Z" w16du:dateUtc="2025-03-08T17:47:00Z"/>
        </w:trPr>
        <w:tc>
          <w:tcPr>
            <w:tcW w:w="8613" w:type="dxa"/>
            <w:vAlign w:val="center"/>
          </w:tcPr>
          <w:p w14:paraId="7D47D75D" w14:textId="03BB3FB6" w:rsidR="00B54616" w:rsidRPr="002532B2" w:rsidDel="00B530F6" w:rsidRDefault="00FF6974" w:rsidP="001E0A89">
            <w:pPr>
              <w:pStyle w:val="NormalWeb"/>
              <w:spacing w:after="360" w:afterAutospacing="0"/>
              <w:jc w:val="both"/>
              <w:rPr>
                <w:del w:id="46" w:author="George Lynch" w:date="2025-03-08T17:47:00Z" w16du:dateUtc="2025-03-08T17:47:00Z"/>
                <w:sz w:val="24"/>
                <w:szCs w:val="24"/>
              </w:rPr>
            </w:pPr>
            <w:del w:id="47" w:author="George Lynch" w:date="2025-03-08T17:47:00Z" w16du:dateUtc="2025-03-08T17:47:00Z">
              <w:r w:rsidRPr="002532B2" w:rsidDel="00B530F6">
                <w:rPr>
                  <w:sz w:val="24"/>
                  <w:szCs w:val="24"/>
                </w:rPr>
                <w:delText>[</w:delText>
              </w:r>
              <w:r w:rsidR="00B54616" w:rsidRPr="002532B2" w:rsidDel="00B530F6">
                <w:rPr>
                  <w:sz w:val="24"/>
                  <w:szCs w:val="24"/>
                </w:rPr>
                <w:delText xml:space="preserve">INSERT </w:delText>
              </w:r>
              <w:commentRangeStart w:id="48"/>
              <w:r w:rsidR="00B54616" w:rsidRPr="002532B2" w:rsidDel="00B530F6">
                <w:rPr>
                  <w:sz w:val="24"/>
                  <w:szCs w:val="24"/>
                </w:rPr>
                <w:delText xml:space="preserve">FURTHER STATEMENTS </w:delText>
              </w:r>
              <w:commentRangeEnd w:id="48"/>
              <w:r w:rsidR="00DB29A9" w:rsidDel="00B530F6">
                <w:rPr>
                  <w:rStyle w:val="CommentReference"/>
                  <w:rFonts w:asciiTheme="minorHAnsi" w:eastAsiaTheme="minorEastAsia" w:hAnsiTheme="minorHAnsi" w:cstheme="minorBidi"/>
                  <w:lang w:eastAsia="en-US"/>
                </w:rPr>
                <w:commentReference w:id="48"/>
              </w:r>
              <w:r w:rsidR="00B54616" w:rsidRPr="002532B2" w:rsidDel="00B530F6">
                <w:rPr>
                  <w:sz w:val="24"/>
                  <w:szCs w:val="24"/>
                </w:rPr>
                <w:delText>HERE</w:delText>
              </w:r>
              <w:r w:rsidR="0035743C" w:rsidDel="00B530F6">
                <w:rPr>
                  <w:sz w:val="24"/>
                  <w:szCs w:val="24"/>
                </w:rPr>
                <w:delText>,</w:delText>
              </w:r>
              <w:r w:rsidR="00B54616" w:rsidRPr="002532B2" w:rsidDel="00B530F6">
                <w:rPr>
                  <w:sz w:val="24"/>
                  <w:szCs w:val="24"/>
                </w:rPr>
                <w:delText xml:space="preserve"> IF REQUIRED</w:delText>
              </w:r>
              <w:r w:rsidRPr="002532B2" w:rsidDel="00B530F6">
                <w:rPr>
                  <w:sz w:val="24"/>
                  <w:szCs w:val="24"/>
                </w:rPr>
                <w:delText>]</w:delText>
              </w:r>
            </w:del>
          </w:p>
        </w:tc>
        <w:tc>
          <w:tcPr>
            <w:tcW w:w="1418" w:type="dxa"/>
            <w:vAlign w:val="center"/>
          </w:tcPr>
          <w:p w14:paraId="481DFC74" w14:textId="4187DAF2" w:rsidR="00B54616" w:rsidRPr="002532B2" w:rsidDel="00B530F6" w:rsidRDefault="00B54616" w:rsidP="00C0629F">
            <w:pPr>
              <w:spacing w:line="240" w:lineRule="atLeast"/>
              <w:contextualSpacing/>
              <w:rPr>
                <w:del w:id="49" w:author="George Lynch" w:date="2025-03-08T17:47:00Z" w16du:dateUtc="2025-03-08T17:47:00Z"/>
                <w:rFonts w:ascii="Times New Roman" w:hAnsi="Times New Roman" w:cs="Times New Roman"/>
                <w:b/>
                <w:sz w:val="24"/>
                <w:szCs w:val="24"/>
              </w:rPr>
            </w:pPr>
          </w:p>
        </w:tc>
      </w:tr>
      <w:tr w:rsidR="00016AEC" w:rsidRPr="002532B2" w14:paraId="2BAAED12" w14:textId="77777777" w:rsidTr="001B58B7">
        <w:trPr>
          <w:trHeight w:val="20"/>
        </w:trPr>
        <w:tc>
          <w:tcPr>
            <w:tcW w:w="8613" w:type="dxa"/>
            <w:vAlign w:val="center"/>
          </w:tcPr>
          <w:p w14:paraId="160B6C23" w14:textId="7D9C0470" w:rsidR="00EB3800" w:rsidRPr="002532B2" w:rsidRDefault="00016AEC" w:rsidP="001E0A89">
            <w:pPr>
              <w:spacing w:before="120" w:after="360" w:line="240" w:lineRule="atLeast"/>
              <w:contextualSpacing/>
              <w:jc w:val="both"/>
              <w:rPr>
                <w:rFonts w:ascii="Times New Roman" w:hAnsi="Times New Roman" w:cs="Times New Roman"/>
                <w:sz w:val="24"/>
                <w:szCs w:val="24"/>
              </w:rPr>
            </w:pPr>
            <w:r w:rsidRPr="002532B2">
              <w:rPr>
                <w:rFonts w:ascii="Times New Roman" w:hAnsi="Times New Roman" w:cs="Times New Roman"/>
                <w:sz w:val="24"/>
                <w:szCs w:val="24"/>
              </w:rPr>
              <w:t xml:space="preserve">I understand </w:t>
            </w:r>
            <w:r w:rsidR="00FB7FAE" w:rsidRPr="002532B2">
              <w:rPr>
                <w:rFonts w:ascii="Times New Roman" w:hAnsi="Times New Roman" w:cs="Times New Roman"/>
                <w:sz w:val="24"/>
                <w:szCs w:val="24"/>
              </w:rPr>
              <w:t xml:space="preserve">how the </w:t>
            </w:r>
            <w:r w:rsidR="00EB3800" w:rsidRPr="002532B2">
              <w:rPr>
                <w:rFonts w:ascii="Times New Roman" w:hAnsi="Times New Roman" w:cs="Times New Roman"/>
                <w:sz w:val="24"/>
                <w:szCs w:val="24"/>
              </w:rPr>
              <w:t xml:space="preserve">findings and </w:t>
            </w:r>
            <w:r w:rsidRPr="002532B2">
              <w:rPr>
                <w:rFonts w:ascii="Times New Roman" w:hAnsi="Times New Roman" w:cs="Times New Roman"/>
                <w:sz w:val="24"/>
                <w:szCs w:val="24"/>
              </w:rPr>
              <w:t xml:space="preserve">results of the </w:t>
            </w:r>
            <w:r w:rsidR="007E0C6D" w:rsidRPr="007E0C6D">
              <w:rPr>
                <w:rFonts w:ascii="Times New Roman" w:hAnsi="Times New Roman" w:cs="Times New Roman"/>
                <w:sz w:val="24"/>
                <w:szCs w:val="24"/>
              </w:rPr>
              <w:t xml:space="preserve">research </w:t>
            </w:r>
            <w:r w:rsidR="0035743C">
              <w:rPr>
                <w:rFonts w:ascii="Times New Roman" w:hAnsi="Times New Roman" w:cs="Times New Roman"/>
                <w:sz w:val="24"/>
                <w:szCs w:val="24"/>
              </w:rPr>
              <w:t>project</w:t>
            </w:r>
            <w:r w:rsidR="00EB3800" w:rsidRPr="002532B2">
              <w:rPr>
                <w:rFonts w:ascii="Times New Roman" w:hAnsi="Times New Roman" w:cs="Times New Roman"/>
                <w:sz w:val="24"/>
                <w:szCs w:val="24"/>
              </w:rPr>
              <w:t xml:space="preserve"> will be </w:t>
            </w:r>
            <w:r w:rsidR="00FB7FAE" w:rsidRPr="002532B2">
              <w:rPr>
                <w:rFonts w:ascii="Times New Roman" w:hAnsi="Times New Roman" w:cs="Times New Roman"/>
                <w:sz w:val="24"/>
                <w:szCs w:val="24"/>
              </w:rPr>
              <w:t xml:space="preserve">written up and </w:t>
            </w:r>
            <w:r w:rsidR="00EB3800" w:rsidRPr="002532B2">
              <w:rPr>
                <w:rFonts w:ascii="Times New Roman" w:hAnsi="Times New Roman" w:cs="Times New Roman"/>
                <w:sz w:val="24"/>
                <w:szCs w:val="24"/>
              </w:rPr>
              <w:t>published.</w:t>
            </w:r>
          </w:p>
          <w:p w14:paraId="12F923F1" w14:textId="4F40421F" w:rsidR="00016AEC" w:rsidRPr="002532B2" w:rsidRDefault="00016AEC" w:rsidP="001E0A89">
            <w:pPr>
              <w:spacing w:before="120" w:after="360" w:line="240" w:lineRule="atLeast"/>
              <w:contextualSpacing/>
              <w:jc w:val="both"/>
              <w:rPr>
                <w:rFonts w:ascii="Times New Roman" w:hAnsi="Times New Roman" w:cs="Times New Roman"/>
                <w:sz w:val="24"/>
                <w:szCs w:val="24"/>
              </w:rPr>
            </w:pPr>
            <w:r w:rsidRPr="002532B2">
              <w:rPr>
                <w:rFonts w:ascii="Times New Roman" w:hAnsi="Times New Roman" w:cs="Times New Roman"/>
                <w:sz w:val="24"/>
                <w:szCs w:val="24"/>
              </w:rPr>
              <w:t xml:space="preserve"> </w:t>
            </w:r>
          </w:p>
        </w:tc>
        <w:tc>
          <w:tcPr>
            <w:tcW w:w="1418" w:type="dxa"/>
            <w:vAlign w:val="center"/>
          </w:tcPr>
          <w:p w14:paraId="7AE4840D" w14:textId="77777777" w:rsidR="00016AEC" w:rsidRPr="002532B2" w:rsidRDefault="00016AEC" w:rsidP="00C0629F">
            <w:pPr>
              <w:spacing w:line="240" w:lineRule="atLeast"/>
              <w:contextualSpacing/>
              <w:rPr>
                <w:rFonts w:ascii="Times New Roman" w:hAnsi="Times New Roman" w:cs="Times New Roman"/>
                <w:color w:val="365F91" w:themeColor="accent1" w:themeShade="BF"/>
                <w:sz w:val="24"/>
                <w:szCs w:val="24"/>
              </w:rPr>
            </w:pPr>
          </w:p>
        </w:tc>
      </w:tr>
      <w:tr w:rsidR="00A24CA6" w:rsidRPr="002532B2" w:rsidDel="00B530F6" w14:paraId="315D0F32" w14:textId="2929A186" w:rsidTr="001B58B7">
        <w:trPr>
          <w:trHeight w:val="20"/>
          <w:del w:id="50" w:author="George Lynch" w:date="2025-03-08T17:48:00Z" w16du:dateUtc="2025-03-08T17:48:00Z"/>
        </w:trPr>
        <w:tc>
          <w:tcPr>
            <w:tcW w:w="8613" w:type="dxa"/>
            <w:vAlign w:val="center"/>
          </w:tcPr>
          <w:p w14:paraId="0F3D4246" w14:textId="35DD2A9C" w:rsidR="001B58B7" w:rsidRPr="002532B2" w:rsidDel="00B530F6" w:rsidRDefault="001B58B7" w:rsidP="001E0A89">
            <w:pPr>
              <w:spacing w:before="120" w:after="360" w:line="240" w:lineRule="atLeast"/>
              <w:contextualSpacing/>
              <w:jc w:val="both"/>
              <w:rPr>
                <w:del w:id="51" w:author="George Lynch" w:date="2025-03-08T17:48:00Z" w16du:dateUtc="2025-03-08T17:48:00Z"/>
                <w:rFonts w:ascii="Times New Roman" w:hAnsi="Times New Roman" w:cs="Times New Roman"/>
                <w:sz w:val="24"/>
                <w:szCs w:val="24"/>
              </w:rPr>
            </w:pPr>
            <w:del w:id="52" w:author="George Lynch" w:date="2025-03-08T17:48:00Z" w16du:dateUtc="2025-03-08T17:48:00Z">
              <w:r w:rsidRPr="002532B2" w:rsidDel="00B530F6">
                <w:rPr>
                  <w:rFonts w:ascii="Times New Roman" w:hAnsi="Times New Roman" w:cs="Times New Roman"/>
                  <w:sz w:val="24"/>
                  <w:szCs w:val="24"/>
                </w:rPr>
                <w:delText xml:space="preserve">I agree to take part in this </w:delText>
              </w:r>
              <w:r w:rsidR="007E0C6D" w:rsidRPr="007E0C6D" w:rsidDel="00B530F6">
                <w:rPr>
                  <w:rFonts w:ascii="Times New Roman" w:hAnsi="Times New Roman" w:cs="Times New Roman"/>
                  <w:sz w:val="24"/>
                  <w:szCs w:val="24"/>
                </w:rPr>
                <w:delText xml:space="preserve">research </w:delText>
              </w:r>
              <w:r w:rsidR="0035743C" w:rsidDel="00B530F6">
                <w:rPr>
                  <w:rFonts w:ascii="Times New Roman" w:hAnsi="Times New Roman" w:cs="Times New Roman"/>
                  <w:sz w:val="24"/>
                  <w:szCs w:val="24"/>
                </w:rPr>
                <w:delText>project</w:delText>
              </w:r>
              <w:r w:rsidR="00FF6974" w:rsidRPr="002532B2" w:rsidDel="00B530F6">
                <w:rPr>
                  <w:rFonts w:ascii="Times New Roman" w:hAnsi="Times New Roman" w:cs="Times New Roman"/>
                  <w:sz w:val="24"/>
                  <w:szCs w:val="24"/>
                </w:rPr>
                <w:delText>.</w:delText>
              </w:r>
            </w:del>
          </w:p>
          <w:p w14:paraId="34FA783B" w14:textId="00B873C0" w:rsidR="00C0629F" w:rsidRPr="002532B2" w:rsidDel="00B530F6" w:rsidRDefault="00C0629F" w:rsidP="001E0A89">
            <w:pPr>
              <w:spacing w:before="120" w:after="360" w:line="240" w:lineRule="atLeast"/>
              <w:contextualSpacing/>
              <w:jc w:val="both"/>
              <w:rPr>
                <w:del w:id="53" w:author="George Lynch" w:date="2025-03-08T17:48:00Z" w16du:dateUtc="2025-03-08T17:48:00Z"/>
                <w:rFonts w:ascii="Times New Roman" w:hAnsi="Times New Roman" w:cs="Times New Roman"/>
                <w:sz w:val="24"/>
                <w:szCs w:val="24"/>
              </w:rPr>
            </w:pPr>
          </w:p>
        </w:tc>
        <w:tc>
          <w:tcPr>
            <w:tcW w:w="1418" w:type="dxa"/>
            <w:vAlign w:val="center"/>
          </w:tcPr>
          <w:p w14:paraId="07E32DB4" w14:textId="3F3D2E65" w:rsidR="00A24CA6" w:rsidRPr="002532B2" w:rsidDel="00B530F6" w:rsidRDefault="00A24CA6" w:rsidP="00C0629F">
            <w:pPr>
              <w:spacing w:line="240" w:lineRule="atLeast"/>
              <w:contextualSpacing/>
              <w:rPr>
                <w:del w:id="54" w:author="George Lynch" w:date="2025-03-08T17:48:00Z" w16du:dateUtc="2025-03-08T17:48:00Z"/>
                <w:rFonts w:ascii="Times New Roman" w:hAnsi="Times New Roman" w:cs="Times New Roman"/>
                <w:color w:val="365F91" w:themeColor="accent1" w:themeShade="BF"/>
                <w:sz w:val="24"/>
                <w:szCs w:val="24"/>
              </w:rPr>
            </w:pPr>
          </w:p>
        </w:tc>
      </w:tr>
    </w:tbl>
    <w:p w14:paraId="6F9F3CB3" w14:textId="77777777" w:rsidR="00A24CA6" w:rsidRPr="002532B2" w:rsidRDefault="00A24CA6">
      <w:pPr>
        <w:rPr>
          <w:rFonts w:ascii="Times New Roman" w:hAnsi="Times New Roman" w:cs="Times New Roman"/>
        </w:rPr>
      </w:pPr>
    </w:p>
    <w:p w14:paraId="01355B32" w14:textId="77777777" w:rsidR="00770053" w:rsidRPr="002532B2" w:rsidRDefault="00770053">
      <w:pPr>
        <w:rPr>
          <w:rFonts w:ascii="Times New Roman" w:hAnsi="Times New Roman" w:cs="Times New Roman"/>
        </w:rPr>
      </w:pPr>
    </w:p>
    <w:p w14:paraId="76F83D6A" w14:textId="77777777" w:rsidR="00770053" w:rsidRPr="002532B2" w:rsidRDefault="00770053">
      <w:pPr>
        <w:rPr>
          <w:rFonts w:ascii="Times New Roman" w:hAnsi="Times New Roman" w:cs="Times New Roman"/>
          <w:u w:val="single"/>
        </w:rPr>
      </w:pPr>
      <w:r w:rsidRPr="002532B2">
        <w:rPr>
          <w:rFonts w:ascii="Times New Roman" w:hAnsi="Times New Roman" w:cs="Times New Roman"/>
          <w:u w:val="single"/>
        </w:rPr>
        <w:tab/>
      </w:r>
      <w:r w:rsidRPr="002532B2">
        <w:rPr>
          <w:rFonts w:ascii="Times New Roman" w:hAnsi="Times New Roman" w:cs="Times New Roman"/>
          <w:u w:val="single"/>
        </w:rPr>
        <w:tab/>
      </w:r>
      <w:r w:rsidRPr="002532B2">
        <w:rPr>
          <w:rFonts w:ascii="Times New Roman" w:hAnsi="Times New Roman" w:cs="Times New Roman"/>
          <w:u w:val="single"/>
        </w:rPr>
        <w:tab/>
      </w:r>
      <w:r w:rsidRPr="002532B2">
        <w:rPr>
          <w:rFonts w:ascii="Times New Roman" w:hAnsi="Times New Roman" w:cs="Times New Roman"/>
          <w:u w:val="single"/>
        </w:rPr>
        <w:tab/>
      </w:r>
      <w:r w:rsidRPr="002532B2">
        <w:rPr>
          <w:rFonts w:ascii="Times New Roman" w:hAnsi="Times New Roman" w:cs="Times New Roman"/>
        </w:rPr>
        <w:tab/>
      </w:r>
      <w:r w:rsidRPr="002532B2">
        <w:rPr>
          <w:rFonts w:ascii="Times New Roman" w:hAnsi="Times New Roman" w:cs="Times New Roman"/>
          <w:u w:val="single"/>
        </w:rPr>
        <w:tab/>
      </w:r>
      <w:r w:rsidRPr="002532B2">
        <w:rPr>
          <w:rFonts w:ascii="Times New Roman" w:hAnsi="Times New Roman" w:cs="Times New Roman"/>
          <w:u w:val="single"/>
        </w:rPr>
        <w:tab/>
      </w:r>
      <w:r w:rsidRPr="002532B2">
        <w:rPr>
          <w:rFonts w:ascii="Times New Roman" w:hAnsi="Times New Roman" w:cs="Times New Roman"/>
          <w:u w:val="single"/>
        </w:rPr>
        <w:tab/>
      </w:r>
      <w:r w:rsidRPr="002532B2">
        <w:rPr>
          <w:rFonts w:ascii="Times New Roman" w:hAnsi="Times New Roman" w:cs="Times New Roman"/>
        </w:rPr>
        <w:tab/>
      </w:r>
      <w:r w:rsidRPr="002532B2">
        <w:rPr>
          <w:rFonts w:ascii="Times New Roman" w:hAnsi="Times New Roman" w:cs="Times New Roman"/>
          <w:u w:val="single"/>
        </w:rPr>
        <w:tab/>
      </w:r>
      <w:r w:rsidRPr="002532B2">
        <w:rPr>
          <w:rFonts w:ascii="Times New Roman" w:hAnsi="Times New Roman" w:cs="Times New Roman"/>
          <w:u w:val="single"/>
        </w:rPr>
        <w:tab/>
      </w:r>
      <w:r w:rsidRPr="002532B2">
        <w:rPr>
          <w:rFonts w:ascii="Times New Roman" w:hAnsi="Times New Roman" w:cs="Times New Roman"/>
          <w:u w:val="single"/>
        </w:rPr>
        <w:tab/>
      </w:r>
      <w:r w:rsidRPr="002532B2">
        <w:rPr>
          <w:rFonts w:ascii="Times New Roman" w:hAnsi="Times New Roman" w:cs="Times New Roman"/>
          <w:u w:val="single"/>
        </w:rPr>
        <w:tab/>
      </w:r>
    </w:p>
    <w:p w14:paraId="2C590AD0" w14:textId="77777777" w:rsidR="00770053" w:rsidRPr="002532B2" w:rsidRDefault="00770053" w:rsidP="001E0A89">
      <w:pPr>
        <w:pStyle w:val="standard"/>
        <w:spacing w:before="0" w:beforeAutospacing="0"/>
        <w:ind w:right="20"/>
        <w:jc w:val="both"/>
        <w:rPr>
          <w:rFonts w:ascii="Times New Roman" w:hAnsi="Times New Roman"/>
          <w:sz w:val="24"/>
          <w:szCs w:val="24"/>
        </w:rPr>
      </w:pPr>
      <w:r w:rsidRPr="002532B2">
        <w:rPr>
          <w:rFonts w:ascii="Times New Roman" w:hAnsi="Times New Roman"/>
          <w:sz w:val="24"/>
          <w:szCs w:val="24"/>
        </w:rPr>
        <w:t>Name of participant (print)</w:t>
      </w:r>
      <w:r w:rsidRPr="002532B2">
        <w:rPr>
          <w:rFonts w:ascii="Times New Roman" w:hAnsi="Times New Roman"/>
          <w:sz w:val="24"/>
          <w:szCs w:val="24"/>
        </w:rPr>
        <w:tab/>
      </w:r>
      <w:r w:rsidRPr="002532B2">
        <w:rPr>
          <w:rFonts w:ascii="Times New Roman" w:hAnsi="Times New Roman"/>
          <w:sz w:val="24"/>
          <w:szCs w:val="24"/>
        </w:rPr>
        <w:tab/>
        <w:t>Date</w:t>
      </w:r>
      <w:r w:rsidRPr="002532B2">
        <w:rPr>
          <w:rFonts w:ascii="Times New Roman" w:hAnsi="Times New Roman"/>
          <w:sz w:val="24"/>
          <w:szCs w:val="24"/>
        </w:rPr>
        <w:tab/>
      </w:r>
      <w:r w:rsidRPr="002532B2">
        <w:rPr>
          <w:rFonts w:ascii="Times New Roman" w:hAnsi="Times New Roman"/>
          <w:sz w:val="24"/>
          <w:szCs w:val="24"/>
        </w:rPr>
        <w:tab/>
      </w:r>
      <w:r w:rsidRPr="002532B2">
        <w:rPr>
          <w:rFonts w:ascii="Times New Roman" w:hAnsi="Times New Roman"/>
          <w:sz w:val="24"/>
          <w:szCs w:val="24"/>
        </w:rPr>
        <w:tab/>
      </w:r>
      <w:r w:rsidRPr="002532B2">
        <w:rPr>
          <w:rFonts w:ascii="Times New Roman" w:hAnsi="Times New Roman"/>
          <w:sz w:val="24"/>
          <w:szCs w:val="24"/>
        </w:rPr>
        <w:tab/>
        <w:t>Signature</w:t>
      </w:r>
    </w:p>
    <w:p w14:paraId="726C24C7" w14:textId="77777777" w:rsidR="00B54616" w:rsidRDefault="00B54616" w:rsidP="001E0A89">
      <w:pPr>
        <w:pStyle w:val="standard"/>
        <w:spacing w:before="0" w:beforeAutospacing="0" w:after="0" w:afterAutospacing="0"/>
        <w:ind w:right="20"/>
        <w:jc w:val="both"/>
        <w:rPr>
          <w:rFonts w:ascii="Times New Roman" w:hAnsi="Times New Roman"/>
          <w:sz w:val="24"/>
          <w:szCs w:val="24"/>
          <w:u w:val="single"/>
        </w:rPr>
      </w:pPr>
    </w:p>
    <w:p w14:paraId="61C0EFB6" w14:textId="77777777" w:rsidR="00E97939" w:rsidRDefault="00E97939" w:rsidP="001E0A89">
      <w:pPr>
        <w:pStyle w:val="standard"/>
        <w:spacing w:before="0" w:beforeAutospacing="0" w:after="0" w:afterAutospacing="0"/>
        <w:ind w:right="20"/>
        <w:jc w:val="both"/>
        <w:rPr>
          <w:rFonts w:ascii="Times New Roman" w:hAnsi="Times New Roman"/>
          <w:sz w:val="24"/>
          <w:szCs w:val="24"/>
          <w:u w:val="single"/>
        </w:rPr>
      </w:pPr>
    </w:p>
    <w:p w14:paraId="41B90B02" w14:textId="77777777" w:rsidR="00E97939" w:rsidRDefault="00E97939" w:rsidP="001E0A89">
      <w:pPr>
        <w:pStyle w:val="standard"/>
        <w:spacing w:before="0" w:beforeAutospacing="0" w:after="0" w:afterAutospacing="0"/>
        <w:ind w:right="20"/>
        <w:jc w:val="both"/>
        <w:rPr>
          <w:rFonts w:ascii="Times New Roman" w:hAnsi="Times New Roman"/>
          <w:sz w:val="24"/>
          <w:szCs w:val="24"/>
          <w:u w:val="single"/>
        </w:rPr>
      </w:pPr>
    </w:p>
    <w:p w14:paraId="72E82929" w14:textId="77777777" w:rsidR="00E97939" w:rsidRPr="002532B2" w:rsidRDefault="00E97939" w:rsidP="001E0A89">
      <w:pPr>
        <w:pStyle w:val="standard"/>
        <w:spacing w:before="0" w:beforeAutospacing="0" w:after="0" w:afterAutospacing="0"/>
        <w:ind w:right="20"/>
        <w:jc w:val="both"/>
        <w:rPr>
          <w:rFonts w:ascii="Times New Roman" w:hAnsi="Times New Roman"/>
          <w:sz w:val="24"/>
          <w:szCs w:val="24"/>
          <w:u w:val="single"/>
        </w:rPr>
      </w:pPr>
    </w:p>
    <w:p w14:paraId="069EB20B" w14:textId="77777777" w:rsidR="00770053" w:rsidRPr="002532B2" w:rsidRDefault="00770053" w:rsidP="001E0A89">
      <w:pPr>
        <w:pStyle w:val="standard"/>
        <w:spacing w:before="0" w:beforeAutospacing="0" w:after="0" w:afterAutospacing="0"/>
        <w:ind w:right="20"/>
        <w:jc w:val="both"/>
        <w:rPr>
          <w:rFonts w:ascii="Times New Roman" w:hAnsi="Times New Roman"/>
          <w:sz w:val="24"/>
          <w:szCs w:val="24"/>
          <w:u w:val="single"/>
        </w:rPr>
      </w:pPr>
      <w:r w:rsidRPr="002532B2">
        <w:rPr>
          <w:rFonts w:ascii="Times New Roman" w:hAnsi="Times New Roman"/>
          <w:sz w:val="24"/>
          <w:szCs w:val="24"/>
          <w:u w:val="single"/>
        </w:rPr>
        <w:tab/>
      </w:r>
      <w:r w:rsidRPr="002532B2">
        <w:rPr>
          <w:rFonts w:ascii="Times New Roman" w:hAnsi="Times New Roman"/>
          <w:sz w:val="24"/>
          <w:szCs w:val="24"/>
          <w:u w:val="single"/>
        </w:rPr>
        <w:tab/>
      </w:r>
      <w:r w:rsidRPr="002532B2">
        <w:rPr>
          <w:rFonts w:ascii="Times New Roman" w:hAnsi="Times New Roman"/>
          <w:sz w:val="24"/>
          <w:szCs w:val="24"/>
          <w:u w:val="single"/>
        </w:rPr>
        <w:tab/>
      </w:r>
      <w:r w:rsidRPr="002532B2">
        <w:rPr>
          <w:rFonts w:ascii="Times New Roman" w:hAnsi="Times New Roman"/>
          <w:sz w:val="24"/>
          <w:szCs w:val="24"/>
          <w:u w:val="single"/>
        </w:rPr>
        <w:tab/>
      </w:r>
      <w:r w:rsidRPr="002532B2">
        <w:rPr>
          <w:rFonts w:ascii="Times New Roman" w:hAnsi="Times New Roman"/>
          <w:sz w:val="24"/>
          <w:szCs w:val="24"/>
        </w:rPr>
        <w:tab/>
      </w:r>
      <w:r w:rsidRPr="002532B2">
        <w:rPr>
          <w:rFonts w:ascii="Times New Roman" w:hAnsi="Times New Roman"/>
          <w:sz w:val="24"/>
          <w:szCs w:val="24"/>
          <w:u w:val="single"/>
        </w:rPr>
        <w:tab/>
      </w:r>
      <w:r w:rsidRPr="002532B2">
        <w:rPr>
          <w:rFonts w:ascii="Times New Roman" w:hAnsi="Times New Roman"/>
          <w:sz w:val="24"/>
          <w:szCs w:val="24"/>
          <w:u w:val="single"/>
        </w:rPr>
        <w:tab/>
      </w:r>
      <w:r w:rsidRPr="002532B2">
        <w:rPr>
          <w:rFonts w:ascii="Times New Roman" w:hAnsi="Times New Roman"/>
          <w:sz w:val="24"/>
          <w:szCs w:val="24"/>
          <w:u w:val="single"/>
        </w:rPr>
        <w:tab/>
      </w:r>
      <w:r w:rsidRPr="002532B2">
        <w:rPr>
          <w:rFonts w:ascii="Times New Roman" w:hAnsi="Times New Roman"/>
          <w:sz w:val="24"/>
          <w:szCs w:val="24"/>
        </w:rPr>
        <w:tab/>
      </w:r>
      <w:r w:rsidRPr="002532B2">
        <w:rPr>
          <w:rFonts w:ascii="Times New Roman" w:hAnsi="Times New Roman"/>
          <w:sz w:val="24"/>
          <w:szCs w:val="24"/>
          <w:u w:val="single"/>
        </w:rPr>
        <w:tab/>
      </w:r>
      <w:r w:rsidRPr="002532B2">
        <w:rPr>
          <w:rFonts w:ascii="Times New Roman" w:hAnsi="Times New Roman"/>
          <w:sz w:val="24"/>
          <w:szCs w:val="24"/>
          <w:u w:val="single"/>
        </w:rPr>
        <w:tab/>
      </w:r>
      <w:r w:rsidRPr="002532B2">
        <w:rPr>
          <w:rFonts w:ascii="Times New Roman" w:hAnsi="Times New Roman"/>
          <w:sz w:val="24"/>
          <w:szCs w:val="24"/>
          <w:u w:val="single"/>
        </w:rPr>
        <w:tab/>
      </w:r>
      <w:r w:rsidRPr="002532B2">
        <w:rPr>
          <w:rFonts w:ascii="Times New Roman" w:hAnsi="Times New Roman"/>
          <w:sz w:val="24"/>
          <w:szCs w:val="24"/>
          <w:u w:val="single"/>
        </w:rPr>
        <w:tab/>
      </w:r>
    </w:p>
    <w:p w14:paraId="112100C7" w14:textId="77777777" w:rsidR="00770053" w:rsidRPr="002532B2" w:rsidRDefault="00770053" w:rsidP="001E0A89">
      <w:pPr>
        <w:pStyle w:val="standard"/>
        <w:spacing w:before="0" w:beforeAutospacing="0" w:after="0" w:afterAutospacing="0"/>
        <w:ind w:right="20"/>
        <w:jc w:val="both"/>
        <w:rPr>
          <w:rFonts w:ascii="Times New Roman" w:hAnsi="Times New Roman"/>
          <w:sz w:val="24"/>
          <w:szCs w:val="24"/>
        </w:rPr>
      </w:pPr>
      <w:r w:rsidRPr="002532B2">
        <w:rPr>
          <w:rFonts w:ascii="Times New Roman" w:hAnsi="Times New Roman"/>
          <w:sz w:val="24"/>
          <w:szCs w:val="24"/>
        </w:rPr>
        <w:t>Name of person taking consent</w:t>
      </w:r>
      <w:r w:rsidRPr="002532B2">
        <w:rPr>
          <w:rFonts w:ascii="Times New Roman" w:hAnsi="Times New Roman"/>
          <w:sz w:val="24"/>
          <w:szCs w:val="24"/>
        </w:rPr>
        <w:tab/>
        <w:t>Date</w:t>
      </w:r>
      <w:r w:rsidRPr="002532B2">
        <w:rPr>
          <w:rFonts w:ascii="Times New Roman" w:hAnsi="Times New Roman"/>
          <w:sz w:val="24"/>
          <w:szCs w:val="24"/>
        </w:rPr>
        <w:tab/>
      </w:r>
      <w:r w:rsidRPr="002532B2">
        <w:rPr>
          <w:rFonts w:ascii="Times New Roman" w:hAnsi="Times New Roman"/>
          <w:sz w:val="24"/>
          <w:szCs w:val="24"/>
        </w:rPr>
        <w:tab/>
      </w:r>
      <w:r w:rsidRPr="002532B2">
        <w:rPr>
          <w:rFonts w:ascii="Times New Roman" w:hAnsi="Times New Roman"/>
          <w:sz w:val="24"/>
          <w:szCs w:val="24"/>
        </w:rPr>
        <w:tab/>
      </w:r>
      <w:r w:rsidRPr="002532B2">
        <w:rPr>
          <w:rFonts w:ascii="Times New Roman" w:hAnsi="Times New Roman"/>
          <w:sz w:val="24"/>
          <w:szCs w:val="24"/>
        </w:rPr>
        <w:tab/>
        <w:t>Signature</w:t>
      </w:r>
    </w:p>
    <w:p w14:paraId="3A278F49" w14:textId="77777777" w:rsidR="00770053" w:rsidRDefault="00770053" w:rsidP="001E0A89">
      <w:pPr>
        <w:pStyle w:val="standard"/>
        <w:spacing w:before="0" w:beforeAutospacing="0" w:after="0" w:afterAutospacing="0"/>
        <w:ind w:right="20"/>
        <w:jc w:val="both"/>
        <w:rPr>
          <w:rFonts w:ascii="Times New Roman" w:hAnsi="Times New Roman"/>
          <w:sz w:val="24"/>
          <w:szCs w:val="24"/>
        </w:rPr>
      </w:pPr>
      <w:r w:rsidRPr="002532B2">
        <w:rPr>
          <w:rFonts w:ascii="Times New Roman" w:hAnsi="Times New Roman"/>
          <w:sz w:val="24"/>
          <w:szCs w:val="24"/>
        </w:rPr>
        <w:t>(print)</w:t>
      </w:r>
    </w:p>
    <w:p w14:paraId="638590E0" w14:textId="77777777" w:rsidR="00E97939" w:rsidRDefault="00E97939" w:rsidP="001E0A89">
      <w:pPr>
        <w:pStyle w:val="standard"/>
        <w:spacing w:before="0" w:beforeAutospacing="0" w:after="0" w:afterAutospacing="0"/>
        <w:ind w:right="20"/>
        <w:jc w:val="both"/>
        <w:rPr>
          <w:rFonts w:ascii="Times New Roman" w:hAnsi="Times New Roman"/>
          <w:sz w:val="24"/>
          <w:szCs w:val="24"/>
        </w:rPr>
      </w:pPr>
    </w:p>
    <w:p w14:paraId="1A38C21C" w14:textId="77777777" w:rsidR="000B2E7F" w:rsidRPr="000B2E7F" w:rsidRDefault="000B2E7F" w:rsidP="001E0A89">
      <w:pPr>
        <w:spacing w:before="240"/>
        <w:jc w:val="both"/>
        <w:rPr>
          <w:rStyle w:val="Strong"/>
          <w:rFonts w:ascii="Times New Roman" w:hAnsi="Times New Roman"/>
        </w:rPr>
      </w:pPr>
      <w:r w:rsidRPr="000B2E7F">
        <w:rPr>
          <w:rStyle w:val="Strong"/>
          <w:rFonts w:ascii="Times New Roman" w:hAnsi="Times New Roman"/>
        </w:rPr>
        <w:t>_________________________</w:t>
      </w:r>
    </w:p>
    <w:p w14:paraId="3445C956" w14:textId="77777777" w:rsidR="00AE4D97" w:rsidRDefault="007D501E" w:rsidP="001E0A89">
      <w:pPr>
        <w:jc w:val="both"/>
        <w:rPr>
          <w:rStyle w:val="Strong"/>
          <w:rFonts w:ascii="Times New Roman" w:hAnsi="Times New Roman"/>
          <w:b w:val="0"/>
        </w:rPr>
      </w:pPr>
      <w:r>
        <w:rPr>
          <w:rStyle w:val="Strong"/>
          <w:rFonts w:ascii="Times New Roman" w:hAnsi="Times New Roman"/>
          <w:b w:val="0"/>
        </w:rPr>
        <w:t>Role</w:t>
      </w:r>
      <w:r w:rsidR="000B2E7F" w:rsidRPr="000B2E7F">
        <w:rPr>
          <w:rStyle w:val="Strong"/>
          <w:rFonts w:ascii="Times New Roman" w:hAnsi="Times New Roman"/>
          <w:b w:val="0"/>
        </w:rPr>
        <w:t xml:space="preserve"> of person taking </w:t>
      </w:r>
      <w:r w:rsidR="00AE4D97" w:rsidRPr="000B2E7F">
        <w:rPr>
          <w:rStyle w:val="Strong"/>
          <w:rFonts w:ascii="Times New Roman" w:hAnsi="Times New Roman"/>
          <w:b w:val="0"/>
        </w:rPr>
        <w:t>consent</w:t>
      </w:r>
    </w:p>
    <w:p w14:paraId="10A70DA1" w14:textId="7449B8B6" w:rsidR="00E97939" w:rsidRPr="000B2E7F" w:rsidRDefault="000B2E7F" w:rsidP="001E0A89">
      <w:pPr>
        <w:jc w:val="both"/>
        <w:rPr>
          <w:rStyle w:val="Strong"/>
          <w:rFonts w:ascii="Times New Roman" w:hAnsi="Times New Roman"/>
          <w:b w:val="0"/>
        </w:rPr>
      </w:pPr>
      <w:r w:rsidRPr="000B2E7F">
        <w:rPr>
          <w:rStyle w:val="Strong"/>
          <w:rFonts w:ascii="Times New Roman" w:hAnsi="Times New Roman"/>
          <w:b w:val="0"/>
        </w:rPr>
        <w:t>(print)</w:t>
      </w:r>
    </w:p>
    <w:p w14:paraId="73C28CA9" w14:textId="77777777" w:rsidR="00E97939" w:rsidRDefault="00E97939" w:rsidP="001E0A89">
      <w:pPr>
        <w:spacing w:before="240"/>
        <w:jc w:val="both"/>
        <w:rPr>
          <w:rStyle w:val="Strong"/>
          <w:rFonts w:ascii="Times New Roman" w:hAnsi="Times New Roman"/>
        </w:rPr>
      </w:pPr>
    </w:p>
    <w:p w14:paraId="2C803338" w14:textId="3785E4D7" w:rsidR="001E0A89" w:rsidRDefault="00770053" w:rsidP="001E0A89">
      <w:pPr>
        <w:spacing w:before="240"/>
        <w:jc w:val="center"/>
        <w:rPr>
          <w:rStyle w:val="Strong"/>
          <w:rFonts w:ascii="Times New Roman" w:hAnsi="Times New Roman"/>
        </w:rPr>
      </w:pPr>
      <w:r w:rsidRPr="002532B2">
        <w:rPr>
          <w:rStyle w:val="Strong"/>
          <w:rFonts w:ascii="Times New Roman" w:hAnsi="Times New Roman"/>
        </w:rPr>
        <w:t>THANK YOU FOR PARTICIPATING IN OUR RESEARCH</w:t>
      </w:r>
    </w:p>
    <w:p w14:paraId="08888DAB" w14:textId="4D39A543" w:rsidR="00770053" w:rsidRPr="001E0A89" w:rsidRDefault="00770053" w:rsidP="001E0A89">
      <w:pPr>
        <w:spacing w:before="240"/>
        <w:jc w:val="center"/>
        <w:rPr>
          <w:rFonts w:ascii="Times New Roman" w:hAnsi="Times New Roman" w:cs="Times New Roman"/>
          <w:b/>
          <w:bCs/>
        </w:rPr>
      </w:pPr>
      <w:r w:rsidRPr="002532B2">
        <w:rPr>
          <w:rStyle w:val="Strong"/>
          <w:rFonts w:ascii="Times New Roman" w:hAnsi="Times New Roman"/>
        </w:rPr>
        <w:t>YOU WILL BE GIVEN A COPY OF THIS CONSENT FORM TO KEEP</w:t>
      </w:r>
    </w:p>
    <w:sectPr w:rsidR="00770053" w:rsidRPr="001E0A89" w:rsidSect="00A24CA6">
      <w:headerReference w:type="even" r:id="rId13"/>
      <w:headerReference w:type="default" r:id="rId14"/>
      <w:footerReference w:type="even" r:id="rId15"/>
      <w:footerReference w:type="default" r:id="rId16"/>
      <w:pgSz w:w="11900" w:h="16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8" w:author="Author" w:initials="A">
    <w:p w14:paraId="4835A200" w14:textId="77777777" w:rsidR="00DB29A9" w:rsidRDefault="00DB29A9">
      <w:pPr>
        <w:pStyle w:val="CommentText"/>
      </w:pPr>
      <w:r>
        <w:rPr>
          <w:rStyle w:val="CommentReference"/>
        </w:rPr>
        <w:annotationRef/>
      </w:r>
      <w:r>
        <w:rPr>
          <w:b/>
          <w:bCs/>
          <w:i/>
          <w:iCs/>
          <w:u w:val="single"/>
        </w:rPr>
        <w:t>Guidance Note:</w:t>
      </w:r>
      <w:r>
        <w:rPr>
          <w:i/>
          <w:iCs/>
        </w:rPr>
        <w:t xml:space="preserve"> It is difficult to be prescriptive about what further statements might be appropriate to a specific project, but two specific things a researcher may want to think about are: </w:t>
      </w:r>
    </w:p>
    <w:p w14:paraId="4C94ACF2" w14:textId="77777777" w:rsidR="00DB29A9" w:rsidRDefault="00DB29A9">
      <w:pPr>
        <w:pStyle w:val="CommentText"/>
      </w:pPr>
      <w:r>
        <w:rPr>
          <w:i/>
          <w:iCs/>
        </w:rPr>
        <w:t>- whether they might want to re-contact participants for future research projects.  If so, there should be an explicit consent item for this and the researcher would need to be as specific as possible about the circumstances in which they will contact a participant (limited to a specific research team, research field, theme etc) and how long the contact details will be retained.</w:t>
      </w:r>
    </w:p>
    <w:p w14:paraId="7EBB9CAC" w14:textId="77777777" w:rsidR="00DB29A9" w:rsidRDefault="00DB29A9">
      <w:pPr>
        <w:pStyle w:val="CommentText"/>
      </w:pPr>
    </w:p>
    <w:p w14:paraId="68A54008" w14:textId="77777777" w:rsidR="00DB29A9" w:rsidRDefault="00DB29A9" w:rsidP="003E17A0">
      <w:pPr>
        <w:pStyle w:val="CommentText"/>
      </w:pPr>
      <w:r>
        <w:rPr>
          <w:i/>
          <w:iCs/>
        </w:rPr>
        <w:t xml:space="preserve">- whether it is foreseeable that the researcher might want to use the research data for other/future research projects.  Having an explicit line item in a consent form would be advisable in this instance.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A540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A54008" w16cid:durableId="28AD7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CE0BE" w14:textId="77777777" w:rsidR="00F34770" w:rsidRDefault="00F34770" w:rsidP="00A24CA6">
      <w:r>
        <w:separator/>
      </w:r>
    </w:p>
  </w:endnote>
  <w:endnote w:type="continuationSeparator" w:id="0">
    <w:p w14:paraId="356A661D" w14:textId="77777777" w:rsidR="00F34770" w:rsidRDefault="00F34770" w:rsidP="00A24CA6">
      <w:r>
        <w:continuationSeparator/>
      </w:r>
    </w:p>
  </w:endnote>
  <w:endnote w:type="continuationNotice" w:id="1">
    <w:p w14:paraId="161CEEDC" w14:textId="77777777" w:rsidR="00F34770" w:rsidRDefault="00F347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2E0D" w14:textId="03261BD6" w:rsidR="001B58B7" w:rsidRDefault="00000000">
    <w:pPr>
      <w:pStyle w:val="Footer"/>
    </w:pPr>
    <w:sdt>
      <w:sdtPr>
        <w:id w:val="969400743"/>
        <w:temporary/>
        <w:showingPlcHdr/>
      </w:sdtPr>
      <w:sdtContent>
        <w:r w:rsidR="001B58B7">
          <w:t>[Type text]</w:t>
        </w:r>
      </w:sdtContent>
    </w:sdt>
    <w:r w:rsidR="001B58B7">
      <w:ptab w:relativeTo="margin" w:alignment="center" w:leader="none"/>
    </w:r>
    <w:sdt>
      <w:sdtPr>
        <w:id w:val="969400748"/>
        <w:temporary/>
        <w:showingPlcHdr/>
      </w:sdtPr>
      <w:sdtContent>
        <w:r w:rsidR="001B58B7">
          <w:t>[Type text]</w:t>
        </w:r>
      </w:sdtContent>
    </w:sdt>
    <w:r w:rsidR="001B58B7">
      <w:ptab w:relativeTo="margin" w:alignment="right" w:leader="none"/>
    </w:r>
    <w:sdt>
      <w:sdtPr>
        <w:id w:val="969400753"/>
        <w:temporary/>
        <w:showingPlcHdr/>
      </w:sdtPr>
      <w:sdtContent>
        <w:r w:rsidR="001B58B7">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4F1D5" w14:textId="16AE5D91" w:rsidR="001B58B7" w:rsidRPr="007D501E" w:rsidRDefault="001B58B7">
    <w:pPr>
      <w:pStyle w:val="Footer"/>
      <w:rPr>
        <w:rFonts w:ascii="Times New Roman" w:hAnsi="Times New Roman" w:cs="Times New Roman"/>
        <w:sz w:val="22"/>
        <w:szCs w:val="22"/>
      </w:rPr>
    </w:pPr>
    <w:r w:rsidRPr="007D501E">
      <w:rPr>
        <w:rFonts w:ascii="Times New Roman" w:hAnsi="Times New Roman" w:cs="Times New Roman"/>
        <w:sz w:val="22"/>
        <w:szCs w:val="22"/>
      </w:rPr>
      <w:t xml:space="preserve">Version </w:t>
    </w:r>
    <w:del w:id="55" w:author="George Lynch" w:date="2025-03-08T17:48:00Z" w16du:dateUtc="2025-03-08T17:48:00Z">
      <w:r w:rsidR="00562C1F" w:rsidRPr="007D501E" w:rsidDel="00B530F6">
        <w:rPr>
          <w:rFonts w:ascii="Times New Roman" w:hAnsi="Times New Roman" w:cs="Times New Roman"/>
          <w:sz w:val="22"/>
          <w:szCs w:val="22"/>
        </w:rPr>
        <w:delText>xx</w:delText>
      </w:r>
    </w:del>
    <w:ins w:id="56" w:author="George Lynch" w:date="2025-03-08T17:48:00Z" w16du:dateUtc="2025-03-08T17:48:00Z">
      <w:r w:rsidR="00B530F6">
        <w:rPr>
          <w:rFonts w:ascii="Times New Roman" w:hAnsi="Times New Roman" w:cs="Times New Roman"/>
          <w:sz w:val="22"/>
          <w:szCs w:val="22"/>
        </w:rPr>
        <w:t>01</w:t>
      </w:r>
    </w:ins>
    <w:r w:rsidRPr="007D501E">
      <w:rPr>
        <w:rFonts w:ascii="Times New Roman" w:hAnsi="Times New Roman" w:cs="Times New Roman"/>
        <w:sz w:val="22"/>
        <w:szCs w:val="22"/>
      </w:rPr>
      <w:tab/>
    </w:r>
    <w:r w:rsidRPr="007D501E">
      <w:rPr>
        <w:rFonts w:ascii="Times New Roman" w:hAnsi="Times New Roman" w:cs="Times New Roman"/>
        <w:sz w:val="22"/>
        <w:szCs w:val="22"/>
      </w:rPr>
      <w:tab/>
    </w:r>
    <w:ins w:id="57" w:author="George Lynch" w:date="2025-03-08T17:48:00Z" w16du:dateUtc="2025-03-08T17:48:00Z">
      <w:r w:rsidR="00B530F6">
        <w:rPr>
          <w:rFonts w:ascii="Times New Roman" w:hAnsi="Times New Roman" w:cs="Times New Roman"/>
          <w:sz w:val="22"/>
          <w:szCs w:val="22"/>
        </w:rPr>
        <w:t>Date 08/03/2025</w:t>
      </w:r>
    </w:ins>
    <w:del w:id="58" w:author="George Lynch" w:date="2025-03-08T17:48:00Z" w16du:dateUtc="2025-03-08T17:48:00Z">
      <w:r w:rsidR="00562C1F" w:rsidRPr="007D501E" w:rsidDel="00B530F6">
        <w:rPr>
          <w:rFonts w:ascii="Times New Roman" w:hAnsi="Times New Roman" w:cs="Times New Roman"/>
          <w:sz w:val="22"/>
          <w:szCs w:val="22"/>
        </w:rPr>
        <w:delText>[DATE]</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C69C5" w14:textId="77777777" w:rsidR="00F34770" w:rsidRDefault="00F34770" w:rsidP="00A24CA6">
      <w:r>
        <w:separator/>
      </w:r>
    </w:p>
  </w:footnote>
  <w:footnote w:type="continuationSeparator" w:id="0">
    <w:p w14:paraId="7F78045F" w14:textId="77777777" w:rsidR="00F34770" w:rsidRDefault="00F34770" w:rsidP="00A24CA6">
      <w:r>
        <w:continuationSeparator/>
      </w:r>
    </w:p>
  </w:footnote>
  <w:footnote w:type="continuationNotice" w:id="1">
    <w:p w14:paraId="2D7173A4" w14:textId="77777777" w:rsidR="00F34770" w:rsidRDefault="00F347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658B2" w14:textId="77777777" w:rsidR="001B58B7" w:rsidRDefault="00000000">
    <w:pPr>
      <w:pStyle w:val="Header"/>
    </w:pPr>
    <w:sdt>
      <w:sdtPr>
        <w:id w:val="171999623"/>
        <w:placeholder>
          <w:docPart w:val="0E5B5C44C4A91F4D824F73D22C933A00"/>
        </w:placeholder>
        <w:temporary/>
        <w:showingPlcHdr/>
      </w:sdtPr>
      <w:sdtContent>
        <w:r w:rsidR="001B58B7">
          <w:t>[Type text]</w:t>
        </w:r>
      </w:sdtContent>
    </w:sdt>
    <w:r w:rsidR="001B58B7">
      <w:ptab w:relativeTo="margin" w:alignment="center" w:leader="none"/>
    </w:r>
    <w:sdt>
      <w:sdtPr>
        <w:id w:val="171999624"/>
        <w:placeholder>
          <w:docPart w:val="A3B4130BBDA136498494C49156DD31B7"/>
        </w:placeholder>
        <w:temporary/>
        <w:showingPlcHdr/>
      </w:sdtPr>
      <w:sdtContent>
        <w:r w:rsidR="001B58B7">
          <w:t>[Type text]</w:t>
        </w:r>
      </w:sdtContent>
    </w:sdt>
    <w:r w:rsidR="001B58B7">
      <w:ptab w:relativeTo="margin" w:alignment="right" w:leader="none"/>
    </w:r>
    <w:sdt>
      <w:sdtPr>
        <w:id w:val="171999625"/>
        <w:placeholder>
          <w:docPart w:val="1C9AB6543B77DB41BDD67E2FE9DAF668"/>
        </w:placeholder>
        <w:temporary/>
        <w:showingPlcHdr/>
      </w:sdtPr>
      <w:sdtContent>
        <w:r w:rsidR="001B58B7">
          <w:t>[Type text]</w:t>
        </w:r>
      </w:sdtContent>
    </w:sdt>
  </w:p>
  <w:p w14:paraId="75E58D30" w14:textId="77777777" w:rsidR="001B58B7" w:rsidRDefault="001B58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3A39B" w14:textId="5E92FE40" w:rsidR="001B58B7" w:rsidRDefault="00000000">
    <w:pPr>
      <w:pStyle w:val="Header"/>
      <w:rPr>
        <w:rFonts w:ascii="Calibri" w:hAnsi="Calibri"/>
        <w:sz w:val="22"/>
        <w:szCs w:val="22"/>
      </w:rPr>
    </w:pPr>
    <w:sdt>
      <w:sdtPr>
        <w:id w:val="800888568"/>
        <w:placeholder>
          <w:docPart w:val="54D68A2FA31C4980A65ECB29CFE70C5A"/>
        </w:placeholder>
        <w:temporary/>
        <w:showingPlcHdr/>
        <w15:appearance w15:val="hidden"/>
      </w:sdtPr>
      <w:sdtContent>
        <w:r w:rsidR="006A30F5">
          <w:t>[Type here]</w:t>
        </w:r>
      </w:sdtContent>
    </w:sdt>
    <w:r w:rsidR="006A30F5" w:rsidRPr="003B4DBC">
      <w:rPr>
        <w:rFonts w:ascii="Calibri" w:hAnsi="Calibri"/>
        <w:sz w:val="22"/>
        <w:szCs w:val="22"/>
      </w:rPr>
      <w:ptab w:relativeTo="margin" w:alignment="center" w:leader="none"/>
    </w:r>
    <w:r w:rsidR="006A30F5" w:rsidRPr="003B4DBC">
      <w:rPr>
        <w:rFonts w:ascii="Calibri" w:hAnsi="Calibri"/>
        <w:sz w:val="22"/>
        <w:szCs w:val="22"/>
      </w:rPr>
      <w:ptab w:relativeTo="margin" w:alignment="right" w:leader="none"/>
    </w:r>
  </w:p>
  <w:p w14:paraId="674DFCAF" w14:textId="7E1887E3" w:rsidR="003B4DBC" w:rsidRDefault="00D72FC7">
    <w:pPr>
      <w:pStyle w:val="Header"/>
      <w:rPr>
        <w:rFonts w:ascii="Calibri" w:hAnsi="Calibri"/>
        <w:sz w:val="22"/>
        <w:szCs w:val="22"/>
      </w:rPr>
    </w:pPr>
    <w:r w:rsidRPr="007F50E5">
      <w:rPr>
        <w:noProof/>
        <w:color w:val="FF0000"/>
        <w:lang w:eastAsia="en-GB"/>
      </w:rPr>
      <mc:AlternateContent>
        <mc:Choice Requires="wps">
          <w:drawing>
            <wp:anchor distT="45720" distB="45720" distL="114300" distR="114300" simplePos="0" relativeHeight="251659264" behindDoc="0" locked="0" layoutInCell="1" allowOverlap="1" wp14:anchorId="5668BBD8" wp14:editId="29716E6C">
              <wp:simplePos x="0" y="0"/>
              <wp:positionH relativeFrom="column">
                <wp:posOffset>4792980</wp:posOffset>
              </wp:positionH>
              <wp:positionV relativeFrom="paragraph">
                <wp:posOffset>69215</wp:posOffset>
              </wp:positionV>
              <wp:extent cx="1783080" cy="53340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33400"/>
                      </a:xfrm>
                      <a:prstGeom prst="rect">
                        <a:avLst/>
                      </a:prstGeom>
                      <a:solidFill>
                        <a:srgbClr val="FFFFFF"/>
                      </a:solidFill>
                      <a:ln w="9525">
                        <a:solidFill>
                          <a:srgbClr val="000000"/>
                        </a:solidFill>
                        <a:miter lim="800000"/>
                        <a:headEnd/>
                        <a:tailEnd/>
                      </a:ln>
                    </wps:spPr>
                    <wps:txbx>
                      <w:txbxContent>
                        <w:p w14:paraId="734715F1" w14:textId="77777777" w:rsidR="00D72FC7" w:rsidRDefault="00D72FC7" w:rsidP="00D72FC7">
                          <w:pPr>
                            <w:rPr>
                              <w:rFonts w:ascii="Times New Roman" w:hAnsi="Times New Roman" w:cs="Times New Roman"/>
                              <w:color w:val="FF0000"/>
                            </w:rPr>
                          </w:pPr>
                          <w:r w:rsidRPr="00D72FC7">
                            <w:rPr>
                              <w:rFonts w:ascii="Times New Roman" w:hAnsi="Times New Roman" w:cs="Times New Roman"/>
                              <w:sz w:val="22"/>
                            </w:rPr>
                            <w:t>Participant ID no:</w:t>
                          </w:r>
                          <w:r w:rsidRPr="00D72FC7">
                            <w:rPr>
                              <w:rFonts w:ascii="Times New Roman" w:hAnsi="Times New Roman" w:cs="Times New Roman"/>
                              <w:sz w:val="28"/>
                              <w:szCs w:val="32"/>
                            </w:rPr>
                            <w:t xml:space="preserve"> </w:t>
                          </w:r>
                          <w:r w:rsidRPr="00D72FC7">
                            <w:rPr>
                              <w:rFonts w:ascii="Times New Roman" w:hAnsi="Times New Roman" w:cs="Times New Roman"/>
                              <w:color w:val="FF0000"/>
                              <w:sz w:val="22"/>
                            </w:rPr>
                            <w:t xml:space="preserve"> </w:t>
                          </w:r>
                          <w:r w:rsidRPr="005602B6">
                            <w:rPr>
                              <w:rFonts w:ascii="Times New Roman" w:hAnsi="Times New Roman" w:cs="Times New Roman"/>
                              <w:color w:val="FF0000"/>
                            </w:rPr>
                            <w:tab/>
                            <w:t xml:space="preserve"> </w:t>
                          </w:r>
                          <w:r>
                            <w:rPr>
                              <w:rFonts w:ascii="Times New Roman" w:hAnsi="Times New Roman" w:cs="Times New Roman"/>
                              <w:color w:val="FF0000"/>
                            </w:rPr>
                            <w:t xml:space="preserve">   </w:t>
                          </w:r>
                        </w:p>
                        <w:p w14:paraId="69C7D30C" w14:textId="5892021D" w:rsidR="00D72FC7" w:rsidRPr="00D72FC7" w:rsidRDefault="00D72FC7" w:rsidP="00D72FC7">
                          <w:pPr>
                            <w:rPr>
                              <w:i/>
                              <w:color w:val="FF0000"/>
                              <w:sz w:val="18"/>
                              <w:szCs w:val="18"/>
                            </w:rPr>
                          </w:pPr>
                          <w:r w:rsidRPr="00D72FC7">
                            <w:rPr>
                              <w:rFonts w:ascii="Times New Roman" w:hAnsi="Times New Roman" w:cs="Times New Roman"/>
                              <w:i/>
                              <w:color w:val="FF0000"/>
                              <w:sz w:val="18"/>
                              <w:szCs w:val="18"/>
                            </w:rPr>
                            <w:t>Do not include box for anonymised</w:t>
                          </w:r>
                          <w:r w:rsidRPr="00D72FC7">
                            <w:rPr>
                              <w:i/>
                              <w:color w:val="FF0000"/>
                              <w:sz w:val="18"/>
                              <w:szCs w:val="18"/>
                            </w:rPr>
                            <w:t xml:space="preserve"> </w:t>
                          </w:r>
                          <w:r w:rsidR="00DB29A9">
                            <w:rPr>
                              <w:i/>
                              <w:color w:val="FF0000"/>
                              <w:sz w:val="18"/>
                              <w:szCs w:val="18"/>
                            </w:rPr>
                            <w:t>data/</w:t>
                          </w:r>
                          <w:r w:rsidRPr="00D72FC7">
                            <w:rPr>
                              <w:i/>
                              <w:color w:val="FF0000"/>
                              <w:sz w:val="18"/>
                              <w:szCs w:val="18"/>
                            </w:rPr>
                            <w:t>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68BBD8" id="_x0000_t202" coordsize="21600,21600" o:spt="202" path="m,l,21600r21600,l21600,xe">
              <v:stroke joinstyle="miter"/>
              <v:path gradientshapeok="t" o:connecttype="rect"/>
            </v:shapetype>
            <v:shape id="Text Box 2" o:spid="_x0000_s1026" type="#_x0000_t202" style="position:absolute;margin-left:377.4pt;margin-top:5.45pt;width:140.4pt;height: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">
              <v:textbox>
                <w:txbxContent>
                  <w:p w14:paraId="734715F1" w14:textId="77777777" w:rsidR="00D72FC7" w:rsidRDefault="00D72FC7" w:rsidP="00D72FC7">
                    <w:pPr>
                      <w:rPr>
                        <w:rFonts w:ascii="Times New Roman" w:hAnsi="Times New Roman" w:cs="Times New Roman"/>
                        <w:color w:val="FF0000"/>
                      </w:rPr>
                    </w:pPr>
                    <w:r w:rsidRPr="00D72FC7">
                      <w:rPr>
                        <w:rFonts w:ascii="Times New Roman" w:hAnsi="Times New Roman" w:cs="Times New Roman"/>
                        <w:sz w:val="22"/>
                      </w:rPr>
                      <w:t>Participant ID no:</w:t>
                    </w:r>
                    <w:r w:rsidRPr="00D72FC7">
                      <w:rPr>
                        <w:rFonts w:ascii="Times New Roman" w:hAnsi="Times New Roman" w:cs="Times New Roman"/>
                        <w:sz w:val="28"/>
                        <w:szCs w:val="32"/>
                      </w:rPr>
                      <w:t xml:space="preserve"> </w:t>
                    </w:r>
                    <w:r w:rsidRPr="00D72FC7">
                      <w:rPr>
                        <w:rFonts w:ascii="Times New Roman" w:hAnsi="Times New Roman" w:cs="Times New Roman"/>
                        <w:color w:val="FF0000"/>
                        <w:sz w:val="22"/>
                      </w:rPr>
                      <w:t xml:space="preserve"> </w:t>
                    </w:r>
                    <w:r w:rsidRPr="005602B6">
                      <w:rPr>
                        <w:rFonts w:ascii="Times New Roman" w:hAnsi="Times New Roman" w:cs="Times New Roman"/>
                        <w:color w:val="FF0000"/>
                      </w:rPr>
                      <w:tab/>
                      <w:t xml:space="preserve"> </w:t>
                    </w:r>
                    <w:r>
                      <w:rPr>
                        <w:rFonts w:ascii="Times New Roman" w:hAnsi="Times New Roman" w:cs="Times New Roman"/>
                        <w:color w:val="FF0000"/>
                      </w:rPr>
                      <w:t xml:space="preserve">   </w:t>
                    </w:r>
                  </w:p>
                  <w:p w14:paraId="69C7D30C" w14:textId="5892021D" w:rsidR="00D72FC7" w:rsidRPr="00D72FC7" w:rsidRDefault="00D72FC7" w:rsidP="00D72FC7">
                    <w:pPr>
                      <w:rPr>
                        <w:i/>
                        <w:color w:val="FF0000"/>
                        <w:sz w:val="18"/>
                        <w:szCs w:val="18"/>
                      </w:rPr>
                    </w:pPr>
                    <w:r w:rsidRPr="00D72FC7">
                      <w:rPr>
                        <w:rFonts w:ascii="Times New Roman" w:hAnsi="Times New Roman" w:cs="Times New Roman"/>
                        <w:i/>
                        <w:color w:val="FF0000"/>
                        <w:sz w:val="18"/>
                        <w:szCs w:val="18"/>
                      </w:rPr>
                      <w:t>Do not include box for anonymised</w:t>
                    </w:r>
                    <w:r w:rsidRPr="00D72FC7">
                      <w:rPr>
                        <w:i/>
                        <w:color w:val="FF0000"/>
                        <w:sz w:val="18"/>
                        <w:szCs w:val="18"/>
                      </w:rPr>
                      <w:t xml:space="preserve"> </w:t>
                    </w:r>
                    <w:r w:rsidR="00DB29A9">
                      <w:rPr>
                        <w:i/>
                        <w:color w:val="FF0000"/>
                        <w:sz w:val="18"/>
                        <w:szCs w:val="18"/>
                      </w:rPr>
                      <w:t>data/</w:t>
                    </w:r>
                    <w:r w:rsidRPr="00D72FC7">
                      <w:rPr>
                        <w:i/>
                        <w:color w:val="FF0000"/>
                        <w:sz w:val="18"/>
                        <w:szCs w:val="18"/>
                      </w:rPr>
                      <w:t>samples</w:t>
                    </w:r>
                  </w:p>
                </w:txbxContent>
              </v:textbox>
              <w10:wrap type="square"/>
            </v:shape>
          </w:pict>
        </mc:Fallback>
      </mc:AlternateContent>
    </w:r>
    <w:r w:rsidR="003B4DBC">
      <w:rPr>
        <w:rFonts w:ascii="Calibri" w:hAnsi="Calibri"/>
        <w:sz w:val="22"/>
        <w:szCs w:val="22"/>
      </w:rPr>
      <w:tab/>
    </w:r>
    <w:r w:rsidR="003B4DBC">
      <w:rPr>
        <w:rFonts w:ascii="Calibri" w:hAnsi="Calibri"/>
        <w:sz w:val="22"/>
        <w:szCs w:val="22"/>
      </w:rPr>
      <w:tab/>
    </w:r>
  </w:p>
  <w:p w14:paraId="175568C5" w14:textId="73A78EA7" w:rsidR="003B4DBC" w:rsidRDefault="003B4DBC">
    <w:pPr>
      <w:pStyle w:val="Header"/>
    </w:pPr>
    <w:r>
      <w:rPr>
        <w:rFonts w:ascii="Calibri" w:hAnsi="Calibri"/>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27983"/>
    <w:multiLevelType w:val="multilevel"/>
    <w:tmpl w:val="CE261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F3157"/>
    <w:multiLevelType w:val="hybridMultilevel"/>
    <w:tmpl w:val="7FC4E5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720032"/>
    <w:multiLevelType w:val="hybridMultilevel"/>
    <w:tmpl w:val="4E6C1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7E0352"/>
    <w:multiLevelType w:val="hybridMultilevel"/>
    <w:tmpl w:val="106EC2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483203538">
    <w:abstractNumId w:val="2"/>
  </w:num>
  <w:num w:numId="2" w16cid:durableId="56977693">
    <w:abstractNumId w:val="3"/>
  </w:num>
  <w:num w:numId="3" w16cid:durableId="1129319546">
    <w:abstractNumId w:val="1"/>
  </w:num>
  <w:num w:numId="4" w16cid:durableId="16333696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rge Lynch">
    <w15:presenceInfo w15:providerId="AD" w15:userId="S::LynchG8@cardiff.ac.uk::ab8e59a4-f740-4bf3-add5-9f7e1ec62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A6"/>
    <w:rsid w:val="0000372F"/>
    <w:rsid w:val="0001539E"/>
    <w:rsid w:val="00016AEC"/>
    <w:rsid w:val="0004068F"/>
    <w:rsid w:val="0007466D"/>
    <w:rsid w:val="000B2E7F"/>
    <w:rsid w:val="00165FC9"/>
    <w:rsid w:val="001B58B7"/>
    <w:rsid w:val="001E0A89"/>
    <w:rsid w:val="00203AB1"/>
    <w:rsid w:val="00222B31"/>
    <w:rsid w:val="00232375"/>
    <w:rsid w:val="00234854"/>
    <w:rsid w:val="002532B2"/>
    <w:rsid w:val="0025702F"/>
    <w:rsid w:val="002E47AF"/>
    <w:rsid w:val="0033241C"/>
    <w:rsid w:val="0035743C"/>
    <w:rsid w:val="003635DA"/>
    <w:rsid w:val="00381C28"/>
    <w:rsid w:val="003B336F"/>
    <w:rsid w:val="003B4DBC"/>
    <w:rsid w:val="003D6853"/>
    <w:rsid w:val="003E1FB3"/>
    <w:rsid w:val="003F4DC0"/>
    <w:rsid w:val="00470F50"/>
    <w:rsid w:val="004B74A1"/>
    <w:rsid w:val="004E43A9"/>
    <w:rsid w:val="004E6301"/>
    <w:rsid w:val="00542DE9"/>
    <w:rsid w:val="005602B6"/>
    <w:rsid w:val="0056081A"/>
    <w:rsid w:val="00562C1F"/>
    <w:rsid w:val="005A4423"/>
    <w:rsid w:val="005C732B"/>
    <w:rsid w:val="006462C4"/>
    <w:rsid w:val="0065546F"/>
    <w:rsid w:val="0066722C"/>
    <w:rsid w:val="006961C1"/>
    <w:rsid w:val="006A30F5"/>
    <w:rsid w:val="006C0284"/>
    <w:rsid w:val="006C1720"/>
    <w:rsid w:val="00703D91"/>
    <w:rsid w:val="007527C8"/>
    <w:rsid w:val="00760AD2"/>
    <w:rsid w:val="00763981"/>
    <w:rsid w:val="00770053"/>
    <w:rsid w:val="00780C44"/>
    <w:rsid w:val="007D501E"/>
    <w:rsid w:val="007E0C6D"/>
    <w:rsid w:val="007F368C"/>
    <w:rsid w:val="008536FD"/>
    <w:rsid w:val="00882556"/>
    <w:rsid w:val="0088665D"/>
    <w:rsid w:val="00944D7A"/>
    <w:rsid w:val="00950865"/>
    <w:rsid w:val="009B4031"/>
    <w:rsid w:val="00A24CA6"/>
    <w:rsid w:val="00A82F07"/>
    <w:rsid w:val="00AC394E"/>
    <w:rsid w:val="00AE4D97"/>
    <w:rsid w:val="00B430D5"/>
    <w:rsid w:val="00B43967"/>
    <w:rsid w:val="00B530F6"/>
    <w:rsid w:val="00B54616"/>
    <w:rsid w:val="00B75B62"/>
    <w:rsid w:val="00B87B97"/>
    <w:rsid w:val="00BD3BE7"/>
    <w:rsid w:val="00BD4447"/>
    <w:rsid w:val="00BF2FD7"/>
    <w:rsid w:val="00C0629F"/>
    <w:rsid w:val="00C53B1C"/>
    <w:rsid w:val="00C77E96"/>
    <w:rsid w:val="00CB6E7F"/>
    <w:rsid w:val="00CD3293"/>
    <w:rsid w:val="00CF747A"/>
    <w:rsid w:val="00D13843"/>
    <w:rsid w:val="00D317E5"/>
    <w:rsid w:val="00D415C8"/>
    <w:rsid w:val="00D72FC7"/>
    <w:rsid w:val="00DA7593"/>
    <w:rsid w:val="00DB29A9"/>
    <w:rsid w:val="00DD7870"/>
    <w:rsid w:val="00DE0448"/>
    <w:rsid w:val="00E3581A"/>
    <w:rsid w:val="00E75ADE"/>
    <w:rsid w:val="00E8404F"/>
    <w:rsid w:val="00E90AE4"/>
    <w:rsid w:val="00E97939"/>
    <w:rsid w:val="00EB3800"/>
    <w:rsid w:val="00EB4716"/>
    <w:rsid w:val="00EC0EF8"/>
    <w:rsid w:val="00ED59F3"/>
    <w:rsid w:val="00EE784A"/>
    <w:rsid w:val="00F021C4"/>
    <w:rsid w:val="00F34770"/>
    <w:rsid w:val="00F61B58"/>
    <w:rsid w:val="00F66425"/>
    <w:rsid w:val="00F76E2C"/>
    <w:rsid w:val="00FB6E05"/>
    <w:rsid w:val="00FB7FAE"/>
    <w:rsid w:val="00FF69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6AB480"/>
  <w14:defaultImageDpi w14:val="330"/>
  <w15:docId w15:val="{50BD797A-917C-4023-B2F2-274804F4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CA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4CA6"/>
    <w:pPr>
      <w:spacing w:after="160" w:line="259" w:lineRule="auto"/>
      <w:ind w:left="720"/>
      <w:contextualSpacing/>
    </w:pPr>
    <w:rPr>
      <w:rFonts w:eastAsiaTheme="minorHAnsi"/>
      <w:sz w:val="22"/>
      <w:szCs w:val="22"/>
    </w:rPr>
  </w:style>
  <w:style w:type="paragraph" w:styleId="Header">
    <w:name w:val="header"/>
    <w:basedOn w:val="Normal"/>
    <w:link w:val="HeaderChar"/>
    <w:uiPriority w:val="99"/>
    <w:unhideWhenUsed/>
    <w:rsid w:val="00A24CA6"/>
    <w:pPr>
      <w:tabs>
        <w:tab w:val="center" w:pos="4320"/>
        <w:tab w:val="right" w:pos="8640"/>
      </w:tabs>
    </w:pPr>
  </w:style>
  <w:style w:type="character" w:customStyle="1" w:styleId="HeaderChar">
    <w:name w:val="Header Char"/>
    <w:basedOn w:val="DefaultParagraphFont"/>
    <w:link w:val="Header"/>
    <w:uiPriority w:val="99"/>
    <w:rsid w:val="00A24CA6"/>
  </w:style>
  <w:style w:type="paragraph" w:styleId="Footer">
    <w:name w:val="footer"/>
    <w:basedOn w:val="Normal"/>
    <w:link w:val="FooterChar"/>
    <w:uiPriority w:val="99"/>
    <w:unhideWhenUsed/>
    <w:rsid w:val="00A24CA6"/>
    <w:pPr>
      <w:tabs>
        <w:tab w:val="center" w:pos="4320"/>
        <w:tab w:val="right" w:pos="8640"/>
      </w:tabs>
    </w:pPr>
  </w:style>
  <w:style w:type="character" w:customStyle="1" w:styleId="FooterChar">
    <w:name w:val="Footer Char"/>
    <w:basedOn w:val="DefaultParagraphFont"/>
    <w:link w:val="Footer"/>
    <w:uiPriority w:val="99"/>
    <w:rsid w:val="00A24CA6"/>
  </w:style>
  <w:style w:type="paragraph" w:customStyle="1" w:styleId="standard">
    <w:name w:val="standard"/>
    <w:basedOn w:val="Normal"/>
    <w:rsid w:val="00770053"/>
    <w:pPr>
      <w:spacing w:before="100" w:beforeAutospacing="1" w:after="100" w:afterAutospacing="1"/>
    </w:pPr>
    <w:rPr>
      <w:rFonts w:ascii="Verdana" w:eastAsia="Times New Roman" w:hAnsi="Verdana" w:cs="Times New Roman"/>
      <w:color w:val="000000"/>
      <w:sz w:val="20"/>
      <w:szCs w:val="20"/>
      <w:lang w:eastAsia="en-GB"/>
    </w:rPr>
  </w:style>
  <w:style w:type="character" w:styleId="Strong">
    <w:name w:val="Strong"/>
    <w:basedOn w:val="DefaultParagraphFont"/>
    <w:uiPriority w:val="99"/>
    <w:qFormat/>
    <w:rsid w:val="00770053"/>
    <w:rPr>
      <w:rFonts w:cs="Times New Roman"/>
      <w:b/>
      <w:bCs/>
    </w:rPr>
  </w:style>
  <w:style w:type="character" w:styleId="CommentReference">
    <w:name w:val="annotation reference"/>
    <w:basedOn w:val="DefaultParagraphFont"/>
    <w:uiPriority w:val="99"/>
    <w:semiHidden/>
    <w:unhideWhenUsed/>
    <w:rsid w:val="00950865"/>
    <w:rPr>
      <w:sz w:val="18"/>
      <w:szCs w:val="18"/>
    </w:rPr>
  </w:style>
  <w:style w:type="paragraph" w:styleId="CommentText">
    <w:name w:val="annotation text"/>
    <w:basedOn w:val="Normal"/>
    <w:link w:val="CommentTextChar"/>
    <w:uiPriority w:val="99"/>
    <w:unhideWhenUsed/>
    <w:rsid w:val="00950865"/>
  </w:style>
  <w:style w:type="character" w:customStyle="1" w:styleId="CommentTextChar">
    <w:name w:val="Comment Text Char"/>
    <w:basedOn w:val="DefaultParagraphFont"/>
    <w:link w:val="CommentText"/>
    <w:uiPriority w:val="99"/>
    <w:rsid w:val="00950865"/>
  </w:style>
  <w:style w:type="paragraph" w:styleId="CommentSubject">
    <w:name w:val="annotation subject"/>
    <w:basedOn w:val="CommentText"/>
    <w:next w:val="CommentText"/>
    <w:link w:val="CommentSubjectChar"/>
    <w:uiPriority w:val="99"/>
    <w:semiHidden/>
    <w:unhideWhenUsed/>
    <w:rsid w:val="00950865"/>
    <w:rPr>
      <w:b/>
      <w:bCs/>
      <w:sz w:val="20"/>
      <w:szCs w:val="20"/>
    </w:rPr>
  </w:style>
  <w:style w:type="character" w:customStyle="1" w:styleId="CommentSubjectChar">
    <w:name w:val="Comment Subject Char"/>
    <w:basedOn w:val="CommentTextChar"/>
    <w:link w:val="CommentSubject"/>
    <w:uiPriority w:val="99"/>
    <w:semiHidden/>
    <w:rsid w:val="00950865"/>
    <w:rPr>
      <w:b/>
      <w:bCs/>
      <w:sz w:val="20"/>
      <w:szCs w:val="20"/>
    </w:rPr>
  </w:style>
  <w:style w:type="paragraph" w:styleId="BalloonText">
    <w:name w:val="Balloon Text"/>
    <w:basedOn w:val="Normal"/>
    <w:link w:val="BalloonTextChar"/>
    <w:uiPriority w:val="99"/>
    <w:semiHidden/>
    <w:unhideWhenUsed/>
    <w:rsid w:val="00950865"/>
    <w:rPr>
      <w:rFonts w:ascii="Lucida Grande" w:hAnsi="Lucida Grande"/>
      <w:sz w:val="18"/>
      <w:szCs w:val="18"/>
    </w:rPr>
  </w:style>
  <w:style w:type="character" w:customStyle="1" w:styleId="BalloonTextChar">
    <w:name w:val="Balloon Text Char"/>
    <w:basedOn w:val="DefaultParagraphFont"/>
    <w:link w:val="BalloonText"/>
    <w:uiPriority w:val="99"/>
    <w:semiHidden/>
    <w:rsid w:val="00950865"/>
    <w:rPr>
      <w:rFonts w:ascii="Lucida Grande" w:hAnsi="Lucida Grande"/>
      <w:sz w:val="18"/>
      <w:szCs w:val="18"/>
    </w:rPr>
  </w:style>
  <w:style w:type="paragraph" w:customStyle="1" w:styleId="Default">
    <w:name w:val="Default"/>
    <w:rsid w:val="00950865"/>
    <w:pPr>
      <w:autoSpaceDE w:val="0"/>
      <w:autoSpaceDN w:val="0"/>
      <w:adjustRightInd w:val="0"/>
    </w:pPr>
    <w:rPr>
      <w:rFonts w:ascii="Arial" w:eastAsia="Times New Roman" w:hAnsi="Arial" w:cs="Arial"/>
      <w:color w:val="000000"/>
      <w:lang w:eastAsia="en-GB"/>
    </w:rPr>
  </w:style>
  <w:style w:type="paragraph" w:styleId="NormalWeb">
    <w:name w:val="Normal (Web)"/>
    <w:basedOn w:val="Normal"/>
    <w:uiPriority w:val="99"/>
    <w:unhideWhenUsed/>
    <w:rsid w:val="001B58B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43967"/>
    <w:rPr>
      <w:color w:val="0000FF" w:themeColor="hyperlink"/>
      <w:u w:val="single"/>
    </w:rPr>
  </w:style>
  <w:style w:type="paragraph" w:styleId="FootnoteText">
    <w:name w:val="footnote text"/>
    <w:basedOn w:val="Normal"/>
    <w:link w:val="FootnoteTextChar"/>
    <w:uiPriority w:val="99"/>
    <w:semiHidden/>
    <w:unhideWhenUsed/>
    <w:rsid w:val="00B43967"/>
    <w:rPr>
      <w:sz w:val="20"/>
      <w:szCs w:val="20"/>
    </w:rPr>
  </w:style>
  <w:style w:type="character" w:customStyle="1" w:styleId="FootnoteTextChar">
    <w:name w:val="Footnote Text Char"/>
    <w:basedOn w:val="DefaultParagraphFont"/>
    <w:link w:val="FootnoteText"/>
    <w:uiPriority w:val="99"/>
    <w:semiHidden/>
    <w:rsid w:val="00B43967"/>
    <w:rPr>
      <w:sz w:val="20"/>
      <w:szCs w:val="20"/>
    </w:rPr>
  </w:style>
  <w:style w:type="character" w:styleId="FootnoteReference">
    <w:name w:val="footnote reference"/>
    <w:basedOn w:val="DefaultParagraphFont"/>
    <w:uiPriority w:val="99"/>
    <w:semiHidden/>
    <w:unhideWhenUsed/>
    <w:rsid w:val="00B43967"/>
    <w:rPr>
      <w:vertAlign w:val="superscript"/>
    </w:rPr>
  </w:style>
  <w:style w:type="paragraph" w:styleId="Revision">
    <w:name w:val="Revision"/>
    <w:hidden/>
    <w:uiPriority w:val="99"/>
    <w:semiHidden/>
    <w:rsid w:val="0094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5B5C44C4A91F4D824F73D22C933A00"/>
        <w:category>
          <w:name w:val="General"/>
          <w:gallery w:val="placeholder"/>
        </w:category>
        <w:types>
          <w:type w:val="bbPlcHdr"/>
        </w:types>
        <w:behaviors>
          <w:behavior w:val="content"/>
        </w:behaviors>
        <w:guid w:val="{996BE318-B5CB-0244-AE7D-8E70B7D939E0}"/>
      </w:docPartPr>
      <w:docPartBody>
        <w:p w:rsidR="007171E3" w:rsidRDefault="00C03FCD" w:rsidP="00C03FCD">
          <w:pPr>
            <w:pStyle w:val="0E5B5C44C4A91F4D824F73D22C933A00"/>
          </w:pPr>
          <w:r>
            <w:t>[Type text]</w:t>
          </w:r>
        </w:p>
      </w:docPartBody>
    </w:docPart>
    <w:docPart>
      <w:docPartPr>
        <w:name w:val="A3B4130BBDA136498494C49156DD31B7"/>
        <w:category>
          <w:name w:val="General"/>
          <w:gallery w:val="placeholder"/>
        </w:category>
        <w:types>
          <w:type w:val="bbPlcHdr"/>
        </w:types>
        <w:behaviors>
          <w:behavior w:val="content"/>
        </w:behaviors>
        <w:guid w:val="{9082BC18-1A3E-A94C-BCD0-17A722E49A93}"/>
      </w:docPartPr>
      <w:docPartBody>
        <w:p w:rsidR="007171E3" w:rsidRDefault="00C03FCD" w:rsidP="00C03FCD">
          <w:pPr>
            <w:pStyle w:val="A3B4130BBDA136498494C49156DD31B7"/>
          </w:pPr>
          <w:r>
            <w:t>[Type text]</w:t>
          </w:r>
        </w:p>
      </w:docPartBody>
    </w:docPart>
    <w:docPart>
      <w:docPartPr>
        <w:name w:val="1C9AB6543B77DB41BDD67E2FE9DAF668"/>
        <w:category>
          <w:name w:val="General"/>
          <w:gallery w:val="placeholder"/>
        </w:category>
        <w:types>
          <w:type w:val="bbPlcHdr"/>
        </w:types>
        <w:behaviors>
          <w:behavior w:val="content"/>
        </w:behaviors>
        <w:guid w:val="{51A2F083-E973-AB47-9807-238C022A5DC7}"/>
      </w:docPartPr>
      <w:docPartBody>
        <w:p w:rsidR="007171E3" w:rsidRDefault="00C03FCD" w:rsidP="00C03FCD">
          <w:pPr>
            <w:pStyle w:val="1C9AB6543B77DB41BDD67E2FE9DAF668"/>
          </w:pPr>
          <w:r>
            <w:t>[Type text]</w:t>
          </w:r>
        </w:p>
      </w:docPartBody>
    </w:docPart>
    <w:docPart>
      <w:docPartPr>
        <w:name w:val="54D68A2FA31C4980A65ECB29CFE70C5A"/>
        <w:category>
          <w:name w:val="General"/>
          <w:gallery w:val="placeholder"/>
        </w:category>
        <w:types>
          <w:type w:val="bbPlcHdr"/>
        </w:types>
        <w:behaviors>
          <w:behavior w:val="content"/>
        </w:behaviors>
        <w:guid w:val="{849F9400-942A-4157-84FF-D34FD8BFB064}"/>
      </w:docPartPr>
      <w:docPartBody>
        <w:p w:rsidR="002C1FAE" w:rsidRDefault="00CE4CE9" w:rsidP="00CE4CE9">
          <w:pPr>
            <w:pStyle w:val="54D68A2FA31C4980A65ECB29CFE70C5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FCD"/>
    <w:rsid w:val="00004348"/>
    <w:rsid w:val="002C1FAE"/>
    <w:rsid w:val="00344880"/>
    <w:rsid w:val="0056081A"/>
    <w:rsid w:val="00704C74"/>
    <w:rsid w:val="007171E3"/>
    <w:rsid w:val="00AA5D66"/>
    <w:rsid w:val="00B0445D"/>
    <w:rsid w:val="00C03FCD"/>
    <w:rsid w:val="00CE4CE9"/>
    <w:rsid w:val="00D035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B5C44C4A91F4D824F73D22C933A00">
    <w:name w:val="0E5B5C44C4A91F4D824F73D22C933A00"/>
    <w:rsid w:val="00C03FCD"/>
  </w:style>
  <w:style w:type="paragraph" w:customStyle="1" w:styleId="A3B4130BBDA136498494C49156DD31B7">
    <w:name w:val="A3B4130BBDA136498494C49156DD31B7"/>
    <w:rsid w:val="00C03FCD"/>
  </w:style>
  <w:style w:type="paragraph" w:customStyle="1" w:styleId="1C9AB6543B77DB41BDD67E2FE9DAF668">
    <w:name w:val="1C9AB6543B77DB41BDD67E2FE9DAF668"/>
    <w:rsid w:val="00C03FCD"/>
  </w:style>
  <w:style w:type="paragraph" w:customStyle="1" w:styleId="54D68A2FA31C4980A65ECB29CFE70C5A">
    <w:name w:val="54D68A2FA31C4980A65ECB29CFE70C5A"/>
    <w:rsid w:val="00CE4CE9"/>
    <w:pPr>
      <w:spacing w:after="160" w:line="259" w:lineRule="auto"/>
    </w:pPr>
    <w:rPr>
      <w:sz w:val="22"/>
      <w:szCs w:val="22"/>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70246-0F4E-4BB7-AEE3-73C20AFC43DD}">
  <ds:schemaRefs>
    <ds:schemaRef ds:uri="http://schemas.openxmlformats.org/officeDocument/2006/bibliography"/>
  </ds:schemaRefs>
</ds:datastoreItem>
</file>

<file path=customXml/itemProps2.xml><?xml version="1.0" encoding="utf-8"?>
<ds:datastoreItem xmlns:ds="http://schemas.openxmlformats.org/officeDocument/2006/customXml" ds:itemID="{D9CD432E-6423-4B10-9A0F-948C6F3E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George Lynch</cp:lastModifiedBy>
  <cp:revision>2</cp:revision>
  <dcterms:created xsi:type="dcterms:W3CDTF">2023-09-20T08:32:00Z</dcterms:created>
  <dcterms:modified xsi:type="dcterms:W3CDTF">2025-03-08T17:48:00Z</dcterms:modified>
</cp:coreProperties>
</file>